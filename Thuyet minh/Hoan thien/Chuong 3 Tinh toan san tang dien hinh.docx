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498E" w14:textId="1222AF70" w:rsidR="00111619" w:rsidRPr="002107E5" w:rsidRDefault="00111619" w:rsidP="00721778">
      <w:pPr>
        <w:pStyle w:val="001Chng"/>
        <w:rPr>
          <w:lang w:eastAsia="en-AU"/>
        </w:rPr>
      </w:pPr>
      <w:bookmarkStart w:id="0" w:name="_Toc445542587"/>
      <w:bookmarkStart w:id="1" w:name="_Toc530483264"/>
      <w:bookmarkStart w:id="2" w:name="_Toc44590597"/>
      <w:bookmarkStart w:id="3" w:name="_Hlk69819660"/>
      <w:r>
        <w:rPr>
          <w:lang w:val="en-US" w:eastAsia="en-AU"/>
        </w:rPr>
        <w:t>Chương 3. T</w:t>
      </w:r>
      <w:r w:rsidRPr="002107E5">
        <w:rPr>
          <w:lang w:eastAsia="en-AU"/>
        </w:rPr>
        <w:t>ính toán và cấu tạo sàn tầng điển hình bằng phương pháp tra ô bảng</w:t>
      </w:r>
      <w:bookmarkStart w:id="4" w:name="_Hlk69819537"/>
      <w:r w:rsidRPr="002107E5">
        <w:rPr>
          <w:lang w:eastAsia="en-AU"/>
        </w:rPr>
        <w:t xml:space="preserve"> đơn</w:t>
      </w:r>
      <w:bookmarkEnd w:id="0"/>
      <w:bookmarkEnd w:id="1"/>
      <w:bookmarkEnd w:id="2"/>
      <w:bookmarkEnd w:id="4"/>
    </w:p>
    <w:p w14:paraId="5DE4A9A5" w14:textId="77777777" w:rsidR="00111619" w:rsidRPr="002107E5" w:rsidRDefault="00111619" w:rsidP="00111619">
      <w:pPr>
        <w:pStyle w:val="001Tiumc1"/>
        <w:rPr>
          <w:lang w:eastAsia="en-AU"/>
        </w:rPr>
      </w:pPr>
      <w:bookmarkStart w:id="5" w:name="_Toc445542588"/>
      <w:bookmarkStart w:id="6" w:name="_Toc530483265"/>
      <w:bookmarkStart w:id="7" w:name="_Toc44590598"/>
      <w:bookmarkEnd w:id="3"/>
      <w:r w:rsidRPr="002107E5">
        <w:rPr>
          <w:lang w:eastAsia="en-AU"/>
        </w:rPr>
        <w:t>Vị trí, đặc điểm, kích thước và các cấu kiện chính</w:t>
      </w:r>
      <w:bookmarkEnd w:id="5"/>
      <w:bookmarkEnd w:id="6"/>
      <w:bookmarkEnd w:id="7"/>
    </w:p>
    <w:p w14:paraId="284D0FB6" w14:textId="63A10311" w:rsidR="00111619" w:rsidRDefault="00111619" w:rsidP="00721778">
      <w:pPr>
        <w:pStyle w:val="00onvn"/>
        <w:rPr>
          <w:lang w:eastAsia="en-AU"/>
        </w:rPr>
      </w:pPr>
      <w:r w:rsidRPr="002107E5">
        <w:rPr>
          <w:lang w:eastAsia="en-AU"/>
        </w:rPr>
        <w:t xml:space="preserve">Sàn tầng 2 là một trong những sàn tầng điển hình </w:t>
      </w:r>
      <w:r>
        <w:rPr>
          <w:lang w:eastAsia="en-AU"/>
        </w:rPr>
        <w:t>cho khối nhà</w:t>
      </w:r>
      <w:r w:rsidRPr="002107E5">
        <w:rPr>
          <w:lang w:eastAsia="en-AU"/>
        </w:rPr>
        <w:t xml:space="preserve">. </w:t>
      </w:r>
      <w:r>
        <w:rPr>
          <w:lang w:eastAsia="en-AU"/>
        </w:rPr>
        <w:t>S</w:t>
      </w:r>
      <w:r w:rsidRPr="00742409">
        <w:rPr>
          <w:lang w:eastAsia="en-AU"/>
        </w:rPr>
        <w:t xml:space="preserve">ơ bộ </w:t>
      </w:r>
      <w:r w:rsidR="00A22FEE">
        <w:rPr>
          <w:lang w:val="en-US" w:eastAsia="en-AU"/>
        </w:rPr>
        <w:t>kích thước</w:t>
      </w:r>
      <w:r>
        <w:rPr>
          <w:lang w:eastAsia="en-AU"/>
        </w:rPr>
        <w:t xml:space="preserve"> ô sàn:b=1000mm, h= </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TH!R45C5 </w:instrText>
      </w:r>
      <w:r w:rsidR="00C5712F">
        <w:rPr>
          <w:lang w:eastAsia="en-AU"/>
        </w:rPr>
        <w:instrText xml:space="preserve">\a \t \u </w:instrText>
      </w:r>
      <w:r w:rsidR="00B51FD2">
        <w:rPr>
          <w:lang w:eastAsia="en-AU"/>
        </w:rPr>
        <w:fldChar w:fldCharType="separate"/>
      </w:r>
      <w:r w:rsidR="00B51FD2">
        <w:t>100</w:t>
      </w:r>
      <w:r w:rsidR="00C5712F">
        <w:rPr>
          <w:lang w:eastAsia="en-AU"/>
        </w:rPr>
        <w:fldChar w:fldCharType="end"/>
      </w:r>
      <w:r>
        <w:rPr>
          <w:lang w:eastAsia="en-AU"/>
        </w:rPr>
        <w:t>mm,a=</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TH!R45C7 </w:instrText>
      </w:r>
      <w:r w:rsidR="00C5712F">
        <w:rPr>
          <w:lang w:eastAsia="en-AU"/>
        </w:rPr>
        <w:instrText xml:space="preserve">\a \t \u </w:instrText>
      </w:r>
      <w:r w:rsidR="00B51FD2">
        <w:rPr>
          <w:lang w:eastAsia="en-AU"/>
        </w:rPr>
        <w:fldChar w:fldCharType="separate"/>
      </w:r>
      <w:r w:rsidR="00B51FD2">
        <w:t>20</w:t>
      </w:r>
      <w:r w:rsidR="00C5712F">
        <w:rPr>
          <w:lang w:eastAsia="en-AU"/>
        </w:rPr>
        <w:fldChar w:fldCharType="end"/>
      </w:r>
      <w:r>
        <w:rPr>
          <w:lang w:eastAsia="en-AU"/>
        </w:rPr>
        <w:t>mm =&gt;h</w:t>
      </w:r>
      <w:r>
        <w:rPr>
          <w:vertAlign w:val="subscript"/>
          <w:lang w:eastAsia="en-AU"/>
        </w:rPr>
        <w:t>0</w:t>
      </w:r>
      <w:r>
        <w:rPr>
          <w:lang w:eastAsia="en-AU"/>
        </w:rPr>
        <w:t>=h-a=</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TH!R45C5 </w:instrText>
      </w:r>
      <w:r w:rsidR="00C5712F">
        <w:rPr>
          <w:lang w:eastAsia="en-AU"/>
        </w:rPr>
        <w:instrText xml:space="preserve">\a \t \u </w:instrText>
      </w:r>
      <w:r w:rsidR="00B51FD2">
        <w:rPr>
          <w:lang w:eastAsia="en-AU"/>
        </w:rPr>
        <w:fldChar w:fldCharType="separate"/>
      </w:r>
      <w:r w:rsidR="00B51FD2">
        <w:t>100</w:t>
      </w:r>
      <w:r w:rsidR="00C5712F">
        <w:rPr>
          <w:lang w:eastAsia="en-AU"/>
        </w:rPr>
        <w:fldChar w:fldCharType="end"/>
      </w:r>
      <w:r>
        <w:rPr>
          <w:lang w:eastAsia="en-AU"/>
        </w:rPr>
        <w:t>-</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TH!R45C7 </w:instrText>
      </w:r>
      <w:r w:rsidR="00C5712F">
        <w:rPr>
          <w:lang w:eastAsia="en-AU"/>
        </w:rPr>
        <w:instrText xml:space="preserve">\a \t \u </w:instrText>
      </w:r>
      <w:r w:rsidR="00B51FD2">
        <w:rPr>
          <w:lang w:eastAsia="en-AU"/>
        </w:rPr>
        <w:fldChar w:fldCharType="separate"/>
      </w:r>
      <w:r w:rsidR="00B51FD2">
        <w:t>20</w:t>
      </w:r>
      <w:r w:rsidR="00C5712F">
        <w:rPr>
          <w:lang w:eastAsia="en-AU"/>
        </w:rPr>
        <w:fldChar w:fldCharType="end"/>
      </w:r>
      <w:r>
        <w:rPr>
          <w:lang w:eastAsia="en-AU"/>
        </w:rPr>
        <w:t>=</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TH!R45C9 </w:instrText>
      </w:r>
      <w:r w:rsidR="00C5712F">
        <w:rPr>
          <w:lang w:eastAsia="en-AU"/>
        </w:rPr>
        <w:instrText xml:space="preserve">\a \t \u </w:instrText>
      </w:r>
      <w:r w:rsidR="00B51FD2">
        <w:rPr>
          <w:lang w:eastAsia="en-AU"/>
        </w:rPr>
        <w:fldChar w:fldCharType="separate"/>
      </w:r>
      <w:r w:rsidR="00B51FD2">
        <w:t>80</w:t>
      </w:r>
      <w:r w:rsidR="00C5712F">
        <w:rPr>
          <w:lang w:eastAsia="en-AU"/>
        </w:rPr>
        <w:fldChar w:fldCharType="end"/>
      </w:r>
      <w:r>
        <w:rPr>
          <w:lang w:eastAsia="en-AU"/>
        </w:rPr>
        <w:t>mm</w:t>
      </w:r>
    </w:p>
    <w:p w14:paraId="2F607AC1" w14:textId="77777777" w:rsidR="00111619" w:rsidRPr="00721778" w:rsidRDefault="00111619" w:rsidP="00721778">
      <w:pPr>
        <w:pStyle w:val="00Dliubngbiu"/>
      </w:pPr>
      <w:r w:rsidRPr="00721778">
        <w:rPr>
          <w:noProof/>
        </w:rPr>
        <w:drawing>
          <wp:inline distT="0" distB="0" distL="0" distR="0" wp14:anchorId="425D4C69" wp14:editId="104934FC">
            <wp:extent cx="2879315" cy="5737997"/>
            <wp:effectExtent l="0" t="635"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172" t="6342" r="17051" b="2329"/>
                    <a:stretch/>
                  </pic:blipFill>
                  <pic:spPr bwMode="auto">
                    <a:xfrm rot="16200000">
                      <a:off x="0" y="0"/>
                      <a:ext cx="2897881" cy="5774997"/>
                    </a:xfrm>
                    <a:prstGeom prst="rect">
                      <a:avLst/>
                    </a:prstGeom>
                    <a:noFill/>
                    <a:ln>
                      <a:noFill/>
                    </a:ln>
                    <a:extLst>
                      <a:ext uri="{53640926-AAD7-44D8-BBD7-CCE9431645EC}">
                        <a14:shadowObscured xmlns:a14="http://schemas.microsoft.com/office/drawing/2010/main"/>
                      </a:ext>
                    </a:extLst>
                  </pic:spPr>
                </pic:pic>
              </a:graphicData>
            </a:graphic>
          </wp:inline>
        </w:drawing>
      </w:r>
    </w:p>
    <w:p w14:paraId="189C0FCC" w14:textId="77777777" w:rsidR="00721778" w:rsidRDefault="00111619" w:rsidP="00111619">
      <w:pPr>
        <w:pStyle w:val="011Hnh"/>
        <w:rPr>
          <w:lang w:eastAsia="en-AU"/>
        </w:rPr>
      </w:pPr>
      <w:r w:rsidRPr="00721778">
        <w:t>Mặt bằng kiến trúc điển hình</w:t>
      </w:r>
      <w:bookmarkStart w:id="8" w:name="_Toc445542589"/>
      <w:bookmarkStart w:id="9" w:name="_Toc530483266"/>
      <w:bookmarkStart w:id="10" w:name="_Toc44590599"/>
    </w:p>
    <w:p w14:paraId="1D7D1F89" w14:textId="6245535D" w:rsidR="00111619" w:rsidRPr="002107E5" w:rsidRDefault="00111619" w:rsidP="00721778">
      <w:pPr>
        <w:pStyle w:val="001Tiumc1"/>
        <w:rPr>
          <w:lang w:eastAsia="en-AU"/>
        </w:rPr>
      </w:pPr>
      <w:r w:rsidRPr="002107E5">
        <w:rPr>
          <w:lang w:eastAsia="en-AU"/>
        </w:rPr>
        <w:t>Phân chia các ô sàn và xác định các vị trí đà phụ, đà chính</w:t>
      </w:r>
      <w:bookmarkEnd w:id="8"/>
      <w:bookmarkEnd w:id="9"/>
      <w:bookmarkEnd w:id="10"/>
    </w:p>
    <w:p w14:paraId="15DAC93B" w14:textId="77777777" w:rsidR="00721778" w:rsidRDefault="00111619" w:rsidP="00721778">
      <w:pPr>
        <w:pStyle w:val="00Dliubngbiu"/>
      </w:pPr>
      <w:r w:rsidRPr="00721778">
        <w:t>Phân loại ô sàn dựa theo kích thước ô và chức năng sử dụng của từng ô, một số ô sàn có chênh lêch kích thước ít có thể đặt cùng một tên. Đặt tên các ô sàn như sau:</w:t>
      </w:r>
    </w:p>
    <w:p w14:paraId="0DC30049" w14:textId="18577E91" w:rsidR="00111619" w:rsidRPr="00721778" w:rsidRDefault="009935FF" w:rsidP="00721778">
      <w:pPr>
        <w:pStyle w:val="00Dliubngbiu"/>
      </w:pPr>
      <w:r>
        <w:rPr>
          <w:noProof/>
        </w:rPr>
        <w:drawing>
          <wp:inline distT="0" distB="0" distL="0" distR="0" wp14:anchorId="02196578" wp14:editId="21E9C478">
            <wp:extent cx="5791835" cy="348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835" cy="3484880"/>
                    </a:xfrm>
                    <a:prstGeom prst="rect">
                      <a:avLst/>
                    </a:prstGeom>
                  </pic:spPr>
                </pic:pic>
              </a:graphicData>
            </a:graphic>
          </wp:inline>
        </w:drawing>
      </w:r>
    </w:p>
    <w:p w14:paraId="0CEEA858" w14:textId="232579EB" w:rsidR="00111619" w:rsidRDefault="00111619" w:rsidP="00721778">
      <w:pPr>
        <w:pStyle w:val="011Hnh"/>
      </w:pPr>
      <w:r w:rsidRPr="00721778">
        <w:lastRenderedPageBreak/>
        <w:t>Mặt bằng ô sàn tầng 2</w:t>
      </w:r>
    </w:p>
    <w:p w14:paraId="3ABCF7CF" w14:textId="77777777" w:rsidR="00111619" w:rsidRPr="002107E5" w:rsidRDefault="00111619" w:rsidP="00111619">
      <w:pPr>
        <w:pStyle w:val="001Tiumc1"/>
        <w:rPr>
          <w:lang w:eastAsia="en-AU"/>
        </w:rPr>
      </w:pPr>
      <w:bookmarkStart w:id="11" w:name="_Toc445542596"/>
      <w:bookmarkStart w:id="12" w:name="_Toc530483267"/>
      <w:bookmarkStart w:id="13" w:name="_Toc44590600"/>
      <w:r w:rsidRPr="002107E5">
        <w:rPr>
          <w:lang w:eastAsia="en-AU"/>
        </w:rPr>
        <w:t>Tính thép sàn</w:t>
      </w:r>
      <w:bookmarkEnd w:id="11"/>
      <w:bookmarkEnd w:id="12"/>
      <w:bookmarkEnd w:id="13"/>
    </w:p>
    <w:p w14:paraId="7E7B90BE" w14:textId="77777777" w:rsidR="00111619" w:rsidRPr="002107E5" w:rsidRDefault="00111619" w:rsidP="00111619">
      <w:pPr>
        <w:pStyle w:val="002Tiumc2"/>
        <w:rPr>
          <w:lang w:eastAsia="en-AU"/>
        </w:rPr>
      </w:pPr>
      <w:bookmarkStart w:id="14" w:name="_Toc44590601"/>
      <w:r w:rsidRPr="002107E5">
        <w:rPr>
          <w:lang w:eastAsia="en-AU"/>
        </w:rPr>
        <w:t>Bản sàn 1 phương</w:t>
      </w:r>
      <w:bookmarkEnd w:id="14"/>
    </w:p>
    <w:p w14:paraId="536772E1" w14:textId="0D69EB7B" w:rsidR="00A70265" w:rsidRDefault="00111619" w:rsidP="00A70265">
      <w:pPr>
        <w:pStyle w:val="003Tiumc3"/>
      </w:pPr>
      <w:r w:rsidRPr="00A70265">
        <w:t>Bản dầm</w:t>
      </w:r>
    </w:p>
    <w:p w14:paraId="656CD357" w14:textId="7CD20ECB" w:rsidR="00111619" w:rsidRPr="00721778" w:rsidRDefault="00A70265" w:rsidP="00721778">
      <w:pPr>
        <w:pStyle w:val="00onvn"/>
      </w:pPr>
      <w:r>
        <w:rPr>
          <w:lang w:val="en-US"/>
        </w:rPr>
        <w:t>K</w:t>
      </w:r>
      <w:r w:rsidR="00111619" w:rsidRPr="00721778">
        <w:t>hi bản sàn được liên kết (dầm hoặc tường) ở một cạnh (liên kết ngàm) hoặc ở hai cạnh đối diện (kê tự do hoặc ngàm). Lúc đó tải trọng chỉ truyền theo phương có liên kết, bản chỉ làm việc một phương.</w:t>
      </w:r>
    </w:p>
    <w:tbl>
      <w:tblPr>
        <w:tblW w:w="0" w:type="auto"/>
        <w:tblInd w:w="426" w:type="dxa"/>
        <w:tblLook w:val="01E0" w:firstRow="1" w:lastRow="1" w:firstColumn="1" w:lastColumn="1" w:noHBand="0" w:noVBand="0"/>
      </w:tblPr>
      <w:tblGrid>
        <w:gridCol w:w="6149"/>
        <w:gridCol w:w="2212"/>
      </w:tblGrid>
      <w:tr w:rsidR="00111619" w:rsidRPr="002107E5" w14:paraId="7B1B98E2" w14:textId="77777777" w:rsidTr="00721778">
        <w:tc>
          <w:tcPr>
            <w:tcW w:w="6522" w:type="dxa"/>
          </w:tcPr>
          <w:p w14:paraId="1AF49670" w14:textId="77777777" w:rsidR="00111619" w:rsidRPr="002107E5" w:rsidRDefault="00111619" w:rsidP="00721778">
            <w:pPr>
              <w:pStyle w:val="00Dliubngbiu"/>
              <w:rPr>
                <w:lang w:eastAsia="en-AU"/>
              </w:rPr>
            </w:pPr>
            <w:r w:rsidRPr="002107E5">
              <w:rPr>
                <w:noProof/>
              </w:rPr>
              <w:drawing>
                <wp:inline distT="0" distB="0" distL="0" distR="0" wp14:anchorId="5D489DA2" wp14:editId="45D42831">
                  <wp:extent cx="2619375" cy="1209675"/>
                  <wp:effectExtent l="0" t="0" r="0" b="0"/>
                  <wp:docPr id="66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209675"/>
                          </a:xfrm>
                          <a:prstGeom prst="rect">
                            <a:avLst/>
                          </a:prstGeom>
                          <a:noFill/>
                          <a:ln>
                            <a:noFill/>
                          </a:ln>
                        </pic:spPr>
                      </pic:pic>
                    </a:graphicData>
                  </a:graphic>
                </wp:inline>
              </w:drawing>
            </w:r>
          </w:p>
        </w:tc>
        <w:tc>
          <w:tcPr>
            <w:tcW w:w="2623" w:type="dxa"/>
          </w:tcPr>
          <w:p w14:paraId="343BF465" w14:textId="77777777" w:rsidR="00111619" w:rsidRPr="002107E5" w:rsidRDefault="00111619" w:rsidP="00721778">
            <w:pPr>
              <w:spacing w:before="60" w:after="60"/>
              <w:rPr>
                <w:b/>
                <w:bCs/>
                <w:lang w:eastAsia="en-AU"/>
              </w:rPr>
            </w:pPr>
          </w:p>
        </w:tc>
      </w:tr>
    </w:tbl>
    <w:p w14:paraId="6CC52044" w14:textId="59371EF0" w:rsidR="00111619" w:rsidRPr="002107E5" w:rsidRDefault="00721778" w:rsidP="00721778">
      <w:pPr>
        <w:pStyle w:val="011Hnh"/>
        <w:rPr>
          <w:lang w:eastAsia="en-AU"/>
        </w:rPr>
      </w:pPr>
      <w:r>
        <w:rPr>
          <w:lang w:val="en-US" w:eastAsia="en-AU"/>
        </w:rPr>
        <w:t>B</w:t>
      </w:r>
      <w:r w:rsidR="00111619" w:rsidRPr="002107E5">
        <w:rPr>
          <w:lang w:eastAsia="en-AU"/>
        </w:rPr>
        <w:t>ản loại dầm</w:t>
      </w:r>
    </w:p>
    <w:p w14:paraId="6173CECE" w14:textId="4DA59C43" w:rsidR="00111619" w:rsidRPr="002107E5" w:rsidRDefault="00111619" w:rsidP="00111619">
      <w:pPr>
        <w:pStyle w:val="00onvn"/>
        <w:rPr>
          <w:rFonts w:eastAsia="Arial"/>
          <w:lang w:val="es-PE"/>
        </w:rPr>
      </w:pPr>
      <w:r w:rsidRPr="002107E5">
        <w:rPr>
          <w:lang w:eastAsia="en-AU"/>
        </w:rPr>
        <w:t xml:space="preserve">Khi  </w:t>
      </w:r>
      <m:oMath>
        <m:r>
          <w:rPr>
            <w:rFonts w:ascii="Cambria Math" w:hAnsi="Cambria Math"/>
            <w:lang w:eastAsia="en-AU"/>
          </w:rPr>
          <m:t>α</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l</m:t>
                </m:r>
              </m:e>
              <m:sub>
                <m:r>
                  <m:rPr>
                    <m:sty m:val="p"/>
                  </m:rPr>
                  <w:rPr>
                    <w:rFonts w:ascii="Cambria Math" w:hAnsi="Cambria Math"/>
                    <w:lang w:eastAsia="en-AU"/>
                  </w:rPr>
                  <m:t>2</m:t>
                </m:r>
              </m:sub>
            </m:sSub>
          </m:num>
          <m:den>
            <m:sSub>
              <m:sSubPr>
                <m:ctrlPr>
                  <w:rPr>
                    <w:rFonts w:ascii="Cambria Math" w:hAnsi="Cambria Math"/>
                    <w:lang w:eastAsia="en-AU"/>
                  </w:rPr>
                </m:ctrlPr>
              </m:sSubPr>
              <m:e>
                <m:r>
                  <w:rPr>
                    <w:rFonts w:ascii="Cambria Math" w:hAnsi="Cambria Math"/>
                    <w:lang w:eastAsia="en-AU"/>
                  </w:rPr>
                  <m:t>l</m:t>
                </m:r>
              </m:e>
              <m:sub>
                <m:r>
                  <m:rPr>
                    <m:sty m:val="p"/>
                  </m:rPr>
                  <w:rPr>
                    <w:rFonts w:ascii="Cambria Math" w:hAnsi="Cambria Math"/>
                    <w:lang w:eastAsia="en-AU"/>
                  </w:rPr>
                  <m:t>1</m:t>
                </m:r>
              </m:sub>
            </m:sSub>
          </m:den>
        </m:f>
        <m:r>
          <m:rPr>
            <m:sty m:val="p"/>
          </m:rPr>
          <w:rPr>
            <w:rFonts w:ascii="Cambria Math" w:hAnsi="Cambria Math"/>
            <w:lang w:eastAsia="en-AU"/>
          </w:rPr>
          <m:t>=</m:t>
        </m:r>
        <m:f>
          <m:fPr>
            <m:ctrlPr>
              <w:rPr>
                <w:rFonts w:ascii="Cambria Math" w:hAnsi="Cambria Math"/>
                <w:lang w:eastAsia="en-AU"/>
              </w:rPr>
            </m:ctrlPr>
          </m:fPr>
          <m:num>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TH!R67C2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4000</m:t>
            </m:r>
            <m:r>
              <w:rPr>
                <w:rFonts w:ascii="Cambria Math" w:hAnsi="Cambria Math"/>
                <w:i/>
                <w:lang w:eastAsia="en-AU"/>
              </w:rPr>
              <w:fldChar w:fldCharType="end"/>
            </m:r>
          </m:num>
          <m:den>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TH!R66C2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1600</m:t>
            </m:r>
            <m:r>
              <w:rPr>
                <w:rFonts w:ascii="Cambria Math" w:hAnsi="Cambria Math"/>
                <w:i/>
                <w:lang w:eastAsia="en-AU"/>
              </w:rPr>
              <w:fldChar w:fldCharType="end"/>
            </m:r>
          </m:den>
        </m:f>
        <m:r>
          <m:rPr>
            <m:sty m:val="p"/>
          </m:rPr>
          <w:rPr>
            <w:rFonts w:ascii="Cambria Math" w:hAnsi="Cambria Math"/>
            <w:lang w:eastAsia="en-AU"/>
          </w:rPr>
          <m:t>=</m:t>
        </m:r>
        <m:r>
          <m:rPr>
            <m:sty m:val="p"/>
          </m:rPr>
          <w:rPr>
            <w:rFonts w:ascii="Cambria Math" w:hAnsi="Cambria Math"/>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TH!R68C2 </m:t>
        </m:r>
        <m:r>
          <m:rPr>
            <m:sty m:val="p"/>
          </m:rPr>
          <w:rPr>
            <w:rFonts w:ascii="Cambria Math" w:hAnsi="Cambria Math"/>
            <w:lang w:eastAsia="en-AU"/>
          </w:rPr>
          <m:t xml:space="preserve">\a \t \u </m:t>
        </m:r>
        <m:r>
          <m:rPr>
            <m:sty m:val="p"/>
          </m:rPr>
          <w:rPr>
            <w:rFonts w:ascii="Cambria Math" w:hAnsi="Cambria Math"/>
            <w:lang w:eastAsia="en-AU"/>
          </w:rPr>
          <w:fldChar w:fldCharType="separate"/>
        </m:r>
        <m:r>
          <m:rPr>
            <m:sty m:val="p"/>
          </m:rPr>
          <w:rPr>
            <w:rFonts w:ascii="Cambria Math" w:hAnsi="Cambria Math"/>
          </w:rPr>
          <m:t>2,7</m:t>
        </m:r>
        <m:r>
          <m:rPr>
            <m:sty m:val="p"/>
          </m:rPr>
          <w:rPr>
            <w:rFonts w:ascii="Cambria Math" w:hAnsi="Cambria Math"/>
            <w:lang w:eastAsia="en-AU"/>
          </w:rPr>
          <w:fldChar w:fldCharType="end"/>
        </m:r>
        <m:r>
          <m:rPr>
            <m:sty m:val="p"/>
          </m:rPr>
          <w:rPr>
            <w:rFonts w:ascii="Cambria Math" w:hAnsi="Cambria Math"/>
            <w:lang w:eastAsia="en-AU"/>
          </w:rPr>
          <m:t>≥2</m:t>
        </m:r>
      </m:oMath>
      <w:r w:rsidRPr="002107E5">
        <w:rPr>
          <w:lang w:eastAsia="en-AU"/>
        </w:rPr>
        <w:t xml:space="preserve">: </w:t>
      </w:r>
      <w:r>
        <w:rPr>
          <w:lang w:eastAsia="en-AU"/>
        </w:rPr>
        <w:t>(Ô sàn</w:t>
      </w:r>
      <w:r w:rsidR="000054F0">
        <w:rPr>
          <w:lang w:val="en-US" w:eastAsia="en-AU"/>
        </w:rPr>
        <w:t xml:space="preserve"> </w:t>
      </w:r>
      <w:r w:rsidR="00296AE8">
        <w:rPr>
          <w:lang w:val="en-US" w:eastAsia="en-AU"/>
        </w:rPr>
        <w:fldChar w:fldCharType="begin"/>
      </w:r>
      <w:r w:rsidR="00296AE8">
        <w:rPr>
          <w:lang w:val="en-US" w:eastAsia="en-AU"/>
        </w:rPr>
        <w:instrText xml:space="preserve"> LINK </w:instrText>
      </w:r>
      <w:r w:rsidR="00B51FD2">
        <w:rPr>
          <w:lang w:val="en-US" w:eastAsia="en-AU"/>
        </w:rPr>
        <w:instrText xml:space="preserve">Excel.Sheet.12 "F:\\LVTN\\Thuyet minh\\TINH TOAN.xlsx" "TINH TOAN!R2C20" </w:instrText>
      </w:r>
      <w:r w:rsidR="00296AE8">
        <w:rPr>
          <w:lang w:val="en-US" w:eastAsia="en-AU"/>
        </w:rPr>
        <w:instrText xml:space="preserve">\a \t \u </w:instrText>
      </w:r>
      <w:r w:rsidR="00B51FD2">
        <w:rPr>
          <w:lang w:val="en-US" w:eastAsia="en-AU"/>
        </w:rPr>
        <w:fldChar w:fldCharType="separate"/>
      </w:r>
      <w:r w:rsidR="00B51FD2">
        <w:t>S1C</w:t>
      </w:r>
      <w:r w:rsidR="00296AE8">
        <w:rPr>
          <w:lang w:val="en-US" w:eastAsia="en-AU"/>
        </w:rPr>
        <w:fldChar w:fldCharType="end"/>
      </w:r>
      <w:r>
        <w:rPr>
          <w:lang w:eastAsia="en-AU"/>
        </w:rPr>
        <w:t>)</w:t>
      </w:r>
      <w:r w:rsidR="00721778">
        <w:rPr>
          <w:lang w:val="en-US" w:eastAsia="en-AU"/>
        </w:rPr>
        <w:t xml:space="preserve"> </w:t>
      </w:r>
      <w:r w:rsidRPr="002107E5">
        <w:rPr>
          <w:lang w:eastAsia="en-AU"/>
        </w:rPr>
        <w:t xml:space="preserve">có thể xem bản thuộc loại bản dầm, làm việc một phương theo phương cạnh ngắn. Theo phương dài ta chỉ cần đặt thép theo cấu tạo. Tiêu chuẩn thiết kế của một số nước quy ước bản dầm khi  </w:t>
      </w:r>
      <w:r w:rsidRPr="002107E5">
        <w:rPr>
          <w:i/>
          <w:lang w:eastAsia="en-AU"/>
        </w:rPr>
        <w:t>l</w:t>
      </w:r>
      <w:r w:rsidRPr="002107E5">
        <w:rPr>
          <w:vertAlign w:val="subscript"/>
          <w:lang w:eastAsia="en-AU"/>
        </w:rPr>
        <w:t>2</w:t>
      </w:r>
      <w:r w:rsidRPr="002107E5">
        <w:rPr>
          <w:lang w:eastAsia="en-AU"/>
        </w:rPr>
        <w:t>/</w:t>
      </w:r>
      <w:r w:rsidRPr="002107E5">
        <w:rPr>
          <w:i/>
          <w:lang w:eastAsia="en-AU"/>
        </w:rPr>
        <w:t>l</w:t>
      </w:r>
      <w:r w:rsidRPr="002107E5">
        <w:rPr>
          <w:vertAlign w:val="subscript"/>
          <w:lang w:eastAsia="en-AU"/>
        </w:rPr>
        <w:t xml:space="preserve">1 </w:t>
      </w:r>
      <w:r w:rsidRPr="002107E5">
        <w:rPr>
          <w:lang w:eastAsia="en-AU"/>
        </w:rPr>
        <w:sym w:font="Symbol" w:char="F0B3"/>
      </w:r>
      <w:r w:rsidRPr="002107E5">
        <w:rPr>
          <w:lang w:eastAsia="en-AU"/>
        </w:rPr>
        <w:t xml:space="preserve"> 2,5 hoặc  </w:t>
      </w:r>
      <w:r w:rsidRPr="002107E5">
        <w:rPr>
          <w:i/>
          <w:lang w:eastAsia="en-AU"/>
        </w:rPr>
        <w:t>l</w:t>
      </w:r>
      <w:r w:rsidRPr="002107E5">
        <w:rPr>
          <w:vertAlign w:val="subscript"/>
          <w:lang w:eastAsia="en-AU"/>
        </w:rPr>
        <w:t>2</w:t>
      </w:r>
      <w:r w:rsidRPr="002107E5">
        <w:rPr>
          <w:lang w:eastAsia="en-AU"/>
        </w:rPr>
        <w:t>/</w:t>
      </w:r>
      <w:r w:rsidRPr="002107E5">
        <w:rPr>
          <w:i/>
          <w:lang w:eastAsia="en-AU"/>
        </w:rPr>
        <w:t>l</w:t>
      </w:r>
      <w:r w:rsidRPr="002107E5">
        <w:rPr>
          <w:vertAlign w:val="subscript"/>
          <w:lang w:eastAsia="en-AU"/>
        </w:rPr>
        <w:t xml:space="preserve">1 </w:t>
      </w:r>
      <w:r w:rsidRPr="002107E5">
        <w:rPr>
          <w:lang w:eastAsia="en-AU"/>
        </w:rPr>
        <w:sym w:font="Symbol" w:char="F0B3"/>
      </w:r>
      <w:r w:rsidRPr="002107E5">
        <w:rPr>
          <w:lang w:eastAsia="en-AU"/>
        </w:rPr>
        <w:t xml:space="preserve"> 3. </w:t>
      </w:r>
      <w:r w:rsidRPr="002107E5">
        <w:rPr>
          <w:rFonts w:eastAsia="Arial"/>
          <w:lang w:val="es-PE"/>
        </w:rPr>
        <w:t xml:space="preserve">thép nhóm </w:t>
      </w:r>
      <w:r w:rsidR="00C5712F">
        <w:rPr>
          <w:rFonts w:eastAsia="Arial"/>
          <w:lang w:val="es-PE"/>
        </w:rPr>
        <w:fldChar w:fldCharType="begin"/>
      </w:r>
      <w:r w:rsidR="00C5712F">
        <w:rPr>
          <w:rFonts w:eastAsia="Arial"/>
          <w:lang w:val="es-PE"/>
        </w:rPr>
        <w:instrText xml:space="preserve"> LINK </w:instrText>
      </w:r>
      <w:r w:rsidR="00B51FD2">
        <w:rPr>
          <w:rFonts w:eastAsia="Arial"/>
          <w:lang w:val="es-PE"/>
        </w:rPr>
        <w:instrText xml:space="preserve">Excel.Sheet.12 "F:\\LVTN\\Thuyet minh\\TINH TOAN.xlsx" TH!R26C2 </w:instrText>
      </w:r>
      <w:r w:rsidR="00C5712F">
        <w:rPr>
          <w:rFonts w:eastAsia="Arial"/>
          <w:lang w:val="es-PE"/>
        </w:rPr>
        <w:instrText xml:space="preserve">\a \t \u </w:instrText>
      </w:r>
      <w:r w:rsidR="00B51FD2">
        <w:rPr>
          <w:rFonts w:eastAsia="Arial"/>
          <w:lang w:val="es-PE"/>
        </w:rPr>
        <w:fldChar w:fldCharType="separate"/>
      </w:r>
      <w:r w:rsidR="00B51FD2">
        <w:t>CI (AI)</w:t>
      </w:r>
      <w:r w:rsidR="00C5712F">
        <w:rPr>
          <w:rFonts w:eastAsia="Arial"/>
          <w:lang w:val="es-PE"/>
        </w:rPr>
        <w:fldChar w:fldCharType="end"/>
      </w:r>
    </w:p>
    <w:p w14:paraId="32D1A9A6" w14:textId="77777777" w:rsidR="00111619" w:rsidRPr="00FE4EA8" w:rsidRDefault="00111619" w:rsidP="00111619">
      <w:pPr>
        <w:pStyle w:val="00onvn"/>
        <w:rPr>
          <w:highlight w:val="yellow"/>
          <w:lang w:val="es-PE"/>
        </w:rPr>
      </w:pPr>
      <w:r w:rsidRPr="00FE4EA8">
        <w:rPr>
          <w:highlight w:val="yellow"/>
          <w:lang w:val="es-PE"/>
        </w:rPr>
        <w:t>Tra phụ lục 5 (Kết cấu bê tông cốt thép_Võ Bá Tầm (Chủ biên)) ta tìm được</w:t>
      </w:r>
    </w:p>
    <w:p w14:paraId="59CB3458" w14:textId="35D0C437" w:rsidR="00111619" w:rsidRPr="002107E5" w:rsidRDefault="00805566" w:rsidP="00111619">
      <w:pPr>
        <w:pStyle w:val="00onvn"/>
        <w:rPr>
          <w:lang w:eastAsia="en-AU"/>
        </w:rPr>
      </w:pPr>
      <m:oMath>
        <m:sSub>
          <m:sSubPr>
            <m:ctrlPr>
              <w:rPr>
                <w:rFonts w:ascii="Cambria Math" w:hAnsi="Cambria Math"/>
                <w:highlight w:val="yellow"/>
                <w:lang w:val="es-PE"/>
              </w:rPr>
            </m:ctrlPr>
          </m:sSubPr>
          <m:e>
            <m:r>
              <w:rPr>
                <w:rFonts w:ascii="Cambria Math" w:hAnsi="Cambria Math"/>
                <w:highlight w:val="yellow"/>
                <w:lang w:val="es-PE"/>
              </w:rPr>
              <m:t>α</m:t>
            </m:r>
          </m:e>
          <m:sub>
            <m:r>
              <w:rPr>
                <w:rFonts w:ascii="Cambria Math" w:hAnsi="Cambria Math"/>
                <w:highlight w:val="yellow"/>
                <w:lang w:val="es-PE"/>
              </w:rPr>
              <m:t>R</m:t>
            </m:r>
          </m:sub>
        </m:sSub>
      </m:oMath>
      <w:r w:rsidR="00111619" w:rsidRPr="00FE4EA8">
        <w:rPr>
          <w:highlight w:val="yellow"/>
          <w:lang w:val="es-PE"/>
        </w:rPr>
        <w:t>= 0</w:t>
      </w:r>
      <w:r w:rsidR="00B51FD2">
        <w:rPr>
          <w:highlight w:val="yellow"/>
          <w:lang w:val="es-PE"/>
        </w:rPr>
        <w:t>,</w:t>
      </w:r>
      <w:r w:rsidR="00111619" w:rsidRPr="00FE4EA8">
        <w:rPr>
          <w:highlight w:val="yellow"/>
          <w:lang w:val="es-PE"/>
        </w:rPr>
        <w:t xml:space="preserve">4271 và </w:t>
      </w:r>
      <m:oMath>
        <m:sSub>
          <m:sSubPr>
            <m:ctrlPr>
              <w:rPr>
                <w:rFonts w:ascii="Cambria Math" w:hAnsi="Cambria Math"/>
                <w:highlight w:val="yellow"/>
                <w:lang w:val="es-PE"/>
              </w:rPr>
            </m:ctrlPr>
          </m:sSubPr>
          <m:e>
            <m:r>
              <w:rPr>
                <w:rFonts w:ascii="Cambria Math" w:hAnsi="Cambria Math"/>
                <w:highlight w:val="yellow"/>
                <w:lang w:val="es-PE"/>
              </w:rPr>
              <m:t>ξ</m:t>
            </m:r>
          </m:e>
          <m:sub>
            <m:r>
              <w:rPr>
                <w:rFonts w:ascii="Cambria Math" w:hAnsi="Cambria Math"/>
                <w:highlight w:val="yellow"/>
                <w:lang w:val="es-PE"/>
              </w:rPr>
              <m:t>R</m:t>
            </m:r>
          </m:sub>
        </m:sSub>
      </m:oMath>
      <w:r w:rsidR="00111619" w:rsidRPr="00FE4EA8">
        <w:rPr>
          <w:highlight w:val="yellow"/>
          <w:lang w:val="es-PE"/>
        </w:rPr>
        <w:t>= 0</w:t>
      </w:r>
      <w:r w:rsidR="00B51FD2">
        <w:rPr>
          <w:highlight w:val="yellow"/>
          <w:lang w:val="es-PE"/>
        </w:rPr>
        <w:t>,</w:t>
      </w:r>
      <w:r w:rsidR="00111619" w:rsidRPr="00FE4EA8">
        <w:rPr>
          <w:highlight w:val="yellow"/>
          <w:lang w:val="es-PE"/>
        </w:rPr>
        <w:t>618</w:t>
      </w:r>
    </w:p>
    <w:p w14:paraId="63A3F5F9" w14:textId="77777777" w:rsidR="00111619" w:rsidRPr="002107E5" w:rsidRDefault="00111619" w:rsidP="00A70265">
      <w:pPr>
        <w:pStyle w:val="003Tiumc3"/>
        <w:rPr>
          <w:lang w:eastAsia="en-AU"/>
        </w:rPr>
      </w:pPr>
      <w:r w:rsidRPr="002107E5">
        <w:rPr>
          <w:lang w:eastAsia="en-AU"/>
        </w:rPr>
        <w:t>Nội lực sàn</w:t>
      </w:r>
    </w:p>
    <w:p w14:paraId="242041C7" w14:textId="38D27BF5" w:rsidR="00111619" w:rsidRDefault="00111619" w:rsidP="00A70265">
      <w:pPr>
        <w:pStyle w:val="004Tiumc4"/>
        <w:rPr>
          <w:lang w:eastAsia="en-AU"/>
        </w:rPr>
      </w:pPr>
      <w:r w:rsidRPr="00537DA8">
        <w:rPr>
          <w:lang w:eastAsia="en-AU"/>
        </w:rPr>
        <w:t xml:space="preserve">Ô sàn </w:t>
      </w:r>
      <w:r w:rsidR="002D6CC6">
        <w:rPr>
          <w:lang w:eastAsia="en-AU"/>
        </w:rPr>
        <w:fldChar w:fldCharType="begin"/>
      </w:r>
      <w:r w:rsidR="002D6CC6">
        <w:rPr>
          <w:lang w:eastAsia="en-AU"/>
        </w:rPr>
        <w:instrText xml:space="preserve"> LINK </w:instrText>
      </w:r>
      <w:r w:rsidR="00B51FD2">
        <w:rPr>
          <w:lang w:eastAsia="en-AU"/>
        </w:rPr>
        <w:instrText xml:space="preserve">Excel.Sheet.12 "F:\\LVTN\\Thuyet minh\\TINH TOAN.xlsx" TH!R65C2 </w:instrText>
      </w:r>
      <w:r w:rsidR="002D6CC6">
        <w:rPr>
          <w:lang w:eastAsia="en-AU"/>
        </w:rPr>
        <w:instrText xml:space="preserve">\a \t \u </w:instrText>
      </w:r>
      <w:r w:rsidR="00B51FD2">
        <w:rPr>
          <w:lang w:eastAsia="en-AU"/>
        </w:rPr>
        <w:fldChar w:fldCharType="separate"/>
      </w:r>
      <w:r w:rsidR="00B51FD2">
        <w:t>S1C</w:t>
      </w:r>
      <w:r w:rsidR="002D6CC6">
        <w:rPr>
          <w:lang w:eastAsia="en-AU"/>
        </w:rPr>
        <w:fldChar w:fldCharType="end"/>
      </w:r>
    </w:p>
    <w:p w14:paraId="458D2A5E" w14:textId="172F471E" w:rsidR="004728E6" w:rsidRDefault="004728E6" w:rsidP="004728E6">
      <w:pPr>
        <w:pStyle w:val="00onvn"/>
        <w:rPr>
          <w:lang w:eastAsia="en-AU"/>
        </w:rPr>
      </w:pPr>
      <w:r w:rsidRPr="002107E5">
        <w:rPr>
          <w:lang w:eastAsia="en-AU"/>
        </w:rPr>
        <w:t xml:space="preserve">Moment nhịp:  </w:t>
      </w:r>
    </w:p>
    <w:tbl>
      <w:tblPr>
        <w:tblW w:w="4995" w:type="pct"/>
        <w:tblLook w:val="04A0" w:firstRow="1" w:lastRow="0" w:firstColumn="1" w:lastColumn="0" w:noHBand="0" w:noVBand="1"/>
      </w:tblPr>
      <w:tblGrid>
        <w:gridCol w:w="615"/>
        <w:gridCol w:w="7549"/>
        <w:gridCol w:w="614"/>
      </w:tblGrid>
      <w:tr w:rsidR="004728E6" w14:paraId="207552B1" w14:textId="77777777" w:rsidTr="004728E6">
        <w:tc>
          <w:tcPr>
            <w:tcW w:w="350" w:type="pct"/>
            <w:vAlign w:val="center"/>
          </w:tcPr>
          <w:p w14:paraId="5FCA2DD9" w14:textId="77777777" w:rsidR="004728E6" w:rsidRPr="002633CB" w:rsidRDefault="004728E6" w:rsidP="009E59DE">
            <w:pPr>
              <w:pStyle w:val="00Dliubngbiu"/>
            </w:pPr>
          </w:p>
        </w:tc>
        <w:tc>
          <w:tcPr>
            <w:tcW w:w="4300" w:type="pct"/>
            <w:vAlign w:val="center"/>
          </w:tcPr>
          <w:p w14:paraId="6A4DBBF1" w14:textId="382A2147" w:rsidR="004728E6" w:rsidRPr="002633CB" w:rsidRDefault="00805566" w:rsidP="009E59DE">
            <w:pPr>
              <w:pStyle w:val="00Dliubngbiu"/>
              <w:rPr>
                <w:lang w:val="en-US"/>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n</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q</m:t>
                    </m:r>
                    <m:sSup>
                      <m:sSupPr>
                        <m:ctrlPr>
                          <w:rPr>
                            <w:rFonts w:ascii="Cambria Math" w:hAnsi="Cambria Math"/>
                            <w:i/>
                            <w:lang w:eastAsia="en-AU"/>
                          </w:rPr>
                        </m:ctrlPr>
                      </m:sSupPr>
                      <m:e>
                        <m:r>
                          <w:rPr>
                            <w:rFonts w:ascii="Cambria Math" w:hAnsi="Cambria Math"/>
                            <w:lang w:eastAsia="en-AU"/>
                          </w:rPr>
                          <m:t>l</m:t>
                        </m:r>
                      </m:e>
                      <m:sup>
                        <m:r>
                          <w:rPr>
                            <w:rFonts w:ascii="Cambria Math" w:hAnsi="Cambria Math"/>
                            <w:lang w:eastAsia="en-AU"/>
                          </w:rPr>
                          <m:t>2</m:t>
                        </m:r>
                      </m:sup>
                    </m:sSup>
                  </m:num>
                  <m:den>
                    <m:r>
                      <w:rPr>
                        <w:rFonts w:ascii="Cambria Math" w:hAnsi="Cambria Math"/>
                        <w:lang w:eastAsia="en-AU"/>
                      </w:rPr>
                      <m:t>24</m:t>
                    </m:r>
                  </m:den>
                </m:f>
                <m:r>
                  <w:rPr>
                    <w:rFonts w:ascii="Cambria Math" w:hAnsi="Cambria Math"/>
                    <w:lang w:eastAsia="en-AU"/>
                  </w:rPr>
                  <m:t>=</m:t>
                </m:r>
                <m:f>
                  <m:fPr>
                    <m:ctrlPr>
                      <w:rPr>
                        <w:rFonts w:ascii="Cambria Math" w:hAnsi="Cambria Math"/>
                        <w:i/>
                        <w:lang w:eastAsia="en-AU"/>
                      </w:rPr>
                    </m:ctrlPr>
                  </m:fPr>
                  <m:num>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TH!R69C2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0,480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TH!R70C2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0,195</m:t>
                        </m:r>
                        <m:r>
                          <w:rPr>
                            <w:rFonts w:ascii="Cambria Math" w:hAnsi="Cambria Math"/>
                            <w:i/>
                            <w:lang w:eastAsia="en-AU"/>
                          </w:rPr>
                          <w:fldChar w:fldCharType="end"/>
                        </m:r>
                      </m:e>
                    </m:d>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TH!R66C4 </m:t>
                    </m:r>
                    <m:r>
                      <m:rPr>
                        <m:sty m:val="p"/>
                      </m:rPr>
                      <w:rPr>
                        <w:rFonts w:ascii="Cambria Math" w:hAnsi="Cambria Math"/>
                        <w:lang w:eastAsia="en-AU"/>
                      </w:rPr>
                      <m:t xml:space="preserve">\a \t \u \* MERGEFORMAT </m:t>
                    </m:r>
                    <m:r>
                      <w:rPr>
                        <w:rFonts w:ascii="Cambria Math" w:hAnsi="Cambria Math"/>
                        <w:i/>
                        <w:lang w:eastAsia="en-AU"/>
                      </w:rPr>
                      <w:fldChar w:fldCharType="separate"/>
                    </m:r>
                    <m:r>
                      <m:rPr>
                        <m:sty m:val="p"/>
                      </m:rPr>
                      <w:rPr>
                        <w:rFonts w:ascii="Cambria Math" w:hAnsi="Cambria Math"/>
                      </w:rPr>
                      <m:t>1,6</m:t>
                    </m:r>
                    <m:r>
                      <w:rPr>
                        <w:rFonts w:ascii="Cambria Math" w:hAnsi="Cambria Math"/>
                        <w:i/>
                        <w:lang w:eastAsia="en-AU"/>
                      </w:rPr>
                      <w:fldChar w:fldCharType="end"/>
                    </m:r>
                    <m:sSup>
                      <m:sSupPr>
                        <m:ctrlPr>
                          <w:rPr>
                            <w:rFonts w:ascii="Cambria Math" w:hAnsi="Cambria Math"/>
                            <w:i/>
                            <w:lang w:eastAsia="en-AU"/>
                          </w:rPr>
                        </m:ctrlPr>
                      </m:sSupPr>
                      <m:e>
                        <m:r>
                          <w:rPr>
                            <w:rFonts w:ascii="Cambria Math" w:hAnsi="Cambria Math"/>
                            <w:lang w:eastAsia="en-AU"/>
                          </w:rPr>
                          <m:t xml:space="preserve"> </m:t>
                        </m:r>
                      </m:e>
                      <m:sup>
                        <m:r>
                          <w:rPr>
                            <w:rFonts w:ascii="Cambria Math" w:hAnsi="Cambria Math"/>
                            <w:lang w:eastAsia="en-AU"/>
                          </w:rPr>
                          <m:t>2</m:t>
                        </m:r>
                      </m:sup>
                    </m:sSup>
                  </m:num>
                  <m:den>
                    <m:r>
                      <w:rPr>
                        <w:rFonts w:ascii="Cambria Math" w:hAnsi="Cambria Math"/>
                        <w:lang w:eastAsia="en-AU"/>
                      </w:rPr>
                      <m:t>24</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TH!R71C2 </m:t>
                </m:r>
                <m:r>
                  <m:rPr>
                    <m:sty m:val="p"/>
                  </m:rPr>
                  <w:rPr>
                    <w:rFonts w:ascii="Cambria Math" w:hAnsi="Cambria Math"/>
                    <w:lang w:eastAsia="en-AU"/>
                  </w:rPr>
                  <m:t xml:space="preserve">\a \t \u \* MERGEFORMAT </m:t>
                </m:r>
                <m:r>
                  <w:rPr>
                    <w:rFonts w:ascii="Cambria Math" w:hAnsi="Cambria Math"/>
                    <w:i/>
                    <w:lang w:eastAsia="en-AU"/>
                  </w:rPr>
                  <w:fldChar w:fldCharType="separate"/>
                </m:r>
                <m:r>
                  <m:rPr>
                    <m:sty m:val="p"/>
                  </m:rPr>
                  <w:rPr>
                    <w:rFonts w:ascii="Cambria Math" w:hAnsi="Cambria Math"/>
                  </w:rPr>
                  <m:t>0,072</m:t>
                </m:r>
                <m:r>
                  <w:rPr>
                    <w:rFonts w:ascii="Cambria Math" w:hAnsi="Cambria Math"/>
                    <w:i/>
                    <w:lang w:eastAsia="en-AU"/>
                  </w:rPr>
                  <w:fldChar w:fldCharType="end"/>
                </m:r>
                <m:r>
                  <w:rPr>
                    <w:rFonts w:ascii="Cambria Math" w:hAnsi="Cambria Math"/>
                    <w:lang w:eastAsia="en-AU"/>
                  </w:rPr>
                  <m:t xml:space="preserve"> Tm</m:t>
                </m:r>
              </m:oMath>
            </m:oMathPara>
          </w:p>
        </w:tc>
        <w:tc>
          <w:tcPr>
            <w:tcW w:w="350" w:type="pct"/>
            <w:vAlign w:val="center"/>
          </w:tcPr>
          <w:p w14:paraId="432FEBC9" w14:textId="77777777" w:rsidR="004728E6" w:rsidRDefault="004728E6" w:rsidP="009E59DE">
            <w:pPr>
              <w:pStyle w:val="012Cngthc"/>
            </w:pPr>
          </w:p>
        </w:tc>
      </w:tr>
    </w:tbl>
    <w:p w14:paraId="7745BEBE" w14:textId="77777777" w:rsidR="00111619" w:rsidRPr="00537DA8" w:rsidRDefault="00111619" w:rsidP="00111619">
      <w:pPr>
        <w:pStyle w:val="00onvn"/>
        <w:rPr>
          <w:lang w:eastAsia="en-AU"/>
        </w:rPr>
      </w:pPr>
      <w:r w:rsidRPr="00537DA8">
        <w:rPr>
          <w:lang w:eastAsia="en-AU"/>
        </w:rPr>
        <w:tab/>
      </w:r>
      <w:r w:rsidRPr="00537DA8">
        <w:rPr>
          <w:lang w:eastAsia="en-AU"/>
        </w:rPr>
        <w:tab/>
      </w:r>
    </w:p>
    <w:p w14:paraId="38CA77F4" w14:textId="136D8315" w:rsidR="004728E6" w:rsidRDefault="00111619" w:rsidP="00111619">
      <w:pPr>
        <w:pStyle w:val="00onvn"/>
        <w:rPr>
          <w:i/>
          <w:lang w:eastAsia="en-AU"/>
        </w:rPr>
      </w:pPr>
      <w:r w:rsidRPr="002107E5">
        <w:rPr>
          <w:i/>
          <w:lang w:eastAsia="en-AU"/>
        </w:rPr>
        <w:t>Moment gối:</w:t>
      </w:r>
    </w:p>
    <w:tbl>
      <w:tblPr>
        <w:tblW w:w="4995" w:type="pct"/>
        <w:tblLook w:val="04A0" w:firstRow="1" w:lastRow="0" w:firstColumn="1" w:lastColumn="0" w:noHBand="0" w:noVBand="1"/>
      </w:tblPr>
      <w:tblGrid>
        <w:gridCol w:w="615"/>
        <w:gridCol w:w="7549"/>
        <w:gridCol w:w="614"/>
      </w:tblGrid>
      <w:tr w:rsidR="004728E6" w14:paraId="44EADD15" w14:textId="77777777" w:rsidTr="004728E6">
        <w:tc>
          <w:tcPr>
            <w:tcW w:w="350" w:type="pct"/>
            <w:vAlign w:val="center"/>
          </w:tcPr>
          <w:p w14:paraId="730551F5" w14:textId="77777777" w:rsidR="004728E6" w:rsidRPr="002633CB" w:rsidRDefault="004728E6" w:rsidP="009E59DE">
            <w:pPr>
              <w:pStyle w:val="00Dliubngbiu"/>
            </w:pPr>
          </w:p>
        </w:tc>
        <w:tc>
          <w:tcPr>
            <w:tcW w:w="4300" w:type="pct"/>
            <w:vAlign w:val="center"/>
          </w:tcPr>
          <w:p w14:paraId="2E262B40" w14:textId="2EFAD663" w:rsidR="004728E6" w:rsidRPr="002633CB" w:rsidRDefault="00805566" w:rsidP="009E59DE">
            <w:pPr>
              <w:pStyle w:val="00Dliubngbiu"/>
              <w:rPr>
                <w:lang w:val="en-US"/>
              </w:rPr>
            </w:pPr>
            <m:oMathPara>
              <m:oMath>
                <m:sSub>
                  <m:sSubPr>
                    <m:ctrlPr>
                      <w:rPr>
                        <w:rFonts w:ascii="Cambria Math" w:hAnsi="Cambria Math"/>
                        <w:i/>
                        <w:lang w:eastAsia="en-AU"/>
                      </w:rPr>
                    </m:ctrlPr>
                  </m:sSubPr>
                  <m:e>
                    <m:r>
                      <w:rPr>
                        <w:rFonts w:ascii="Cambria Math" w:hAnsi="Cambria Math"/>
                        <w:lang w:eastAsia="en-AU"/>
                      </w:rPr>
                      <m:t>M</m:t>
                    </m:r>
                  </m:e>
                  <m:sub>
                    <m:r>
                      <w:rPr>
                        <w:rFonts w:ascii="Cambria Math" w:hAnsi="Cambria Math"/>
                        <w:lang w:eastAsia="en-AU"/>
                      </w:rPr>
                      <m:t>g</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q</m:t>
                    </m:r>
                    <m:sSup>
                      <m:sSupPr>
                        <m:ctrlPr>
                          <w:rPr>
                            <w:rFonts w:ascii="Cambria Math" w:hAnsi="Cambria Math"/>
                            <w:i/>
                            <w:lang w:eastAsia="en-AU"/>
                          </w:rPr>
                        </m:ctrlPr>
                      </m:sSupPr>
                      <m:e>
                        <m:r>
                          <w:rPr>
                            <w:rFonts w:ascii="Cambria Math" w:hAnsi="Cambria Math"/>
                            <w:lang w:eastAsia="en-AU"/>
                          </w:rPr>
                          <m:t>l</m:t>
                        </m:r>
                      </m:e>
                      <m:sup>
                        <m:r>
                          <w:rPr>
                            <w:rFonts w:ascii="Cambria Math" w:hAnsi="Cambria Math"/>
                            <w:lang w:eastAsia="en-AU"/>
                          </w:rPr>
                          <m:t>2</m:t>
                        </m:r>
                      </m:sup>
                    </m:sSup>
                  </m:num>
                  <m:den>
                    <m:r>
                      <w:rPr>
                        <w:rFonts w:ascii="Cambria Math" w:hAnsi="Cambria Math"/>
                        <w:lang w:eastAsia="en-AU"/>
                      </w:rPr>
                      <m:t>12</m:t>
                    </m:r>
                  </m:den>
                </m:f>
                <m:r>
                  <w:rPr>
                    <w:rFonts w:ascii="Cambria Math" w:hAnsi="Cambria Math"/>
                    <w:lang w:eastAsia="en-AU"/>
                  </w:rPr>
                  <m:t>=</m:t>
                </m:r>
                <m:f>
                  <m:fPr>
                    <m:ctrlPr>
                      <w:rPr>
                        <w:rFonts w:ascii="Cambria Math" w:hAnsi="Cambria Math"/>
                        <w:i/>
                        <w:lang w:eastAsia="en-AU"/>
                      </w:rPr>
                    </m:ctrlPr>
                  </m:fPr>
                  <m:num>
                    <m:d>
                      <m:dPr>
                        <m:ctrlPr>
                          <w:rPr>
                            <w:rFonts w:ascii="Cambria Math" w:hAnsi="Cambria Math"/>
                            <w:i/>
                            <w:lang w:eastAsia="en-AU"/>
                          </w:rPr>
                        </m:ctrlPr>
                      </m:dPr>
                      <m:e>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TH!R69C2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0,480</m:t>
                        </m:r>
                        <m:r>
                          <w:rPr>
                            <w:rFonts w:ascii="Cambria Math" w:hAnsi="Cambria Math"/>
                            <w:i/>
                            <w:lang w:eastAsia="en-AU"/>
                          </w:rPr>
                          <w:fldChar w:fldCharType="end"/>
                        </m:r>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TH!R70C2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0,195</m:t>
                        </m:r>
                        <m:r>
                          <w:rPr>
                            <w:rFonts w:ascii="Cambria Math" w:hAnsi="Cambria Math"/>
                            <w:i/>
                            <w:lang w:eastAsia="en-AU"/>
                          </w:rPr>
                          <w:fldChar w:fldCharType="end"/>
                        </m:r>
                      </m:e>
                    </m:d>
                    <m:r>
                      <w:rPr>
                        <w:rFonts w:ascii="Cambria Math" w:hAnsi="Cambria Math"/>
                        <w:lang w:eastAsia="en-AU"/>
                      </w:rPr>
                      <m:t>*</m:t>
                    </m:r>
                    <m:r>
                      <m:rPr>
                        <m:sty m:val="bi"/>
                      </m:rPr>
                      <w:rPr>
                        <w:rFonts w:ascii="Cambria Math" w:hAnsi="Cambria Math"/>
                        <w:b/>
                        <w:bCs/>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TH!R66C4 </m:t>
                    </m:r>
                    <m:r>
                      <m:rPr>
                        <m:sty m:val="p"/>
                      </m:rPr>
                      <w:rPr>
                        <w:rFonts w:ascii="Cambria Math" w:hAnsi="Cambria Math"/>
                        <w:lang w:eastAsia="en-AU"/>
                      </w:rPr>
                      <m:t xml:space="preserve">\a \t \u </m:t>
                    </m:r>
                    <m:r>
                      <m:rPr>
                        <m:sty m:val="bi"/>
                      </m:rPr>
                      <w:rPr>
                        <w:rFonts w:ascii="Cambria Math" w:hAnsi="Cambria Math"/>
                        <w:b/>
                        <w:bCs/>
                        <w:i/>
                        <w:lang w:eastAsia="en-AU"/>
                      </w:rPr>
                      <w:fldChar w:fldCharType="separate"/>
                    </m:r>
                    <m:r>
                      <m:rPr>
                        <m:sty m:val="p"/>
                      </m:rPr>
                      <w:rPr>
                        <w:rFonts w:ascii="Cambria Math" w:hAnsi="Cambria Math"/>
                      </w:rPr>
                      <m:t>1,6</m:t>
                    </m:r>
                    <m:r>
                      <m:rPr>
                        <m:sty m:val="bi"/>
                      </m:rPr>
                      <w:rPr>
                        <w:rFonts w:ascii="Cambria Math" w:hAnsi="Cambria Math"/>
                        <w:b/>
                        <w:bCs/>
                        <w:i/>
                        <w:lang w:eastAsia="en-AU"/>
                      </w:rPr>
                      <w:fldChar w:fldCharType="end"/>
                    </m:r>
                    <m:sSup>
                      <m:sSupPr>
                        <m:ctrlPr>
                          <w:rPr>
                            <w:rFonts w:ascii="Cambria Math" w:hAnsi="Cambria Math"/>
                            <w:i/>
                            <w:lang w:eastAsia="en-AU"/>
                          </w:rPr>
                        </m:ctrlPr>
                      </m:sSupPr>
                      <m:e>
                        <m:r>
                          <m:rPr>
                            <m:sty m:val="bi"/>
                          </m:rPr>
                          <w:rPr>
                            <w:rFonts w:ascii="Cambria Math" w:hAnsi="Cambria Math"/>
                            <w:lang w:eastAsia="en-AU"/>
                          </w:rPr>
                          <m:t xml:space="preserve"> </m:t>
                        </m:r>
                      </m:e>
                      <m:sup>
                        <m:r>
                          <m:rPr>
                            <m:sty m:val="bi"/>
                          </m:rPr>
                          <w:rPr>
                            <w:rFonts w:ascii="Cambria Math" w:hAnsi="Cambria Math"/>
                            <w:lang w:eastAsia="en-AU"/>
                          </w:rPr>
                          <m:t>2</m:t>
                        </m:r>
                      </m:sup>
                    </m:sSup>
                  </m:num>
                  <m:den>
                    <m:r>
                      <w:rPr>
                        <w:rFonts w:ascii="Cambria Math" w:hAnsi="Cambria Math"/>
                        <w:lang w:eastAsia="en-AU"/>
                      </w:rPr>
                      <m:t>12</m:t>
                    </m:r>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TH!R72C2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0,144</m:t>
                </m:r>
                <m:r>
                  <w:rPr>
                    <w:rFonts w:ascii="Cambria Math" w:hAnsi="Cambria Math"/>
                    <w:i/>
                    <w:lang w:eastAsia="en-AU"/>
                  </w:rPr>
                  <w:fldChar w:fldCharType="end"/>
                </m:r>
                <m:r>
                  <w:rPr>
                    <w:rFonts w:ascii="Cambria Math" w:hAnsi="Cambria Math"/>
                    <w:lang w:eastAsia="en-AU"/>
                  </w:rPr>
                  <m:t xml:space="preserve"> Tm</m:t>
                </m:r>
              </m:oMath>
            </m:oMathPara>
          </w:p>
        </w:tc>
        <w:tc>
          <w:tcPr>
            <w:tcW w:w="350" w:type="pct"/>
            <w:vAlign w:val="center"/>
          </w:tcPr>
          <w:p w14:paraId="09560AD9" w14:textId="77777777" w:rsidR="004728E6" w:rsidRDefault="004728E6" w:rsidP="009E59DE">
            <w:pPr>
              <w:pStyle w:val="012Cngthc"/>
            </w:pPr>
          </w:p>
        </w:tc>
      </w:tr>
    </w:tbl>
    <w:p w14:paraId="006E424D" w14:textId="77777777" w:rsidR="00111619" w:rsidRPr="00537DA8" w:rsidRDefault="00111619" w:rsidP="004728E6">
      <w:pPr>
        <w:pStyle w:val="004Tiumc4"/>
        <w:rPr>
          <w:lang w:eastAsia="en-AU"/>
        </w:rPr>
      </w:pPr>
      <w:r w:rsidRPr="00537DA8">
        <w:rPr>
          <w:lang w:eastAsia="en-AU"/>
        </w:rPr>
        <w:t>Tính thép sàn</w:t>
      </w:r>
    </w:p>
    <w:p w14:paraId="20F23102" w14:textId="2C17561B" w:rsidR="00111619" w:rsidRDefault="00111619" w:rsidP="00111619">
      <w:pPr>
        <w:pStyle w:val="00onvn"/>
        <w:rPr>
          <w:lang w:eastAsia="en-AU"/>
        </w:rPr>
      </w:pPr>
      <w:r w:rsidRPr="00537DA8">
        <w:rPr>
          <w:lang w:eastAsia="en-AU"/>
        </w:rPr>
        <w:t>Dùng công thức tính toán thép sàn ta có:</w:t>
      </w:r>
    </w:p>
    <w:tbl>
      <w:tblPr>
        <w:tblW w:w="4995" w:type="pct"/>
        <w:tblLook w:val="04A0" w:firstRow="1" w:lastRow="0" w:firstColumn="1" w:lastColumn="0" w:noHBand="0" w:noVBand="1"/>
      </w:tblPr>
      <w:tblGrid>
        <w:gridCol w:w="615"/>
        <w:gridCol w:w="7549"/>
        <w:gridCol w:w="614"/>
      </w:tblGrid>
      <w:tr w:rsidR="004728E6" w14:paraId="772F29B2" w14:textId="77777777" w:rsidTr="004728E6">
        <w:tc>
          <w:tcPr>
            <w:tcW w:w="350" w:type="pct"/>
            <w:vAlign w:val="center"/>
          </w:tcPr>
          <w:p w14:paraId="2994C25C" w14:textId="77777777" w:rsidR="004728E6" w:rsidRPr="002633CB" w:rsidRDefault="004728E6" w:rsidP="009E59DE">
            <w:pPr>
              <w:pStyle w:val="00Dliubngbiu"/>
            </w:pPr>
          </w:p>
        </w:tc>
        <w:tc>
          <w:tcPr>
            <w:tcW w:w="4300" w:type="pct"/>
            <w:vAlign w:val="center"/>
          </w:tcPr>
          <w:p w14:paraId="0D6132D5" w14:textId="77777777" w:rsidR="004728E6" w:rsidRPr="004728E6" w:rsidRDefault="00805566" w:rsidP="009E59DE">
            <w:pPr>
              <w:pStyle w:val="00Dliubngbiu"/>
              <w:rPr>
                <w:rFonts w:eastAsiaTheme="minorEastAsia"/>
                <w:lang w:eastAsia="en-AU"/>
              </w:rPr>
            </w:pPr>
            <m:oMathPara>
              <m:oMath>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r>
                  <m:rPr>
                    <m:sty m:val="p"/>
                  </m:rPr>
                  <w:rPr>
                    <w:rFonts w:ascii="Cambria Math" w:hAnsi="Cambria Math"/>
                    <w:lang w:eastAsia="en-AU"/>
                  </w:rPr>
                  <m:t>=</m:t>
                </m:r>
                <m:f>
                  <m:fPr>
                    <m:ctrlPr>
                      <w:rPr>
                        <w:rFonts w:ascii="Cambria Math" w:hAnsi="Cambria Math"/>
                        <w:lang w:eastAsia="en-AU"/>
                      </w:rPr>
                    </m:ctrlPr>
                  </m:fPr>
                  <m:num>
                    <m:r>
                      <w:rPr>
                        <w:rFonts w:ascii="Cambria Math" w:hAnsi="Cambria Math"/>
                        <w:lang w:eastAsia="en-AU"/>
                      </w:rPr>
                      <m:t>M</m:t>
                    </m:r>
                  </m:num>
                  <m:den>
                    <m:sSub>
                      <m:sSubPr>
                        <m:ctrlPr>
                          <w:rPr>
                            <w:rFonts w:ascii="Cambria Math" w:hAnsi="Cambria Math"/>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lang w:eastAsia="en-AU"/>
                          </w:rPr>
                        </m:ctrlPr>
                      </m:sSubSupPr>
                      <m:e>
                        <m:r>
                          <w:rPr>
                            <w:rFonts w:ascii="Cambria Math" w:hAnsi="Cambria Math"/>
                            <w:lang w:eastAsia="en-AU"/>
                          </w:rPr>
                          <m:t>h</m:t>
                        </m:r>
                      </m:e>
                      <m:sub>
                        <m:r>
                          <m:rPr>
                            <m:sty m:val="p"/>
                          </m:rPr>
                          <w:rPr>
                            <w:rFonts w:ascii="Cambria Math" w:hAnsi="Cambria Math"/>
                            <w:lang w:eastAsia="en-AU"/>
                          </w:rPr>
                          <m:t>0</m:t>
                        </m:r>
                      </m:sub>
                      <m:sup>
                        <m:r>
                          <m:rPr>
                            <m:sty m:val="p"/>
                          </m:rPr>
                          <w:rPr>
                            <w:rFonts w:ascii="Cambria Math" w:hAnsi="Cambria Math"/>
                            <w:lang w:eastAsia="en-AU"/>
                          </w:rPr>
                          <m:t>2</m:t>
                        </m:r>
                      </m:sup>
                    </m:sSubSup>
                  </m:den>
                </m:f>
              </m:oMath>
            </m:oMathPara>
          </w:p>
          <w:p w14:paraId="18C37835" w14:textId="77777777" w:rsidR="004728E6" w:rsidRPr="009A3E89" w:rsidRDefault="004728E6" w:rsidP="009E59DE">
            <w:pPr>
              <w:pStyle w:val="00Dliubngbiu"/>
              <w:rPr>
                <w:rFonts w:eastAsiaTheme="minorEastAsia"/>
                <w:lang w:eastAsia="en-AU"/>
              </w:rPr>
            </w:pPr>
            <m:oMathPara>
              <m:oMath>
                <m:r>
                  <m:rPr>
                    <m:sty m:val="p"/>
                  </m:rPr>
                  <w:rPr>
                    <w:rFonts w:ascii="Cambria Math" w:hAnsi="Cambria Math"/>
                    <w:lang w:eastAsia="en-AU"/>
                  </w:rPr>
                  <m:t>→</m:t>
                </m:r>
                <m:r>
                  <w:rPr>
                    <w:rFonts w:ascii="Cambria Math" w:hAnsi="Cambria Math"/>
                    <w:lang w:eastAsia="en-AU"/>
                  </w:rPr>
                  <m:t>ξ</m:t>
                </m:r>
                <m:r>
                  <m:rPr>
                    <m:sty m:val="p"/>
                  </m:rPr>
                  <w:rPr>
                    <w:rFonts w:ascii="Cambria Math" w:hAnsi="Cambria Math"/>
                    <w:lang w:eastAsia="en-AU"/>
                  </w:rPr>
                  <m:t>=(1-</m:t>
                </m:r>
                <m:rad>
                  <m:radPr>
                    <m:degHide m:val="1"/>
                    <m:ctrlPr>
                      <w:rPr>
                        <w:rFonts w:ascii="Cambria Math" w:hAnsi="Cambria Math"/>
                        <w:lang w:eastAsia="en-AU"/>
                      </w:rPr>
                    </m:ctrlPr>
                  </m:radPr>
                  <m:deg/>
                  <m:e>
                    <m:r>
                      <m:rPr>
                        <m:sty m:val="p"/>
                      </m:rPr>
                      <w:rPr>
                        <w:rFonts w:ascii="Cambria Math" w:hAnsi="Cambria Math"/>
                        <w:lang w:eastAsia="en-AU"/>
                      </w:rPr>
                      <m:t>1-2</m:t>
                    </m:r>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e>
                </m:rad>
                <m:r>
                  <m:rPr>
                    <m:sty m:val="p"/>
                  </m:rPr>
                  <w:rPr>
                    <w:rFonts w:ascii="Cambria Math" w:hAnsi="Cambria Math"/>
                    <w:lang w:eastAsia="en-AU"/>
                  </w:rPr>
                  <m:t>)</m:t>
                </m:r>
              </m:oMath>
            </m:oMathPara>
          </w:p>
          <w:p w14:paraId="7103344F" w14:textId="1CAED0C6" w:rsidR="009A3E89" w:rsidRPr="009070F4" w:rsidRDefault="009A3E89" w:rsidP="009E59DE">
            <w:pPr>
              <w:pStyle w:val="00Dliubngbiu"/>
              <w:rPr>
                <w:rFonts w:eastAsiaTheme="minorEastAsia"/>
                <w:lang w:eastAsia="en-AU"/>
              </w:rPr>
            </w:pPr>
            <m:oMathPara>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m:oMathPara>
          </w:p>
          <w:p w14:paraId="798BF2B3" w14:textId="6EFFF763" w:rsidR="009070F4" w:rsidRPr="009A3E89" w:rsidRDefault="009070F4" w:rsidP="009E59DE">
            <w:pPr>
              <w:pStyle w:val="00Dliubngbiu"/>
              <w:rPr>
                <w:rFonts w:eastAsiaTheme="minorEastAsia"/>
                <w:lang w:eastAsia="en-AU"/>
              </w:rPr>
            </w:pPr>
            <m:oMathPara>
              <m:oMath>
                <m:r>
                  <w:rPr>
                    <w:rFonts w:ascii="Cambria Math" w:hAnsi="Cambria Math"/>
                    <w:lang w:eastAsia="en-AU"/>
                  </w:rPr>
                  <w:lastRenderedPageBreak/>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m:t>
                    </m:r>
                    <m:sSub>
                      <m:sSubPr>
                        <m:ctrlPr>
                          <w:rPr>
                            <w:rFonts w:ascii="Cambria Math" w:hAnsi="Cambria Math"/>
                            <w:i/>
                            <w:lang w:eastAsia="en-AU"/>
                          </w:rPr>
                        </m:ctrlPr>
                      </m:sSubPr>
                      <m:e>
                        <m:r>
                          <w:rPr>
                            <w:rFonts w:ascii="Cambria Math" w:hAnsi="Cambria Math"/>
                            <w:lang w:eastAsia="en-AU"/>
                          </w:rPr>
                          <m:t>γ.R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oMath>
            </m:oMathPara>
          </w:p>
          <w:p w14:paraId="4AF11D1C" w14:textId="62A863A2" w:rsidR="009A3E89" w:rsidRPr="002633CB" w:rsidRDefault="009A3E89" w:rsidP="009E59DE">
            <w:pPr>
              <w:pStyle w:val="00Dliubngbiu"/>
              <w:rPr>
                <w:lang w:val="en-US"/>
              </w:rPr>
            </w:pPr>
          </w:p>
        </w:tc>
        <w:tc>
          <w:tcPr>
            <w:tcW w:w="350" w:type="pct"/>
            <w:vAlign w:val="center"/>
          </w:tcPr>
          <w:p w14:paraId="1EF6A546" w14:textId="77777777" w:rsidR="004728E6" w:rsidRDefault="004728E6" w:rsidP="009E59DE">
            <w:pPr>
              <w:pStyle w:val="012Cngthc"/>
            </w:pPr>
          </w:p>
        </w:tc>
      </w:tr>
    </w:tbl>
    <w:p w14:paraId="164F1018" w14:textId="77777777" w:rsidR="004728E6" w:rsidRPr="00537DA8" w:rsidRDefault="004728E6" w:rsidP="00111619">
      <w:pPr>
        <w:pStyle w:val="00onvn"/>
        <w:rPr>
          <w:lang w:eastAsia="en-AU"/>
        </w:rPr>
      </w:pPr>
    </w:p>
    <w:p w14:paraId="09635BA5" w14:textId="7B2D49E9" w:rsidR="00111619" w:rsidRDefault="00111619" w:rsidP="00111619">
      <w:pPr>
        <w:pStyle w:val="00onvn"/>
        <w:rPr>
          <w:lang w:eastAsia="en-AU"/>
        </w:rPr>
      </w:pPr>
      <w:r w:rsidRPr="00537DA8">
        <w:rPr>
          <w:lang w:eastAsia="en-AU"/>
        </w:rPr>
        <w:t>Thép gối</w:t>
      </w:r>
    </w:p>
    <w:tbl>
      <w:tblPr>
        <w:tblW w:w="4995" w:type="pct"/>
        <w:tblLook w:val="04A0" w:firstRow="1" w:lastRow="0" w:firstColumn="1" w:lastColumn="0" w:noHBand="0" w:noVBand="1"/>
      </w:tblPr>
      <w:tblGrid>
        <w:gridCol w:w="615"/>
        <w:gridCol w:w="7549"/>
        <w:gridCol w:w="614"/>
      </w:tblGrid>
      <w:tr w:rsidR="00C455B0" w14:paraId="5CF8E142" w14:textId="77777777" w:rsidTr="001A1D24">
        <w:tc>
          <w:tcPr>
            <w:tcW w:w="350" w:type="pct"/>
            <w:vAlign w:val="center"/>
          </w:tcPr>
          <w:p w14:paraId="15178C31" w14:textId="77777777" w:rsidR="00C455B0" w:rsidRPr="002633CB" w:rsidRDefault="00C455B0" w:rsidP="00CD6DAC">
            <w:pPr>
              <w:pStyle w:val="00Dliubngbiu"/>
            </w:pPr>
          </w:p>
        </w:tc>
        <w:tc>
          <w:tcPr>
            <w:tcW w:w="4300" w:type="pct"/>
            <w:vAlign w:val="center"/>
          </w:tcPr>
          <w:p w14:paraId="1AA7FE30" w14:textId="5462FD42" w:rsidR="00C455B0" w:rsidRPr="00767763" w:rsidRDefault="00805566" w:rsidP="00C455B0">
            <w:pPr>
              <w:pStyle w:val="00onvn"/>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TH!R73C2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0,0265</m:t>
                </m:r>
                <m:r>
                  <w:rPr>
                    <w:rFonts w:ascii="Cambria Math" w:hAnsi="Cambria Math"/>
                    <w:i/>
                    <w:lang w:eastAsia="en-AU"/>
                  </w:rPr>
                  <w:fldChar w:fldCharType="end"/>
                </m:r>
              </m:oMath>
            </m:oMathPara>
          </w:p>
          <w:p w14:paraId="39CF3F85" w14:textId="00DB56D2" w:rsidR="00C455B0" w:rsidRPr="00AE1FBF" w:rsidRDefault="00C455B0" w:rsidP="00C455B0">
            <w:pPr>
              <w:pStyle w:val="00onvn"/>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TH!R74C2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0,027</m:t>
                </m:r>
                <m:r>
                  <w:rPr>
                    <w:rFonts w:ascii="Cambria Math" w:hAnsi="Cambria Math"/>
                    <w:i/>
                    <w:lang w:eastAsia="en-AU"/>
                  </w:rPr>
                  <w:fldChar w:fldCharType="end"/>
                </m:r>
              </m:oMath>
            </m:oMathPara>
          </w:p>
          <w:p w14:paraId="5EC4A11D" w14:textId="384256C3" w:rsidR="00C455B0" w:rsidRPr="00AE1FBF" w:rsidRDefault="00C455B0" w:rsidP="00C455B0">
            <w:pPr>
              <w:pStyle w:val="00onvn"/>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sidR="00541E46">
              <w:rPr>
                <w:lang w:eastAsia="en-AU"/>
              </w:rPr>
              <w:fldChar w:fldCharType="begin"/>
            </w:r>
            <w:r w:rsidR="00541E46">
              <w:rPr>
                <w:lang w:eastAsia="en-AU"/>
              </w:rPr>
              <w:instrText xml:space="preserve"> LINK </w:instrText>
            </w:r>
            <w:r w:rsidR="00B51FD2">
              <w:rPr>
                <w:lang w:eastAsia="en-AU"/>
              </w:rPr>
              <w:instrText xml:space="preserve">Excel.Sheet.12 "F:\\LVTN\\Thuyet minh\\TINH TOAN.xlsx" TH!R74C4 </w:instrText>
            </w:r>
            <w:r w:rsidR="00541E46">
              <w:rPr>
                <w:lang w:eastAsia="en-AU"/>
              </w:rPr>
              <w:instrText xml:space="preserve">\a \t \u </w:instrText>
            </w:r>
            <w:r w:rsidR="00B51FD2">
              <w:rPr>
                <w:lang w:eastAsia="en-AU"/>
              </w:rPr>
              <w:fldChar w:fldCharType="separate"/>
            </w:r>
            <w:r w:rsidR="00B51FD2">
              <w:t>0,987</w:t>
            </w:r>
            <w:r w:rsidR="00541E46">
              <w:rPr>
                <w:lang w:eastAsia="en-AU"/>
              </w:rPr>
              <w:fldChar w:fldCharType="end"/>
            </w:r>
          </w:p>
          <w:p w14:paraId="4369E15B" w14:textId="17CD9C92" w:rsidR="00C455B0" w:rsidRPr="00C455B0" w:rsidRDefault="00C455B0" w:rsidP="00C455B0">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m:t>
                    </m:r>
                    <m:sSub>
                      <m:sSubPr>
                        <m:ctrlPr>
                          <w:rPr>
                            <w:rFonts w:ascii="Cambria Math" w:hAnsi="Cambria Math"/>
                            <w:i/>
                            <w:lang w:eastAsia="en-AU"/>
                          </w:rPr>
                        </m:ctrlPr>
                      </m:sSubPr>
                      <m:e>
                        <m:r>
                          <w:rPr>
                            <w:rFonts w:ascii="Cambria Math" w:hAnsi="Cambria Math"/>
                            <w:lang w:eastAsia="en-AU"/>
                          </w:rPr>
                          <m:t>γ.R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TH!R75C2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0,652</m:t>
                </m:r>
                <m:r>
                  <w:rPr>
                    <w:rFonts w:ascii="Cambria Math" w:hAnsi="Cambria Math"/>
                    <w:i/>
                    <w:lang w:eastAsia="en-AU"/>
                  </w:rPr>
                  <w:fldChar w:fldCharType="end"/>
                </m:r>
                <m:sSup>
                  <m:sSupPr>
                    <m:ctrlPr>
                      <w:rPr>
                        <w:rFonts w:ascii="Cambria Math" w:eastAsiaTheme="minorEastAsia" w:hAnsi="Cambria Math"/>
                        <w:i/>
                        <w:lang w:eastAsia="en-AU"/>
                      </w:rPr>
                    </m:ctrlPr>
                  </m:sSupPr>
                  <m:e>
                    <m:r>
                      <w:rPr>
                        <w:rFonts w:ascii="Cambria Math" w:eastAsiaTheme="minorEastAsia" w:hAnsi="Cambria Math"/>
                        <w:lang w:eastAsia="en-AU"/>
                      </w:rPr>
                      <m:t>cm</m:t>
                    </m:r>
                  </m:e>
                  <m:sup>
                    <m:r>
                      <w:rPr>
                        <w:rFonts w:ascii="Cambria Math" w:eastAsiaTheme="minorEastAsia" w:hAnsi="Cambria Math"/>
                        <w:lang w:eastAsia="en-AU"/>
                      </w:rPr>
                      <m:t>2</m:t>
                    </m:r>
                  </m:sup>
                </m:sSup>
              </m:oMath>
            </m:oMathPara>
          </w:p>
        </w:tc>
        <w:tc>
          <w:tcPr>
            <w:tcW w:w="350" w:type="pct"/>
            <w:vAlign w:val="center"/>
          </w:tcPr>
          <w:p w14:paraId="4FF74AAE" w14:textId="77777777" w:rsidR="00C455B0" w:rsidRDefault="00C455B0" w:rsidP="00CD6DAC">
            <w:pPr>
              <w:pStyle w:val="012Cngthc"/>
            </w:pPr>
          </w:p>
        </w:tc>
      </w:tr>
    </w:tbl>
    <w:p w14:paraId="5909A9C2" w14:textId="344CB038" w:rsidR="00111619" w:rsidRPr="00E93AB1" w:rsidRDefault="00111619" w:rsidP="00111619">
      <w:pPr>
        <w:pStyle w:val="00onvn"/>
        <w:rPr>
          <w:vertAlign w:val="superscript"/>
          <w:lang w:eastAsia="en-AU"/>
        </w:rPr>
      </w:pPr>
      <w:r w:rsidRPr="00537DA8">
        <w:rPr>
          <w:lang w:eastAsia="en-AU"/>
        </w:rPr>
        <w:t>Chọn</w:t>
      </w:r>
      <w:r>
        <w:rPr>
          <w:lang w:eastAsia="en-AU"/>
        </w:rPr>
        <w:t xml:space="preserve"> </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TH!R75C5 </w:instrText>
      </w:r>
      <w:r w:rsidR="00C5712F">
        <w:rPr>
          <w:lang w:eastAsia="en-AU"/>
        </w:rPr>
        <w:instrText xml:space="preserve">\a \t \u </w:instrText>
      </w:r>
      <w:r w:rsidR="00B51FD2">
        <w:rPr>
          <w:lang w:eastAsia="en-AU"/>
        </w:rPr>
        <w:fldChar w:fldCharType="separate"/>
      </w:r>
      <w:r w:rsidR="00B51FD2">
        <w:t>Ø10a200</w:t>
      </w:r>
      <w:r w:rsidR="00C5712F">
        <w:rPr>
          <w:lang w:eastAsia="en-AU"/>
        </w:rPr>
        <w:fldChar w:fldCharType="end"/>
      </w:r>
      <w:r w:rsidRPr="00537DA8">
        <w:rPr>
          <w:lang w:eastAsia="en-AU"/>
        </w:rPr>
        <w:t xml:space="preserve"> </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"thepsan 1p!R11C17" </w:instrText>
      </w:r>
      <w:r w:rsidR="00C5712F">
        <w:rPr>
          <w:lang w:eastAsia="en-AU"/>
        </w:rPr>
        <w:instrText xml:space="preserve">\a \t \u </w:instrText>
      </w:r>
      <w:r w:rsidR="00B51FD2">
        <w:rPr>
          <w:lang w:eastAsia="en-AU"/>
        </w:rPr>
        <w:fldChar w:fldCharType="separate"/>
      </w:r>
      <w:r w:rsidR="00C5712F">
        <w:rPr>
          <w:lang w:eastAsia="en-AU"/>
        </w:rPr>
        <w:fldChar w:fldCharType="end"/>
      </w:r>
      <w:r w:rsidRPr="00537DA8">
        <w:rPr>
          <w:lang w:eastAsia="en-AU"/>
        </w:rPr>
        <w:t xml:space="preserve"> As =</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TH!R75C4 </w:instrText>
      </w:r>
      <w:r w:rsidR="00C5712F">
        <w:rPr>
          <w:lang w:eastAsia="en-AU"/>
        </w:rPr>
        <w:instrText xml:space="preserve">\a \t \u </w:instrText>
      </w:r>
      <w:r w:rsidR="00B51FD2">
        <w:rPr>
          <w:lang w:eastAsia="en-AU"/>
        </w:rPr>
        <w:fldChar w:fldCharType="separate"/>
      </w:r>
      <w:r w:rsidR="00B51FD2">
        <w:t>3,93</w:t>
      </w:r>
      <w:r w:rsidR="00C5712F">
        <w:rPr>
          <w:lang w:eastAsia="en-AU"/>
        </w:rPr>
        <w:fldChar w:fldCharType="end"/>
      </w:r>
      <w:r w:rsidRPr="00537DA8">
        <w:rPr>
          <w:lang w:eastAsia="en-AU"/>
        </w:rPr>
        <w:t>cm</w:t>
      </w:r>
      <w:r w:rsidRPr="00E93AB1">
        <w:rPr>
          <w:vertAlign w:val="superscript"/>
          <w:lang w:eastAsia="en-AU"/>
        </w:rPr>
        <w:t>2</w:t>
      </w:r>
      <w:r w:rsidRPr="00537DA8">
        <w:rPr>
          <w:lang w:eastAsia="en-AU"/>
        </w:rPr>
        <w:t xml:space="preserve"> &gt;</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TH!R75C2 </w:instrText>
      </w:r>
      <w:r w:rsidR="00C5712F">
        <w:rPr>
          <w:lang w:eastAsia="en-AU"/>
        </w:rPr>
        <w:instrText xml:space="preserve">\a \t \u </w:instrText>
      </w:r>
      <w:r w:rsidR="00B51FD2">
        <w:rPr>
          <w:lang w:eastAsia="en-AU"/>
        </w:rPr>
        <w:fldChar w:fldCharType="separate"/>
      </w:r>
      <w:r w:rsidR="00B51FD2">
        <w:t>0,652</w:t>
      </w:r>
      <w:r w:rsidR="00C5712F">
        <w:rPr>
          <w:lang w:eastAsia="en-AU"/>
        </w:rPr>
        <w:fldChar w:fldCharType="end"/>
      </w:r>
      <w:r>
        <w:rPr>
          <w:lang w:eastAsia="en-AU"/>
        </w:rPr>
        <w:t>cm</w:t>
      </w:r>
      <w:r>
        <w:rPr>
          <w:vertAlign w:val="superscript"/>
          <w:lang w:eastAsia="en-AU"/>
        </w:rPr>
        <w:t>2</w:t>
      </w:r>
    </w:p>
    <w:p w14:paraId="62C25835" w14:textId="77777777" w:rsidR="00111619" w:rsidRPr="002107E5" w:rsidRDefault="00111619" w:rsidP="00111619">
      <w:pPr>
        <w:pStyle w:val="00onvn"/>
        <w:rPr>
          <w:lang w:val="fr-FR"/>
        </w:rPr>
      </w:pPr>
      <w:r w:rsidRPr="002107E5">
        <w:rPr>
          <w:lang w:val="fr-FR"/>
        </w:rPr>
        <w:t>Kiểm tra điều kiện hàm lượng</w:t>
      </w:r>
    </w:p>
    <w:tbl>
      <w:tblPr>
        <w:tblW w:w="4995" w:type="pct"/>
        <w:tblLook w:val="04A0" w:firstRow="1" w:lastRow="0" w:firstColumn="1" w:lastColumn="0" w:noHBand="0" w:noVBand="1"/>
      </w:tblPr>
      <w:tblGrid>
        <w:gridCol w:w="615"/>
        <w:gridCol w:w="7549"/>
        <w:gridCol w:w="614"/>
      </w:tblGrid>
      <w:tr w:rsidR="00C455B0" w14:paraId="15BFFECE" w14:textId="77777777" w:rsidTr="001A1D24">
        <w:tc>
          <w:tcPr>
            <w:tcW w:w="350" w:type="pct"/>
            <w:vAlign w:val="center"/>
          </w:tcPr>
          <w:p w14:paraId="42DC7955" w14:textId="77777777" w:rsidR="00C455B0" w:rsidRPr="002633CB" w:rsidRDefault="00C455B0" w:rsidP="00CD6DAC">
            <w:pPr>
              <w:pStyle w:val="00Dliubngbiu"/>
            </w:pPr>
          </w:p>
        </w:tc>
        <w:tc>
          <w:tcPr>
            <w:tcW w:w="4300" w:type="pct"/>
            <w:vAlign w:val="center"/>
          </w:tcPr>
          <w:p w14:paraId="42842CF5" w14:textId="77777777" w:rsidR="00C455B0" w:rsidRPr="002107E5" w:rsidRDefault="00805566" w:rsidP="00C455B0">
            <w:pPr>
              <w:pStyle w:val="00onvn"/>
            </w:pPr>
            <m:oMathPara>
              <m:oMath>
                <m:sSub>
                  <m:sSubPr>
                    <m:ctrlPr>
                      <w:rPr>
                        <w:rFonts w:ascii="Cambria Math" w:hAnsi="Cambria Math"/>
                        <w:highlight w:val="yellow"/>
                        <w:lang w:val="fr-FR"/>
                      </w:rPr>
                    </m:ctrlPr>
                  </m:sSubPr>
                  <m:e>
                    <m:r>
                      <m:rPr>
                        <m:sty m:val="p"/>
                      </m:rPr>
                      <w:rPr>
                        <w:rFonts w:ascii="Cambria Math" w:hAnsi="Cambria Math"/>
                        <w:highlight w:val="yellow"/>
                        <w:lang w:val="fr-FR"/>
                      </w:rPr>
                      <m:t>μ</m:t>
                    </m:r>
                  </m:e>
                  <m:sub>
                    <m:r>
                      <m:rPr>
                        <m:sty m:val="p"/>
                      </m:rPr>
                      <w:rPr>
                        <w:rFonts w:ascii="Cambria Math" w:hAnsi="Cambria Math"/>
                        <w:highlight w:val="yellow"/>
                        <w:lang w:val="fr-FR"/>
                      </w:rPr>
                      <m:t>max</m:t>
                    </m:r>
                  </m:sub>
                </m:sSub>
                <m:r>
                  <m:rPr>
                    <m:sty m:val="p"/>
                  </m:rPr>
                  <w:rPr>
                    <w:rFonts w:ascii="Cambria Math" w:hAnsi="Cambria Math"/>
                    <w:highlight w:val="yellow"/>
                  </w:rPr>
                  <m:t>=1</m:t>
                </m:r>
                <m:r>
                  <w:rPr>
                    <w:rFonts w:ascii="Cambria Math" w:hAnsi="Cambria Math"/>
                    <w:highlight w:val="yellow"/>
                  </w:rPr>
                  <m:t>,5</m:t>
                </m:r>
                <m:r>
                  <m:rPr>
                    <m:sty m:val="p"/>
                  </m:rPr>
                  <w:rPr>
                    <w:rFonts w:ascii="Cambria Math" w:hAnsi="Cambria Math"/>
                    <w:highlight w:val="yellow"/>
                  </w:rPr>
                  <m:t>%</m:t>
                </m:r>
              </m:oMath>
            </m:oMathPara>
          </w:p>
          <w:p w14:paraId="63BD9B14" w14:textId="77777777" w:rsidR="00C455B0" w:rsidRPr="002107E5" w:rsidRDefault="00805566" w:rsidP="00C455B0">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1F277996" w14:textId="754CCA41" w:rsidR="00C455B0" w:rsidRPr="002633CB" w:rsidRDefault="00C455B0" w:rsidP="00C455B0">
            <w:pPr>
              <w:pStyle w:val="00Dliubngbiu"/>
              <w:rPr>
                <w:lang w:val="en-US"/>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TH!R75C4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3,93</m:t>
                    </m:r>
                    <m:r>
                      <w:rPr>
                        <w:rFonts w:ascii="Cambria Math" w:hAnsi="Cambria Math"/>
                        <w:i/>
                        <w:lang w:eastAsia="en-AU"/>
                      </w:rPr>
                      <w:fldChar w:fldCharType="end"/>
                    </m:r>
                  </m:num>
                  <m:den>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TH!R100C5 </m:t>
                    </m:r>
                    <m:r>
                      <m:rPr>
                        <m:sty m:val="p"/>
                      </m:rPr>
                      <w:rPr>
                        <w:rFonts w:ascii="Cambria Math" w:hAnsi="Cambria Math"/>
                        <w:lang w:val="fr-FR"/>
                      </w:rPr>
                      <m:t xml:space="preserve">\a \t \u </m:t>
                    </m:r>
                    <m:r>
                      <m:rPr>
                        <m:sty m:val="p"/>
                      </m:rPr>
                      <w:rPr>
                        <w:rFonts w:ascii="Cambria Math" w:hAnsi="Cambria Math"/>
                        <w:lang w:val="fr-FR"/>
                      </w:rPr>
                      <w:fldChar w:fldCharType="separate"/>
                    </m:r>
                    <m:r>
                      <m:rPr>
                        <m:sty m:val="p"/>
                      </m:rPr>
                      <w:rPr>
                        <w:rFonts w:ascii="Cambria Math" w:hAnsi="Cambria Math"/>
                      </w:rPr>
                      <m:t>8</m:t>
                    </m:r>
                    <m:r>
                      <m:rPr>
                        <m:sty m:val="p"/>
                      </m:rPr>
                      <w:rPr>
                        <w:rFonts w:ascii="Cambria Math" w:hAnsi="Cambria Math"/>
                        <w:lang w:val="fr-FR"/>
                      </w:rPr>
                      <w:fldChar w:fldCharType="end"/>
                    </m:r>
                  </m:den>
                </m:f>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TH!R76C4 </m:t>
                </m:r>
                <m:r>
                  <m:rPr>
                    <m:sty m:val="p"/>
                  </m:rPr>
                  <w:rPr>
                    <w:rFonts w:ascii="Cambria Math" w:hAnsi="Cambria Math"/>
                    <w:lang w:val="fr-FR"/>
                  </w:rPr>
                  <m:t xml:space="preserve">\a \t \u </m:t>
                </m:r>
                <m:r>
                  <m:rPr>
                    <m:sty m:val="p"/>
                  </m:rPr>
                  <w:rPr>
                    <w:rFonts w:ascii="Cambria Math" w:hAnsi="Cambria Math"/>
                    <w:lang w:val="fr-FR"/>
                  </w:rPr>
                  <w:fldChar w:fldCharType="separate"/>
                </m:r>
                <m:r>
                  <m:rPr>
                    <m:sty m:val="p"/>
                  </m:rPr>
                  <w:rPr>
                    <w:rFonts w:ascii="Cambria Math" w:hAnsi="Cambria Math"/>
                  </w:rPr>
                  <m:t>0,49</m:t>
                </m:r>
                <m:r>
                  <m:rPr>
                    <m:sty m:val="p"/>
                  </m:rPr>
                  <w:rPr>
                    <w:rFonts w:ascii="Cambria Math" w:hAnsi="Cambria Math"/>
                    <w:lang w:val="fr-FR"/>
                  </w:rPr>
                  <w:fldChar w:fldCharType="end"/>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"thepsan 1p!R11C16" </m:t>
                </m:r>
                <m:r>
                  <m:rPr>
                    <m:sty m:val="p"/>
                  </m:rPr>
                  <w:rPr>
                    <w:rFonts w:ascii="Cambria Math" w:hAnsi="Cambria Math"/>
                    <w:lang w:val="fr-FR"/>
                  </w:rPr>
                  <m:t xml:space="preserve">\a \t \u </m:t>
                </m:r>
                <m:r>
                  <m:rPr>
                    <m:sty m:val="p"/>
                  </m:rPr>
                  <w:rPr>
                    <w:rFonts w:ascii="Cambria Math" w:hAnsi="Cambria Math"/>
                    <w:lang w:val="fr-FR"/>
                  </w:rPr>
                  <w:fldChar w:fldCharType="separate"/>
                </m:r>
                <m:r>
                  <m:rPr>
                    <m:sty m:val="p"/>
                  </m:rPr>
                  <w:rPr>
                    <w:rFonts w:ascii="Cambria Math" w:hAnsi="Cambria Math"/>
                    <w:lang w:val="fr-FR"/>
                  </w:rPr>
                  <w:fldChar w:fldCharType="end"/>
                </m:r>
                <m:r>
                  <m:rPr>
                    <m:sty m:val="p"/>
                  </m:rPr>
                  <w:rPr>
                    <w:rFonts w:ascii="Cambria Math" w:hAnsi="Cambria Math"/>
                    <w:lang w:val="fr-FR"/>
                  </w:rPr>
                  <m:t>%</m:t>
                </m:r>
              </m:oMath>
            </m:oMathPara>
          </w:p>
        </w:tc>
        <w:tc>
          <w:tcPr>
            <w:tcW w:w="350" w:type="pct"/>
            <w:vAlign w:val="center"/>
          </w:tcPr>
          <w:p w14:paraId="487042D0" w14:textId="77777777" w:rsidR="00C455B0" w:rsidRDefault="00C455B0" w:rsidP="00C455B0">
            <w:pPr>
              <w:pStyle w:val="012Cngthc"/>
            </w:pPr>
          </w:p>
        </w:tc>
      </w:tr>
    </w:tbl>
    <w:p w14:paraId="3C1DAEC6" w14:textId="77777777" w:rsidR="00111619" w:rsidRPr="002107E5" w:rsidRDefault="00805566" w:rsidP="0011161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11619" w:rsidRPr="002107E5">
        <w:rPr>
          <w:lang w:val="fr-FR"/>
        </w:rPr>
        <w:t xml:space="preserve"> =&gt; thỏa điều kiện hàm lượng.</w:t>
      </w:r>
      <w:r w:rsidR="00111619" w:rsidRPr="002107E5">
        <w:rPr>
          <w:lang w:val="fr-FR"/>
        </w:rPr>
        <w:tab/>
      </w:r>
    </w:p>
    <w:p w14:paraId="59C6C462" w14:textId="01421BFA" w:rsidR="00111619" w:rsidRDefault="00111619" w:rsidP="00111619">
      <w:pPr>
        <w:pStyle w:val="00onvn"/>
        <w:rPr>
          <w:lang w:val="fr-FR"/>
        </w:rPr>
      </w:pPr>
      <w:r w:rsidRPr="002107E5">
        <w:rPr>
          <w:lang w:val="fr-FR"/>
        </w:rPr>
        <w:t xml:space="preserve">Số thanh thép chịu moment âm theo phương cạnh </w:t>
      </w:r>
      <w:r>
        <w:rPr>
          <w:lang w:val="fr-FR"/>
        </w:rPr>
        <w:t>dài</w:t>
      </w:r>
      <w:r w:rsidRPr="002107E5">
        <w:rPr>
          <w:lang w:val="fr-FR"/>
        </w:rPr>
        <w:t>:</w:t>
      </w:r>
    </w:p>
    <w:tbl>
      <w:tblPr>
        <w:tblW w:w="4995" w:type="pct"/>
        <w:tblLook w:val="04A0" w:firstRow="1" w:lastRow="0" w:firstColumn="1" w:lastColumn="0" w:noHBand="0" w:noVBand="1"/>
      </w:tblPr>
      <w:tblGrid>
        <w:gridCol w:w="615"/>
        <w:gridCol w:w="7549"/>
        <w:gridCol w:w="614"/>
      </w:tblGrid>
      <w:tr w:rsidR="00C455B0" w14:paraId="54053FED" w14:textId="77777777" w:rsidTr="001A1D24">
        <w:tc>
          <w:tcPr>
            <w:tcW w:w="350" w:type="pct"/>
            <w:vAlign w:val="center"/>
          </w:tcPr>
          <w:p w14:paraId="01E440DF" w14:textId="77777777" w:rsidR="00C455B0" w:rsidRPr="002633CB" w:rsidRDefault="00C455B0" w:rsidP="00CD6DAC">
            <w:pPr>
              <w:pStyle w:val="00Dliubngbiu"/>
            </w:pPr>
          </w:p>
        </w:tc>
        <w:tc>
          <w:tcPr>
            <w:tcW w:w="4300" w:type="pct"/>
            <w:vAlign w:val="center"/>
          </w:tcPr>
          <w:p w14:paraId="2C995F3D" w14:textId="69197BDF" w:rsidR="00C455B0" w:rsidRPr="002633CB" w:rsidRDefault="00C455B0" w:rsidP="00C455B0">
            <w:pPr>
              <w:pStyle w:val="00onvn"/>
              <w:rPr>
                <w:lang w:val="en-US"/>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2</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TH!R67C2 </m:t>
                  </m:r>
                  <m:r>
                    <m:rPr>
                      <m:sty m:val="p"/>
                    </m:rPr>
                    <w:rPr>
                      <w:rFonts w:ascii="Cambria Math" w:hAnsi="Cambria Math"/>
                      <w:lang w:val="fr-FR"/>
                    </w:rPr>
                    <m:t xml:space="preserve">\a \t \u </m:t>
                  </m:r>
                  <m:r>
                    <m:rPr>
                      <m:sty m:val="p"/>
                    </m:rPr>
                    <w:rPr>
                      <w:rFonts w:ascii="Cambria Math" w:hAnsi="Cambria Math"/>
                      <w:lang w:val="fr-FR"/>
                    </w:rPr>
                    <w:fldChar w:fldCharType="separate"/>
                  </m:r>
                  <m:r>
                    <m:rPr>
                      <m:sty m:val="p"/>
                    </m:rPr>
                    <w:rPr>
                      <w:rFonts w:ascii="Cambria Math" w:hAnsi="Cambria Math"/>
                    </w:rPr>
                    <m:t>4000</m:t>
                  </m:r>
                  <m:r>
                    <m:rPr>
                      <m:sty m:val="p"/>
                    </m:rPr>
                    <w:rPr>
                      <w:rFonts w:ascii="Cambria Math" w:hAnsi="Cambria Math"/>
                      <w:lang w:val="fr-FR"/>
                    </w:rPr>
                    <w:fldChar w:fldCharType="end"/>
                  </m:r>
                </m:num>
                <m:den>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TH!R76C2 </m:t>
                  </m:r>
                  <m:r>
                    <m:rPr>
                      <m:sty m:val="p"/>
                    </m:rPr>
                    <w:rPr>
                      <w:rFonts w:ascii="Cambria Math" w:hAnsi="Cambria Math"/>
                    </w:rPr>
                    <m:t xml:space="preserve">\a \t \u </m:t>
                  </m:r>
                  <m:r>
                    <w:rPr>
                      <w:rFonts w:ascii="Cambria Math" w:hAnsi="Cambria Math"/>
                      <w:i/>
                    </w:rPr>
                    <w:fldChar w:fldCharType="separate"/>
                  </m:r>
                  <m:r>
                    <m:rPr>
                      <m:sty m:val="p"/>
                    </m:rPr>
                    <w:rPr>
                      <w:rFonts w:ascii="Cambria Math" w:hAnsi="Cambria Math"/>
                    </w:rPr>
                    <m:t>200</m:t>
                  </m:r>
                  <m:r>
                    <w:rPr>
                      <w:rFonts w:ascii="Cambria Math" w:hAnsi="Cambria Math"/>
                      <w:i/>
                    </w:rPr>
                    <w:fldChar w:fldCharType="end"/>
                  </m:r>
                </m:den>
              </m:f>
              <m:r>
                <m:rPr>
                  <m:sty m:val="p"/>
                </m:rPr>
                <w:rPr>
                  <w:rFonts w:ascii="Cambria Math" w:hAnsi="Cambria Math"/>
                  <w:lang w:val="fr-FR"/>
                </w:rPr>
                <m:t>+1=</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TH!R77C2 </m:t>
              </m:r>
              <m:r>
                <m:rPr>
                  <m:sty m:val="p"/>
                </m:rPr>
                <w:rPr>
                  <w:rFonts w:ascii="Cambria Math" w:hAnsi="Cambria Math"/>
                  <w:lang w:val="fr-FR"/>
                </w:rPr>
                <m:t xml:space="preserve">\a \t \u </m:t>
              </m:r>
              <m:r>
                <m:rPr>
                  <m:sty m:val="p"/>
                </m:rPr>
                <w:rPr>
                  <w:rFonts w:ascii="Cambria Math" w:hAnsi="Cambria Math"/>
                  <w:lang w:val="fr-FR"/>
                </w:rPr>
                <w:fldChar w:fldCharType="separate"/>
              </m:r>
              <m:r>
                <m:rPr>
                  <m:sty m:val="p"/>
                </m:rPr>
                <w:rPr>
                  <w:rFonts w:ascii="Cambria Math" w:hAnsi="Cambria Math"/>
                </w:rPr>
                <m:t>21</m:t>
              </m:r>
              <m:r>
                <m:rPr>
                  <m:sty m:val="p"/>
                </m:rPr>
                <w:rPr>
                  <w:rFonts w:ascii="Cambria Math" w:hAnsi="Cambria Math"/>
                  <w:lang w:val="fr-FR"/>
                </w:rPr>
                <w:fldChar w:fldCharType="end"/>
              </m:r>
            </m:oMath>
            <w:r w:rsidRPr="002107E5">
              <w:rPr>
                <w:lang w:val="fr-FR"/>
              </w:rPr>
              <w:t xml:space="preserve"> cây</w:t>
            </w:r>
          </w:p>
        </w:tc>
        <w:tc>
          <w:tcPr>
            <w:tcW w:w="350" w:type="pct"/>
            <w:vAlign w:val="center"/>
          </w:tcPr>
          <w:p w14:paraId="12E771CB" w14:textId="77777777" w:rsidR="00C455B0" w:rsidRDefault="00C455B0" w:rsidP="00C455B0">
            <w:pPr>
              <w:pStyle w:val="012Cngthc"/>
            </w:pPr>
          </w:p>
        </w:tc>
      </w:tr>
    </w:tbl>
    <w:p w14:paraId="5467D5C4" w14:textId="015F90BD" w:rsidR="00111619" w:rsidRDefault="00111619" w:rsidP="00111619">
      <w:pPr>
        <w:pStyle w:val="00onvn"/>
        <w:rPr>
          <w:lang w:eastAsia="en-AU"/>
        </w:rPr>
      </w:pPr>
      <w:r w:rsidRPr="002107E5">
        <w:rPr>
          <w:lang w:eastAsia="en-AU"/>
        </w:rPr>
        <w:t>Thép nhịp</w:t>
      </w:r>
    </w:p>
    <w:tbl>
      <w:tblPr>
        <w:tblW w:w="4995" w:type="pct"/>
        <w:tblLook w:val="04A0" w:firstRow="1" w:lastRow="0" w:firstColumn="1" w:lastColumn="0" w:noHBand="0" w:noVBand="1"/>
      </w:tblPr>
      <w:tblGrid>
        <w:gridCol w:w="615"/>
        <w:gridCol w:w="7549"/>
        <w:gridCol w:w="614"/>
      </w:tblGrid>
      <w:tr w:rsidR="00C455B0" w14:paraId="6C7095D2" w14:textId="77777777" w:rsidTr="001A1D24">
        <w:tc>
          <w:tcPr>
            <w:tcW w:w="350" w:type="pct"/>
            <w:vAlign w:val="center"/>
          </w:tcPr>
          <w:p w14:paraId="5381360D" w14:textId="77777777" w:rsidR="00C455B0" w:rsidRPr="002633CB" w:rsidRDefault="00C455B0" w:rsidP="00CD6DAC">
            <w:pPr>
              <w:pStyle w:val="00Dliubngbiu"/>
            </w:pPr>
          </w:p>
        </w:tc>
        <w:tc>
          <w:tcPr>
            <w:tcW w:w="4300" w:type="pct"/>
            <w:vAlign w:val="center"/>
          </w:tcPr>
          <w:p w14:paraId="08C31DD6" w14:textId="14931C2A" w:rsidR="00C455B0" w:rsidRPr="00767763" w:rsidRDefault="00805566" w:rsidP="00C455B0">
            <w:pPr>
              <w:pStyle w:val="00onvn"/>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TH!R81C2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0,0132</m:t>
                </m:r>
                <m:r>
                  <w:rPr>
                    <w:rFonts w:ascii="Cambria Math" w:hAnsi="Cambria Math"/>
                    <w:i/>
                    <w:lang w:eastAsia="en-AU"/>
                  </w:rPr>
                  <w:fldChar w:fldCharType="end"/>
                </m:r>
              </m:oMath>
            </m:oMathPara>
          </w:p>
          <w:p w14:paraId="405C4BF8" w14:textId="2D78D0F3" w:rsidR="00C455B0" w:rsidRPr="00AE1FBF" w:rsidRDefault="00C455B0" w:rsidP="00C455B0">
            <w:pPr>
              <w:pStyle w:val="00onvn"/>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TH!R82C2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0,013</m:t>
                </m:r>
                <m:r>
                  <w:rPr>
                    <w:rFonts w:ascii="Cambria Math" w:hAnsi="Cambria Math"/>
                    <w:i/>
                    <w:lang w:eastAsia="en-AU"/>
                  </w:rPr>
                  <w:fldChar w:fldCharType="end"/>
                </m:r>
              </m:oMath>
            </m:oMathPara>
          </w:p>
          <w:p w14:paraId="2FDB4FE6" w14:textId="3F9F2E3E" w:rsidR="00C455B0" w:rsidRPr="00AE1FBF" w:rsidRDefault="00C455B0" w:rsidP="00C455B0">
            <w:pPr>
              <w:pStyle w:val="00onvn"/>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TH!R82C4 </w:instrText>
            </w:r>
            <w:r w:rsidR="00C5712F">
              <w:rPr>
                <w:lang w:eastAsia="en-AU"/>
              </w:rPr>
              <w:instrText xml:space="preserve">\a \t \u </w:instrText>
            </w:r>
            <w:r w:rsidR="00B51FD2">
              <w:rPr>
                <w:lang w:eastAsia="en-AU"/>
              </w:rPr>
              <w:fldChar w:fldCharType="separate"/>
            </w:r>
            <w:r w:rsidR="00B51FD2">
              <w:t>0,993</w:t>
            </w:r>
            <w:r w:rsidR="00C5712F">
              <w:rPr>
                <w:lang w:eastAsia="en-AU"/>
              </w:rPr>
              <w:fldChar w:fldCharType="end"/>
            </w:r>
          </w:p>
          <w:p w14:paraId="1F0381F1" w14:textId="50394952" w:rsidR="00C455B0" w:rsidRPr="002633CB" w:rsidRDefault="00C455B0" w:rsidP="00C455B0">
            <w:pPr>
              <w:pStyle w:val="00onvn"/>
              <w:rPr>
                <w:lang w:val="en-US"/>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TH!R83C2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0,324</m:t>
                </m:r>
                <m:r>
                  <w:rPr>
                    <w:rFonts w:ascii="Cambria Math" w:hAnsi="Cambria Math"/>
                    <w:i/>
                    <w:lang w:eastAsia="en-AU"/>
                  </w:rPr>
                  <w:fldChar w:fldCharType="end"/>
                </m:r>
              </m:oMath>
            </m:oMathPara>
          </w:p>
        </w:tc>
        <w:tc>
          <w:tcPr>
            <w:tcW w:w="350" w:type="pct"/>
            <w:vAlign w:val="center"/>
          </w:tcPr>
          <w:p w14:paraId="649CBFA2" w14:textId="77777777" w:rsidR="00C455B0" w:rsidRDefault="00C455B0" w:rsidP="00C455B0">
            <w:pPr>
              <w:pStyle w:val="012Cngthc"/>
            </w:pPr>
          </w:p>
        </w:tc>
      </w:tr>
    </w:tbl>
    <w:p w14:paraId="26AD4E12" w14:textId="68F8403E" w:rsidR="00111619" w:rsidRPr="003D325E" w:rsidRDefault="00111619" w:rsidP="00111619">
      <w:pPr>
        <w:pStyle w:val="00onvn"/>
        <w:rPr>
          <w:lang w:val="fr-FR"/>
        </w:rPr>
      </w:pPr>
      <w:r w:rsidRPr="00AB56E4">
        <w:rPr>
          <w:lang w:val="fr-FR"/>
        </w:rPr>
        <w:t>Chọn</w:t>
      </w:r>
      <w:r>
        <w:rPr>
          <w:lang w:val="fr-FR"/>
        </w:rPr>
        <w:t xml:space="preserve">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TH!R83C5 </w:instrText>
      </w:r>
      <w:r w:rsidR="00C5712F">
        <w:rPr>
          <w:lang w:val="fr-FR"/>
        </w:rPr>
        <w:instrText xml:space="preserve">\a \t \u </w:instrText>
      </w:r>
      <w:r w:rsidR="00B51FD2">
        <w:rPr>
          <w:lang w:val="fr-FR"/>
        </w:rPr>
        <w:fldChar w:fldCharType="separate"/>
      </w:r>
      <w:r w:rsidR="00B51FD2">
        <w:t>Ø10a200</w:t>
      </w:r>
      <w:r w:rsidR="00C5712F">
        <w:rPr>
          <w:lang w:val="fr-FR"/>
        </w:rPr>
        <w:fldChar w:fldCharType="end"/>
      </w:r>
      <w:r w:rsidRPr="00AB56E4">
        <w:rPr>
          <w:lang w:val="fr-FR"/>
        </w:rPr>
        <w:t xml:space="preserve">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"thepsan 1p!R11C17" </w:instrText>
      </w:r>
      <w:r w:rsidR="00C5712F">
        <w:rPr>
          <w:lang w:val="fr-FR"/>
        </w:rPr>
        <w:instrText xml:space="preserve">\a \t \u </w:instrText>
      </w:r>
      <w:r w:rsidR="00B51FD2">
        <w:rPr>
          <w:lang w:val="fr-FR"/>
        </w:rPr>
        <w:fldChar w:fldCharType="separate"/>
      </w:r>
      <w:r w:rsidR="00C5712F">
        <w:rPr>
          <w:lang w:val="fr-FR"/>
        </w:rPr>
        <w:fldChar w:fldCharType="end"/>
      </w:r>
      <w:r w:rsidRPr="00AB56E4">
        <w:rPr>
          <w:lang w:val="fr-FR"/>
        </w:rPr>
        <w:t xml:space="preserve"> As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TH!R83C4 </w:instrText>
      </w:r>
      <w:r w:rsidR="00C5712F">
        <w:rPr>
          <w:lang w:val="fr-FR"/>
        </w:rPr>
        <w:instrText xml:space="preserve">\a \t \u </w:instrText>
      </w:r>
      <w:r w:rsidR="00B51FD2">
        <w:rPr>
          <w:lang w:val="fr-FR"/>
        </w:rPr>
        <w:fldChar w:fldCharType="separate"/>
      </w:r>
      <w:r w:rsidR="00B51FD2">
        <w:t>3,93</w:t>
      </w:r>
      <w:r w:rsidR="00C5712F">
        <w:rPr>
          <w:lang w:val="fr-FR"/>
        </w:rPr>
        <w:fldChar w:fldCharType="end"/>
      </w:r>
      <w:r w:rsidRPr="00AB56E4">
        <w:rPr>
          <w:lang w:val="fr-FR"/>
        </w:rPr>
        <w:t>cm</w:t>
      </w:r>
      <w:r w:rsidRPr="003D325E">
        <w:rPr>
          <w:vertAlign w:val="superscript"/>
          <w:lang w:val="fr-FR"/>
        </w:rPr>
        <w:t>2</w:t>
      </w:r>
      <w:r w:rsidRPr="00AB56E4">
        <w:rPr>
          <w:lang w:val="fr-FR"/>
        </w:rPr>
        <w:t xml:space="preserve"> &gt;</w:t>
      </w:r>
      <w:r>
        <w:rPr>
          <w:lang w:val="fr-FR"/>
        </w:rPr>
        <w:t xml:space="preserve">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TH!R83C2 </w:instrText>
      </w:r>
      <w:r w:rsidR="00C5712F">
        <w:rPr>
          <w:lang w:val="fr-FR"/>
        </w:rPr>
        <w:instrText xml:space="preserve">\a \t \u </w:instrText>
      </w:r>
      <w:r w:rsidR="00B51FD2">
        <w:rPr>
          <w:lang w:val="fr-FR"/>
        </w:rPr>
        <w:fldChar w:fldCharType="separate"/>
      </w:r>
      <w:r w:rsidR="00B51FD2">
        <w:t>0,324</w:t>
      </w:r>
      <w:r w:rsidR="00C5712F">
        <w:rPr>
          <w:lang w:val="fr-FR"/>
        </w:rPr>
        <w:fldChar w:fldCharType="end"/>
      </w:r>
      <w:r>
        <w:rPr>
          <w:lang w:val="fr-FR"/>
        </w:rPr>
        <w:t xml:space="preserve"> cm</w:t>
      </w:r>
      <w:r>
        <w:rPr>
          <w:vertAlign w:val="superscript"/>
          <w:lang w:val="fr-FR"/>
        </w:rPr>
        <w:t>2</w:t>
      </w:r>
    </w:p>
    <w:p w14:paraId="6198D68A" w14:textId="7EF0F637" w:rsidR="00111619" w:rsidRDefault="00111619" w:rsidP="00111619">
      <w:pPr>
        <w:pStyle w:val="00onvn"/>
        <w:rPr>
          <w:lang w:val="fr-FR"/>
        </w:rPr>
      </w:pPr>
      <w:r w:rsidRPr="00AB56E4">
        <w:rPr>
          <w:lang w:val="fr-FR"/>
        </w:rPr>
        <w:t>Kiểm tra điều kiện hàm lượng</w:t>
      </w:r>
    </w:p>
    <w:tbl>
      <w:tblPr>
        <w:tblW w:w="4995" w:type="pct"/>
        <w:tblLook w:val="04A0" w:firstRow="1" w:lastRow="0" w:firstColumn="1" w:lastColumn="0" w:noHBand="0" w:noVBand="1"/>
      </w:tblPr>
      <w:tblGrid>
        <w:gridCol w:w="615"/>
        <w:gridCol w:w="7549"/>
        <w:gridCol w:w="614"/>
      </w:tblGrid>
      <w:tr w:rsidR="00C455B0" w14:paraId="7C704FF9" w14:textId="77777777" w:rsidTr="001A1D24">
        <w:tc>
          <w:tcPr>
            <w:tcW w:w="350" w:type="pct"/>
            <w:vAlign w:val="center"/>
          </w:tcPr>
          <w:p w14:paraId="3E7087AC" w14:textId="77777777" w:rsidR="00C455B0" w:rsidRPr="002633CB" w:rsidRDefault="00C455B0" w:rsidP="00CD6DAC">
            <w:pPr>
              <w:pStyle w:val="00Dliubngbiu"/>
            </w:pPr>
          </w:p>
        </w:tc>
        <w:tc>
          <w:tcPr>
            <w:tcW w:w="4300" w:type="pct"/>
            <w:vAlign w:val="center"/>
          </w:tcPr>
          <w:p w14:paraId="7AB5130D" w14:textId="77777777" w:rsidR="00C455B0" w:rsidRPr="002107E5" w:rsidRDefault="00805566" w:rsidP="00C455B0">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0FA8DC8D" w14:textId="77777777" w:rsidR="00C455B0" w:rsidRPr="002107E5" w:rsidRDefault="00805566" w:rsidP="00C455B0">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7E11AA0C" w14:textId="32E8A38F" w:rsidR="00C455B0" w:rsidRPr="002633CB" w:rsidRDefault="00C455B0" w:rsidP="00C455B0">
            <w:pPr>
              <w:pStyle w:val="00onvn"/>
              <w:rPr>
                <w:lang w:val="en-US"/>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m:rPr>
                        <m:sty m:val="p"/>
                      </m:rPr>
                      <w:rPr>
                        <w:rFonts w:ascii="Cambria Math" w:eastAsia="Arial" w:hAnsi="Cambria Math"/>
                        <w:lang w:val="fr-FR"/>
                      </w:rPr>
                      <w:fldChar w:fldCharType="begin"/>
                    </m:r>
                    <m:r>
                      <m:rPr>
                        <m:sty m:val="p"/>
                      </m:rPr>
                      <w:rPr>
                        <w:rFonts w:ascii="Cambria Math" w:eastAsia="Arial" w:hAnsi="Cambria Math"/>
                        <w:lang w:val="fr-FR"/>
                      </w:rPr>
                      <m:t xml:space="preserve"> LINK </m:t>
                    </m:r>
                    <m:r>
                      <m:rPr>
                        <m:sty m:val="p"/>
                      </m:rPr>
                      <w:rPr>
                        <w:rFonts w:ascii="Cambria Math" w:eastAsia="Arial" w:hAnsi="Cambria Math"/>
                        <w:lang w:val="fr-FR"/>
                      </w:rPr>
                      <m:t xml:space="preserve">Excel.Sheet.12 "F:\\LVTN\\Thuyet minh\\TINH TOAN.xlsx" TH!R83C4 </m:t>
                    </m:r>
                    <m:r>
                      <m:rPr>
                        <m:sty m:val="p"/>
                      </m:rPr>
                      <w:rPr>
                        <w:rFonts w:ascii="Cambria Math" w:eastAsia="Arial" w:hAnsi="Cambria Math"/>
                        <w:lang w:val="fr-FR"/>
                      </w:rPr>
                      <m:t xml:space="preserve">\a \t \u </m:t>
                    </m:r>
                    <m:r>
                      <m:rPr>
                        <m:sty m:val="p"/>
                      </m:rPr>
                      <w:rPr>
                        <w:rFonts w:ascii="Cambria Math" w:eastAsia="Arial" w:hAnsi="Cambria Math"/>
                        <w:lang w:val="fr-FR"/>
                      </w:rPr>
                      <w:fldChar w:fldCharType="separate"/>
                    </m:r>
                    <m:r>
                      <m:rPr>
                        <m:sty m:val="p"/>
                      </m:rPr>
                      <w:rPr>
                        <w:rFonts w:ascii="Cambria Math" w:hAnsi="Cambria Math"/>
                      </w:rPr>
                      <m:t>3,93</m:t>
                    </m:r>
                    <m:r>
                      <m:rPr>
                        <m:sty m:val="p"/>
                      </m:rPr>
                      <w:rPr>
                        <w:rFonts w:ascii="Cambria Math" w:eastAsia="Arial" w:hAnsi="Cambria Math"/>
                        <w:lang w:val="fr-FR"/>
                      </w:rPr>
                      <w:fldChar w:fldCharType="end"/>
                    </m:r>
                  </m:num>
                  <m:den>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TH!R100C5 </m:t>
                    </m:r>
                    <m:r>
                      <m:rPr>
                        <m:sty m:val="p"/>
                      </m:rPr>
                      <w:rPr>
                        <w:rFonts w:ascii="Cambria Math" w:hAnsi="Cambria Math"/>
                        <w:lang w:val="fr-FR"/>
                      </w:rPr>
                      <m:t xml:space="preserve">\a \t \u </m:t>
                    </m:r>
                    <m:r>
                      <m:rPr>
                        <m:sty m:val="p"/>
                      </m:rPr>
                      <w:rPr>
                        <w:rFonts w:ascii="Cambria Math" w:hAnsi="Cambria Math"/>
                        <w:lang w:val="fr-FR"/>
                      </w:rPr>
                      <w:fldChar w:fldCharType="separate"/>
                    </m:r>
                    <m:r>
                      <m:rPr>
                        <m:sty m:val="p"/>
                      </m:rPr>
                      <w:rPr>
                        <w:rFonts w:ascii="Cambria Math" w:hAnsi="Cambria Math"/>
                      </w:rPr>
                      <m:t>8</m:t>
                    </m:r>
                    <m:r>
                      <m:rPr>
                        <m:sty m:val="p"/>
                      </m:rPr>
                      <w:rPr>
                        <w:rFonts w:ascii="Cambria Math" w:hAnsi="Cambria Math"/>
                        <w:lang w:val="fr-FR"/>
                      </w:rPr>
                      <w:fldChar w:fldCharType="end"/>
                    </m:r>
                  </m:den>
                </m:f>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TH!R84C4 </m:t>
                </m:r>
                <m:r>
                  <m:rPr>
                    <m:sty m:val="p"/>
                  </m:rPr>
                  <w:rPr>
                    <w:rFonts w:ascii="Cambria Math" w:hAnsi="Cambria Math"/>
                    <w:lang w:val="fr-FR"/>
                  </w:rPr>
                  <m:t xml:space="preserve">\a \t \u </m:t>
                </m:r>
                <m:r>
                  <m:rPr>
                    <m:sty m:val="p"/>
                  </m:rPr>
                  <w:rPr>
                    <w:rFonts w:ascii="Cambria Math" w:hAnsi="Cambria Math"/>
                    <w:lang w:val="fr-FR"/>
                  </w:rPr>
                  <w:fldChar w:fldCharType="separate"/>
                </m:r>
                <m:r>
                  <m:rPr>
                    <m:sty m:val="p"/>
                  </m:rPr>
                  <w:rPr>
                    <w:rFonts w:ascii="Cambria Math" w:hAnsi="Cambria Math"/>
                  </w:rPr>
                  <m:t>0,49</m:t>
                </m:r>
                <m:r>
                  <m:rPr>
                    <m:sty m:val="p"/>
                  </m:rPr>
                  <w:rPr>
                    <w:rFonts w:ascii="Cambria Math" w:hAnsi="Cambria Math"/>
                    <w:lang w:val="fr-FR"/>
                  </w:rPr>
                  <w:fldChar w:fldCharType="end"/>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"thepsan 1p!R11C16" </m:t>
                </m:r>
                <m:r>
                  <m:rPr>
                    <m:sty m:val="p"/>
                  </m:rPr>
                  <w:rPr>
                    <w:rFonts w:ascii="Cambria Math" w:hAnsi="Cambria Math"/>
                    <w:lang w:val="fr-FR"/>
                  </w:rPr>
                  <m:t xml:space="preserve">\a \t \u </m:t>
                </m:r>
                <m:r>
                  <m:rPr>
                    <m:sty m:val="p"/>
                  </m:rPr>
                  <w:rPr>
                    <w:rFonts w:ascii="Cambria Math" w:hAnsi="Cambria Math"/>
                    <w:lang w:val="fr-FR"/>
                  </w:rPr>
                  <w:fldChar w:fldCharType="separate"/>
                </m:r>
                <m:r>
                  <m:rPr>
                    <m:sty m:val="p"/>
                  </m:rPr>
                  <w:rPr>
                    <w:rFonts w:ascii="Cambria Math" w:hAnsi="Cambria Math"/>
                    <w:lang w:val="fr-FR"/>
                  </w:rPr>
                  <w:fldChar w:fldCharType="end"/>
                </m:r>
                <m:r>
                  <m:rPr>
                    <m:sty m:val="p"/>
                  </m:rPr>
                  <w:rPr>
                    <w:rFonts w:ascii="Cambria Math" w:hAnsi="Cambria Math"/>
                    <w:lang w:val="fr-FR"/>
                  </w:rPr>
                  <m:t>%</m:t>
                </m:r>
              </m:oMath>
            </m:oMathPara>
          </w:p>
        </w:tc>
        <w:tc>
          <w:tcPr>
            <w:tcW w:w="350" w:type="pct"/>
            <w:vAlign w:val="center"/>
          </w:tcPr>
          <w:p w14:paraId="06B58307" w14:textId="77777777" w:rsidR="00C455B0" w:rsidRDefault="00C455B0" w:rsidP="00C455B0">
            <w:pPr>
              <w:pStyle w:val="012Cngthc"/>
            </w:pPr>
          </w:p>
        </w:tc>
      </w:tr>
    </w:tbl>
    <w:p w14:paraId="4E953A96" w14:textId="77777777" w:rsidR="00111619" w:rsidRPr="002107E5" w:rsidRDefault="00805566" w:rsidP="0011161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11619" w:rsidRPr="002107E5">
        <w:rPr>
          <w:lang w:val="fr-FR"/>
        </w:rPr>
        <w:t xml:space="preserve"> =&gt; thỏa điều kiện hàm lượng.</w:t>
      </w:r>
      <w:r w:rsidR="00111619" w:rsidRPr="002107E5">
        <w:rPr>
          <w:lang w:val="fr-FR"/>
        </w:rPr>
        <w:tab/>
      </w:r>
    </w:p>
    <w:p w14:paraId="4DF57996" w14:textId="4860F775" w:rsidR="00111619" w:rsidRDefault="00111619" w:rsidP="00111619">
      <w:pPr>
        <w:pStyle w:val="00onvn"/>
        <w:rPr>
          <w:lang w:val="fr-FR"/>
        </w:rPr>
      </w:pPr>
      <w:r w:rsidRPr="002107E5">
        <w:rPr>
          <w:lang w:val="fr-FR"/>
        </w:rPr>
        <w:t xml:space="preserve">Số thanh thép chịu moment dương theo phương cạnh </w:t>
      </w:r>
      <w:r>
        <w:rPr>
          <w:lang w:val="fr-FR"/>
        </w:rPr>
        <w:t>dài</w:t>
      </w:r>
      <w:r w:rsidRPr="002107E5">
        <w:rPr>
          <w:lang w:val="fr-FR"/>
        </w:rPr>
        <w:t>:</w:t>
      </w:r>
    </w:p>
    <w:tbl>
      <w:tblPr>
        <w:tblW w:w="4995" w:type="pct"/>
        <w:tblLook w:val="04A0" w:firstRow="1" w:lastRow="0" w:firstColumn="1" w:lastColumn="0" w:noHBand="0" w:noVBand="1"/>
      </w:tblPr>
      <w:tblGrid>
        <w:gridCol w:w="615"/>
        <w:gridCol w:w="7549"/>
        <w:gridCol w:w="614"/>
      </w:tblGrid>
      <w:tr w:rsidR="00C455B0" w14:paraId="6F4B4968" w14:textId="77777777" w:rsidTr="001A1D24">
        <w:tc>
          <w:tcPr>
            <w:tcW w:w="350" w:type="pct"/>
            <w:vAlign w:val="center"/>
          </w:tcPr>
          <w:p w14:paraId="0D4A1378" w14:textId="77777777" w:rsidR="00C455B0" w:rsidRPr="002633CB" w:rsidRDefault="00C455B0" w:rsidP="00CD6DAC">
            <w:pPr>
              <w:pStyle w:val="00Dliubngbiu"/>
            </w:pPr>
          </w:p>
        </w:tc>
        <w:tc>
          <w:tcPr>
            <w:tcW w:w="4300" w:type="pct"/>
            <w:vAlign w:val="center"/>
          </w:tcPr>
          <w:p w14:paraId="6DD99744" w14:textId="2221F0BF" w:rsidR="00C455B0" w:rsidRPr="002633CB" w:rsidRDefault="00C455B0" w:rsidP="00C455B0">
            <w:pPr>
              <w:pStyle w:val="00onvn"/>
              <w:rPr>
                <w:lang w:val="en-US"/>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2</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TH!R67C2 </m:t>
                  </m:r>
                  <m:r>
                    <m:rPr>
                      <m:sty m:val="p"/>
                    </m:rPr>
                    <w:rPr>
                      <w:rFonts w:ascii="Cambria Math" w:hAnsi="Cambria Math"/>
                      <w:lang w:val="fr-FR"/>
                    </w:rPr>
                    <m:t xml:space="preserve">\a \t \u </m:t>
                  </m:r>
                  <m:r>
                    <m:rPr>
                      <m:sty m:val="p"/>
                    </m:rPr>
                    <w:rPr>
                      <w:rFonts w:ascii="Cambria Math" w:hAnsi="Cambria Math"/>
                      <w:lang w:val="fr-FR"/>
                    </w:rPr>
                    <w:fldChar w:fldCharType="separate"/>
                  </m:r>
                  <m:r>
                    <m:rPr>
                      <m:sty m:val="p"/>
                    </m:rPr>
                    <w:rPr>
                      <w:rFonts w:ascii="Cambria Math" w:hAnsi="Cambria Math"/>
                    </w:rPr>
                    <m:t>4000</m:t>
                  </m:r>
                  <m:r>
                    <m:rPr>
                      <m:sty m:val="p"/>
                    </m:rPr>
                    <w:rPr>
                      <w:rFonts w:ascii="Cambria Math" w:hAnsi="Cambria Math"/>
                      <w:lang w:val="fr-FR"/>
                    </w:rPr>
                    <w:fldChar w:fldCharType="end"/>
                  </m:r>
                </m:num>
                <m:den>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TH!R84C2 </m:t>
                  </m:r>
                  <m:r>
                    <m:rPr>
                      <m:sty m:val="p"/>
                    </m:rPr>
                    <w:rPr>
                      <w:rFonts w:ascii="Cambria Math" w:hAnsi="Cambria Math"/>
                    </w:rPr>
                    <m:t xml:space="preserve">\a \t \u </m:t>
                  </m:r>
                  <m:r>
                    <w:rPr>
                      <w:rFonts w:ascii="Cambria Math" w:hAnsi="Cambria Math"/>
                      <w:i/>
                    </w:rPr>
                    <w:fldChar w:fldCharType="separate"/>
                  </m:r>
                  <m:r>
                    <m:rPr>
                      <m:sty m:val="p"/>
                    </m:rPr>
                    <w:rPr>
                      <w:rFonts w:ascii="Cambria Math" w:hAnsi="Cambria Math"/>
                    </w:rPr>
                    <m:t>200</m:t>
                  </m:r>
                  <m:r>
                    <w:rPr>
                      <w:rFonts w:ascii="Cambria Math" w:hAnsi="Cambria Math"/>
                      <w:i/>
                    </w:rPr>
                    <w:fldChar w:fldCharType="end"/>
                  </m:r>
                </m:den>
              </m:f>
              <m:r>
                <m:rPr>
                  <m:sty m:val="p"/>
                </m:rPr>
                <w:rPr>
                  <w:rFonts w:ascii="Cambria Math" w:hAnsi="Cambria Math"/>
                  <w:lang w:val="fr-FR"/>
                </w:rPr>
                <m:t>+1=</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TH!R85C2 </m:t>
              </m:r>
              <m:r>
                <m:rPr>
                  <m:sty m:val="p"/>
                </m:rPr>
                <w:rPr>
                  <w:rFonts w:ascii="Cambria Math" w:hAnsi="Cambria Math"/>
                  <w:lang w:val="fr-FR"/>
                </w:rPr>
                <m:t xml:space="preserve">\a \t \u </m:t>
              </m:r>
              <m:r>
                <m:rPr>
                  <m:sty m:val="p"/>
                </m:rPr>
                <w:rPr>
                  <w:rFonts w:ascii="Cambria Math" w:hAnsi="Cambria Math"/>
                  <w:lang w:val="fr-FR"/>
                </w:rPr>
                <w:fldChar w:fldCharType="separate"/>
              </m:r>
              <m:r>
                <m:rPr>
                  <m:sty m:val="p"/>
                </m:rPr>
                <w:rPr>
                  <w:rFonts w:ascii="Cambria Math" w:hAnsi="Cambria Math"/>
                </w:rPr>
                <m:t>21</m:t>
              </m:r>
              <m:r>
                <m:rPr>
                  <m:sty m:val="p"/>
                </m:rPr>
                <w:rPr>
                  <w:rFonts w:ascii="Cambria Math" w:hAnsi="Cambria Math"/>
                  <w:lang w:val="fr-FR"/>
                </w:rPr>
                <w:fldChar w:fldCharType="end"/>
              </m:r>
            </m:oMath>
            <w:r w:rsidRPr="002107E5">
              <w:rPr>
                <w:lang w:val="fr-FR"/>
              </w:rPr>
              <w:t xml:space="preserve"> cây</w:t>
            </w:r>
          </w:p>
        </w:tc>
        <w:tc>
          <w:tcPr>
            <w:tcW w:w="350" w:type="pct"/>
            <w:vAlign w:val="center"/>
          </w:tcPr>
          <w:p w14:paraId="4F8D0024" w14:textId="77777777" w:rsidR="00C455B0" w:rsidRDefault="00C455B0" w:rsidP="00C455B0">
            <w:pPr>
              <w:pStyle w:val="012Cngthc"/>
            </w:pPr>
          </w:p>
        </w:tc>
      </w:tr>
    </w:tbl>
    <w:p w14:paraId="3796275F" w14:textId="62AB40DF" w:rsidR="00111619" w:rsidRDefault="00111619" w:rsidP="00111619">
      <w:pPr>
        <w:pStyle w:val="00onvn"/>
        <w:rPr>
          <w:lang w:eastAsia="en-AU"/>
        </w:rPr>
      </w:pPr>
      <w:r w:rsidRPr="002107E5">
        <w:rPr>
          <w:lang w:eastAsia="en-AU"/>
        </w:rPr>
        <w:t>Tương tự ta có bảng tổng hợp các ô sàn sau:</w:t>
      </w:r>
    </w:p>
    <w:p w14:paraId="5EE48466" w14:textId="77F50DA9" w:rsidR="00F769AF" w:rsidRDefault="00581EF9" w:rsidP="00FF1AE2">
      <w:pPr>
        <w:pStyle w:val="010Bng"/>
        <w:rPr>
          <w:lang w:eastAsia="en-AU"/>
        </w:rPr>
      </w:pPr>
      <w:r>
        <w:rPr>
          <w:lang w:val="en-US"/>
        </w:rPr>
        <w:t>B</w:t>
      </w:r>
      <w:r w:rsidRPr="00F769AF">
        <w:t>ảng tính và bố trí thép sàn</w:t>
      </w:r>
      <w:r>
        <w:rPr>
          <w:lang w:val="en-US"/>
        </w:rPr>
        <w:t xml:space="preserve"> 1 phương</w:t>
      </w:r>
    </w:p>
    <w:tbl>
      <w:tblPr>
        <w:tblW w:w="5155" w:type="pct"/>
        <w:tblLook w:val="04A0" w:firstRow="1" w:lastRow="0" w:firstColumn="1" w:lastColumn="0" w:noHBand="0" w:noVBand="1"/>
      </w:tblPr>
      <w:tblGrid>
        <w:gridCol w:w="271"/>
        <w:gridCol w:w="4988"/>
        <w:gridCol w:w="579"/>
        <w:gridCol w:w="1245"/>
        <w:gridCol w:w="708"/>
        <w:gridCol w:w="1047"/>
        <w:gridCol w:w="291"/>
        <w:gridCol w:w="291"/>
        <w:gridCol w:w="92"/>
        <w:gridCol w:w="181"/>
        <w:gridCol w:w="85"/>
        <w:gridCol w:w="181"/>
        <w:gridCol w:w="84"/>
        <w:gridCol w:w="187"/>
        <w:gridCol w:w="85"/>
        <w:gridCol w:w="190"/>
        <w:gridCol w:w="82"/>
      </w:tblGrid>
      <w:tr w:rsidR="00F769AF" w:rsidRPr="00F769AF" w14:paraId="6316A0A2" w14:textId="77777777" w:rsidTr="00B51FD2">
        <w:trPr>
          <w:trHeight w:val="360"/>
        </w:trPr>
        <w:tc>
          <w:tcPr>
            <w:tcW w:w="138" w:type="pct"/>
            <w:tcBorders>
              <w:top w:val="nil"/>
              <w:left w:val="nil"/>
              <w:bottom w:val="nil"/>
              <w:right w:val="nil"/>
            </w:tcBorders>
            <w:shd w:val="clear" w:color="000000" w:fill="FFFFFF"/>
            <w:noWrap/>
            <w:vAlign w:val="bottom"/>
            <w:hideMark/>
          </w:tcPr>
          <w:p w14:paraId="14CF35A5" w14:textId="65A46D0E" w:rsidR="00F769AF" w:rsidRPr="00F769AF" w:rsidRDefault="00F769AF" w:rsidP="00FF1AE2">
            <w:pPr>
              <w:pStyle w:val="00Dliubngbiu"/>
            </w:pPr>
          </w:p>
        </w:tc>
        <w:tc>
          <w:tcPr>
            <w:tcW w:w="4862" w:type="pct"/>
            <w:gridSpan w:val="16"/>
            <w:tcBorders>
              <w:top w:val="nil"/>
              <w:left w:val="nil"/>
              <w:bottom w:val="nil"/>
              <w:right w:val="nil"/>
            </w:tcBorders>
            <w:shd w:val="clear" w:color="000000" w:fill="FFFFFF"/>
            <w:noWrap/>
            <w:vAlign w:val="bottom"/>
            <w:hideMark/>
          </w:tcPr>
          <w:p w14:paraId="6C49B7A2" w14:textId="77777777" w:rsidR="00F769AF" w:rsidRPr="00F769AF" w:rsidRDefault="00F769AF" w:rsidP="00FF1AE2">
            <w:pPr>
              <w:pStyle w:val="00Dliubngbiu"/>
            </w:pPr>
            <w:r w:rsidRPr="00F769AF">
              <w:t xml:space="preserve">    -  Hàm lượng </w:t>
            </w:r>
            <w:r w:rsidRPr="00F769AF">
              <w:rPr>
                <w:rFonts w:ascii="Symbol" w:hAnsi="Symbol"/>
              </w:rPr>
              <w:t>m</w:t>
            </w:r>
            <w:r w:rsidRPr="00F769AF">
              <w:rPr>
                <w:vertAlign w:val="subscript"/>
              </w:rPr>
              <w:t>min</w:t>
            </w:r>
            <w:r w:rsidRPr="00F769AF">
              <w:t>= 0.1%</w:t>
            </w:r>
          </w:p>
        </w:tc>
      </w:tr>
      <w:tr w:rsidR="00F769AF" w:rsidRPr="00F769AF" w14:paraId="5616A554" w14:textId="77777777" w:rsidTr="00B51FD2">
        <w:trPr>
          <w:trHeight w:val="360"/>
        </w:trPr>
        <w:tc>
          <w:tcPr>
            <w:tcW w:w="138" w:type="pct"/>
            <w:tcBorders>
              <w:top w:val="nil"/>
              <w:left w:val="nil"/>
              <w:bottom w:val="nil"/>
              <w:right w:val="nil"/>
            </w:tcBorders>
            <w:shd w:val="clear" w:color="000000" w:fill="FFFFFF"/>
            <w:noWrap/>
            <w:vAlign w:val="bottom"/>
            <w:hideMark/>
          </w:tcPr>
          <w:p w14:paraId="761D5E82" w14:textId="77777777" w:rsidR="00F769AF" w:rsidRPr="00F769AF" w:rsidRDefault="00F769AF" w:rsidP="00FF1AE2">
            <w:pPr>
              <w:pStyle w:val="00Dliubngbiu"/>
              <w:rPr>
                <w:sz w:val="22"/>
                <w:szCs w:val="22"/>
              </w:rPr>
            </w:pPr>
            <w:r w:rsidRPr="00F769AF">
              <w:rPr>
                <w:sz w:val="22"/>
                <w:szCs w:val="22"/>
              </w:rPr>
              <w:t> </w:t>
            </w:r>
          </w:p>
        </w:tc>
        <w:tc>
          <w:tcPr>
            <w:tcW w:w="4862" w:type="pct"/>
            <w:gridSpan w:val="16"/>
            <w:tcBorders>
              <w:top w:val="nil"/>
              <w:left w:val="nil"/>
              <w:bottom w:val="nil"/>
              <w:right w:val="nil"/>
            </w:tcBorders>
            <w:shd w:val="clear" w:color="000000" w:fill="FFFFFF"/>
            <w:noWrap/>
            <w:vAlign w:val="bottom"/>
            <w:hideMark/>
          </w:tcPr>
          <w:p w14:paraId="5FBFA480" w14:textId="77777777" w:rsidR="00F769AF" w:rsidRPr="00F769AF" w:rsidRDefault="00F769AF" w:rsidP="00FF1AE2">
            <w:pPr>
              <w:pStyle w:val="00Dliubngbiu"/>
            </w:pPr>
            <w:r w:rsidRPr="00F769AF">
              <w:t xml:space="preserve">    -  Hàm lượng </w:t>
            </w:r>
            <w:r w:rsidRPr="00F769AF">
              <w:rPr>
                <w:rFonts w:ascii="Symbol" w:hAnsi="Symbol"/>
              </w:rPr>
              <w:t>m</w:t>
            </w:r>
            <w:r w:rsidRPr="00F769AF">
              <w:rPr>
                <w:vertAlign w:val="subscript"/>
              </w:rPr>
              <w:t>max</w:t>
            </w:r>
            <w:r w:rsidRPr="00F769AF">
              <w:t xml:space="preserve"> = 1.5%</w:t>
            </w:r>
          </w:p>
        </w:tc>
      </w:tr>
      <w:tr w:rsidR="008937DD" w:rsidRPr="00F769AF" w14:paraId="59DEF0EC" w14:textId="77777777" w:rsidTr="00B51FD2">
        <w:trPr>
          <w:gridAfter w:val="1"/>
          <w:wAfter w:w="41" w:type="pct"/>
          <w:trHeight w:val="360"/>
        </w:trPr>
        <w:tc>
          <w:tcPr>
            <w:tcW w:w="138" w:type="pct"/>
            <w:tcBorders>
              <w:top w:val="nil"/>
              <w:left w:val="nil"/>
              <w:bottom w:val="nil"/>
              <w:right w:val="nil"/>
            </w:tcBorders>
            <w:shd w:val="clear" w:color="000000" w:fill="FFFFFF"/>
            <w:noWrap/>
            <w:vAlign w:val="bottom"/>
            <w:hideMark/>
          </w:tcPr>
          <w:p w14:paraId="3DD177C2" w14:textId="77777777" w:rsidR="00F769AF" w:rsidRPr="00F769AF" w:rsidRDefault="00F769AF" w:rsidP="00FF1AE2">
            <w:pPr>
              <w:pStyle w:val="00Dliubngbiu"/>
              <w:rPr>
                <w:sz w:val="20"/>
                <w:szCs w:val="20"/>
              </w:rPr>
            </w:pPr>
            <w:r w:rsidRPr="00F769AF">
              <w:rPr>
                <w:sz w:val="20"/>
                <w:szCs w:val="20"/>
              </w:rPr>
              <w:t> </w:t>
            </w:r>
          </w:p>
        </w:tc>
        <w:tc>
          <w:tcPr>
            <w:tcW w:w="2328" w:type="pct"/>
            <w:tcBorders>
              <w:top w:val="nil"/>
              <w:left w:val="nil"/>
              <w:bottom w:val="nil"/>
              <w:right w:val="nil"/>
            </w:tcBorders>
            <w:shd w:val="clear" w:color="000000" w:fill="FFFFFF"/>
            <w:noWrap/>
            <w:vAlign w:val="center"/>
            <w:hideMark/>
          </w:tcPr>
          <w:p w14:paraId="27EC2B10" w14:textId="0E3A1DD7" w:rsidR="00F769AF" w:rsidRPr="00F769AF" w:rsidRDefault="00F769AF" w:rsidP="00FF1AE2">
            <w:pPr>
              <w:pStyle w:val="00Dliubngbiu"/>
            </w:pPr>
            <w:r w:rsidRPr="00F769AF">
              <w:t xml:space="preserve">    -  Cấp độ bền BT   </w:t>
            </w:r>
            <w:r w:rsidRPr="00F769AF">
              <w:rPr>
                <w:color w:val="FF0000"/>
              </w:rPr>
              <w:t>B</w:t>
            </w:r>
            <w:r w:rsidR="00C5712F">
              <w:rPr>
                <w:color w:val="FF0000"/>
              </w:rPr>
              <w:fldChar w:fldCharType="begin"/>
            </w:r>
            <w:r w:rsidR="00C5712F">
              <w:rPr>
                <w:color w:val="FF0000"/>
              </w:rPr>
              <w:instrText xml:space="preserve"> LINK </w:instrText>
            </w:r>
            <w:r w:rsidR="00B51FD2">
              <w:rPr>
                <w:color w:val="FF0000"/>
              </w:rPr>
              <w:instrText xml:space="preserve">Excel.Sheet.12 "F:\\LVTN\\Thuyet minh\\TINH TOAN.xlsx" "thepsan 1p!R6C6" </w:instrText>
            </w:r>
            <w:r w:rsidR="00C5712F">
              <w:rPr>
                <w:color w:val="FF0000"/>
              </w:rPr>
              <w:instrText xml:space="preserve">\a \t \u </w:instrText>
            </w:r>
            <w:r w:rsidR="00B51FD2">
              <w:rPr>
                <w:color w:val="FF0000"/>
              </w:rPr>
              <w:fldChar w:fldCharType="separate"/>
            </w:r>
            <w:r w:rsidR="00B51FD2">
              <w:t>15</w:t>
            </w:r>
            <w:r w:rsidR="00C5712F">
              <w:rPr>
                <w:color w:val="FF0000"/>
              </w:rPr>
              <w:fldChar w:fldCharType="end"/>
            </w:r>
          </w:p>
        </w:tc>
        <w:tc>
          <w:tcPr>
            <w:tcW w:w="270" w:type="pct"/>
            <w:tcBorders>
              <w:top w:val="nil"/>
              <w:left w:val="nil"/>
              <w:bottom w:val="nil"/>
              <w:right w:val="nil"/>
            </w:tcBorders>
            <w:shd w:val="clear" w:color="000000" w:fill="FFFFFF"/>
            <w:noWrap/>
            <w:vAlign w:val="center"/>
            <w:hideMark/>
          </w:tcPr>
          <w:p w14:paraId="2A3CD9A2" w14:textId="0AB01A43" w:rsidR="00F769AF" w:rsidRPr="00F769AF" w:rsidRDefault="00F769AF" w:rsidP="00FF1AE2">
            <w:pPr>
              <w:pStyle w:val="00Dliubngbiu"/>
              <w:rPr>
                <w:color w:val="FF0000"/>
              </w:rPr>
            </w:pPr>
          </w:p>
        </w:tc>
        <w:tc>
          <w:tcPr>
            <w:tcW w:w="581" w:type="pct"/>
            <w:tcBorders>
              <w:top w:val="nil"/>
              <w:left w:val="nil"/>
              <w:bottom w:val="nil"/>
              <w:right w:val="nil"/>
            </w:tcBorders>
            <w:shd w:val="clear" w:color="000000" w:fill="FFFFFF"/>
            <w:noWrap/>
            <w:vAlign w:val="bottom"/>
            <w:hideMark/>
          </w:tcPr>
          <w:p w14:paraId="7B75E700" w14:textId="378400B9" w:rsidR="00F769AF" w:rsidRPr="00F769AF" w:rsidRDefault="00F769AF" w:rsidP="00FF1AE2">
            <w:pPr>
              <w:pStyle w:val="00Dliubngbiu"/>
            </w:pPr>
            <w:r w:rsidRPr="00F769AF">
              <w:t>R</w:t>
            </w:r>
            <w:r w:rsidRPr="00F769AF">
              <w:rPr>
                <w:vertAlign w:val="subscript"/>
              </w:rPr>
              <w:t>b</w:t>
            </w:r>
            <w:r w:rsidRPr="00F769AF">
              <w:t xml:space="preserve"> =</w:t>
            </w:r>
            <w:r w:rsidR="00C5712F">
              <w:fldChar w:fldCharType="begin"/>
            </w:r>
            <w:r w:rsidR="00C5712F">
              <w:instrText xml:space="preserve"> LINK </w:instrText>
            </w:r>
            <w:r w:rsidR="00B51FD2">
              <w:instrText xml:space="preserve">Excel.Sheet.12 "F:\\LVTN\\Thuyet minh\\TINH TOAN.xlsx" "thepsan 1p!R6C8" </w:instrText>
            </w:r>
            <w:r w:rsidR="00C5712F">
              <w:instrText xml:space="preserve">\a \t \u </w:instrText>
            </w:r>
            <w:r w:rsidR="00B51FD2">
              <w:fldChar w:fldCharType="separate"/>
            </w:r>
            <w:r w:rsidR="00B51FD2">
              <w:t>8,5</w:t>
            </w:r>
            <w:r w:rsidR="00C5712F">
              <w:fldChar w:fldCharType="end"/>
            </w:r>
          </w:p>
        </w:tc>
        <w:tc>
          <w:tcPr>
            <w:tcW w:w="330" w:type="pct"/>
            <w:tcBorders>
              <w:top w:val="nil"/>
              <w:left w:val="nil"/>
              <w:bottom w:val="nil"/>
              <w:right w:val="nil"/>
            </w:tcBorders>
            <w:shd w:val="clear" w:color="000000" w:fill="FFFFFF"/>
            <w:noWrap/>
            <w:vAlign w:val="center"/>
            <w:hideMark/>
          </w:tcPr>
          <w:p w14:paraId="752BF251" w14:textId="5E5247FD" w:rsidR="00F769AF" w:rsidRPr="00F769AF" w:rsidRDefault="00F769AF" w:rsidP="00FF1AE2">
            <w:pPr>
              <w:pStyle w:val="00Dliubngbiu"/>
            </w:pPr>
          </w:p>
        </w:tc>
        <w:tc>
          <w:tcPr>
            <w:tcW w:w="489" w:type="pct"/>
            <w:tcBorders>
              <w:top w:val="nil"/>
              <w:left w:val="nil"/>
              <w:bottom w:val="nil"/>
              <w:right w:val="nil"/>
            </w:tcBorders>
            <w:shd w:val="clear" w:color="000000" w:fill="FFFFFF"/>
            <w:noWrap/>
            <w:vAlign w:val="bottom"/>
            <w:hideMark/>
          </w:tcPr>
          <w:p w14:paraId="31FC0F6D" w14:textId="77777777" w:rsidR="00F769AF" w:rsidRPr="00F769AF" w:rsidRDefault="00F769AF" w:rsidP="00FF1AE2">
            <w:pPr>
              <w:pStyle w:val="00Dliubngbiu"/>
            </w:pPr>
            <w:r w:rsidRPr="00F769AF">
              <w:t>MPa</w:t>
            </w:r>
          </w:p>
        </w:tc>
        <w:tc>
          <w:tcPr>
            <w:tcW w:w="136" w:type="pct"/>
            <w:tcBorders>
              <w:top w:val="nil"/>
              <w:left w:val="nil"/>
              <w:bottom w:val="nil"/>
              <w:right w:val="nil"/>
            </w:tcBorders>
            <w:shd w:val="clear" w:color="000000" w:fill="FFFFFF"/>
            <w:noWrap/>
            <w:vAlign w:val="bottom"/>
            <w:hideMark/>
          </w:tcPr>
          <w:p w14:paraId="2DE8A822" w14:textId="77777777" w:rsidR="00F769AF" w:rsidRPr="00F769AF" w:rsidRDefault="00F769AF" w:rsidP="00FF1AE2">
            <w:pPr>
              <w:pStyle w:val="00Dliubngbiu"/>
              <w:rPr>
                <w:sz w:val="20"/>
                <w:szCs w:val="20"/>
              </w:rPr>
            </w:pPr>
            <w:r w:rsidRPr="00F769AF">
              <w:rPr>
                <w:sz w:val="20"/>
                <w:szCs w:val="20"/>
              </w:rPr>
              <w:t> </w:t>
            </w:r>
          </w:p>
        </w:tc>
        <w:tc>
          <w:tcPr>
            <w:tcW w:w="136" w:type="pct"/>
            <w:tcBorders>
              <w:top w:val="nil"/>
              <w:left w:val="nil"/>
              <w:bottom w:val="nil"/>
              <w:right w:val="nil"/>
            </w:tcBorders>
            <w:shd w:val="clear" w:color="000000" w:fill="FFFFFF"/>
            <w:noWrap/>
            <w:vAlign w:val="bottom"/>
            <w:hideMark/>
          </w:tcPr>
          <w:p w14:paraId="5186EA88" w14:textId="77777777" w:rsidR="00F769AF" w:rsidRPr="00F769AF" w:rsidRDefault="00F769AF" w:rsidP="00FF1AE2">
            <w:pPr>
              <w:pStyle w:val="00Dliubngbiu"/>
              <w:rPr>
                <w:sz w:val="20"/>
                <w:szCs w:val="20"/>
              </w:rPr>
            </w:pPr>
            <w:r w:rsidRPr="00F769AF">
              <w:rPr>
                <w:sz w:val="20"/>
                <w:szCs w:val="20"/>
              </w:rPr>
              <w:t> </w:t>
            </w:r>
          </w:p>
        </w:tc>
        <w:tc>
          <w:tcPr>
            <w:tcW w:w="136" w:type="pct"/>
            <w:gridSpan w:val="2"/>
            <w:tcBorders>
              <w:top w:val="nil"/>
              <w:left w:val="nil"/>
              <w:bottom w:val="nil"/>
              <w:right w:val="nil"/>
            </w:tcBorders>
            <w:shd w:val="clear" w:color="000000" w:fill="FFFFFF"/>
            <w:noWrap/>
            <w:vAlign w:val="bottom"/>
            <w:hideMark/>
          </w:tcPr>
          <w:p w14:paraId="3FE03681" w14:textId="77777777" w:rsidR="00F769AF" w:rsidRPr="00F769AF" w:rsidRDefault="00F769AF" w:rsidP="00FF1AE2">
            <w:pPr>
              <w:pStyle w:val="00Dliubngbiu"/>
              <w:rPr>
                <w:sz w:val="20"/>
                <w:szCs w:val="20"/>
              </w:rPr>
            </w:pPr>
            <w:r w:rsidRPr="00F769AF">
              <w:rPr>
                <w:sz w:val="20"/>
                <w:szCs w:val="20"/>
              </w:rPr>
              <w:t> </w:t>
            </w:r>
          </w:p>
        </w:tc>
        <w:tc>
          <w:tcPr>
            <w:tcW w:w="136" w:type="pct"/>
            <w:gridSpan w:val="2"/>
            <w:tcBorders>
              <w:top w:val="nil"/>
              <w:left w:val="nil"/>
              <w:bottom w:val="nil"/>
              <w:right w:val="nil"/>
            </w:tcBorders>
            <w:shd w:val="clear" w:color="000000" w:fill="FFFFFF"/>
            <w:noWrap/>
            <w:vAlign w:val="bottom"/>
            <w:hideMark/>
          </w:tcPr>
          <w:p w14:paraId="1797B733" w14:textId="77777777" w:rsidR="00F769AF" w:rsidRPr="00F769AF" w:rsidRDefault="00F769AF" w:rsidP="00FF1AE2">
            <w:pPr>
              <w:pStyle w:val="00Dliubngbiu"/>
              <w:rPr>
                <w:sz w:val="20"/>
                <w:szCs w:val="20"/>
              </w:rPr>
            </w:pPr>
            <w:r w:rsidRPr="00F769AF">
              <w:rPr>
                <w:sz w:val="20"/>
                <w:szCs w:val="20"/>
              </w:rPr>
              <w:t> </w:t>
            </w:r>
          </w:p>
        </w:tc>
        <w:tc>
          <w:tcPr>
            <w:tcW w:w="139" w:type="pct"/>
            <w:gridSpan w:val="2"/>
            <w:tcBorders>
              <w:top w:val="nil"/>
              <w:left w:val="nil"/>
              <w:bottom w:val="nil"/>
              <w:right w:val="nil"/>
            </w:tcBorders>
            <w:shd w:val="clear" w:color="000000" w:fill="FFFFFF"/>
            <w:noWrap/>
            <w:vAlign w:val="bottom"/>
            <w:hideMark/>
          </w:tcPr>
          <w:p w14:paraId="325BEC2E" w14:textId="77777777" w:rsidR="00F769AF" w:rsidRPr="00F769AF" w:rsidRDefault="00F769AF" w:rsidP="00FF1AE2">
            <w:pPr>
              <w:pStyle w:val="00Dliubngbiu"/>
              <w:rPr>
                <w:sz w:val="22"/>
                <w:szCs w:val="22"/>
              </w:rPr>
            </w:pPr>
            <w:r w:rsidRPr="00F769AF">
              <w:rPr>
                <w:sz w:val="22"/>
                <w:szCs w:val="22"/>
              </w:rPr>
              <w:t> </w:t>
            </w:r>
          </w:p>
        </w:tc>
        <w:tc>
          <w:tcPr>
            <w:tcW w:w="139" w:type="pct"/>
            <w:gridSpan w:val="2"/>
            <w:tcBorders>
              <w:top w:val="nil"/>
              <w:left w:val="nil"/>
              <w:bottom w:val="nil"/>
              <w:right w:val="nil"/>
            </w:tcBorders>
            <w:shd w:val="clear" w:color="000000" w:fill="FFFFFF"/>
            <w:noWrap/>
            <w:vAlign w:val="bottom"/>
            <w:hideMark/>
          </w:tcPr>
          <w:p w14:paraId="0B807396" w14:textId="77777777" w:rsidR="00F769AF" w:rsidRPr="00F769AF" w:rsidRDefault="00F769AF" w:rsidP="00FF1AE2">
            <w:pPr>
              <w:pStyle w:val="00Dliubngbiu"/>
              <w:rPr>
                <w:rFonts w:ascii="Arial" w:hAnsi="Arial" w:cs="Arial"/>
                <w:sz w:val="20"/>
                <w:szCs w:val="20"/>
              </w:rPr>
            </w:pPr>
            <w:r w:rsidRPr="00F769AF">
              <w:rPr>
                <w:rFonts w:ascii="Arial" w:hAnsi="Arial" w:cs="Arial"/>
                <w:sz w:val="20"/>
                <w:szCs w:val="20"/>
              </w:rPr>
              <w:t> </w:t>
            </w:r>
          </w:p>
        </w:tc>
      </w:tr>
      <w:tr w:rsidR="00F769AF" w:rsidRPr="00F769AF" w14:paraId="658453FA" w14:textId="77777777" w:rsidTr="00B51FD2">
        <w:trPr>
          <w:trHeight w:val="320"/>
        </w:trPr>
        <w:tc>
          <w:tcPr>
            <w:tcW w:w="138" w:type="pct"/>
            <w:tcBorders>
              <w:top w:val="nil"/>
              <w:left w:val="nil"/>
              <w:bottom w:val="nil"/>
              <w:right w:val="nil"/>
            </w:tcBorders>
            <w:shd w:val="clear" w:color="000000" w:fill="FFFFFF"/>
            <w:noWrap/>
            <w:vAlign w:val="bottom"/>
            <w:hideMark/>
          </w:tcPr>
          <w:p w14:paraId="58CD66BF" w14:textId="77777777" w:rsidR="00F769AF" w:rsidRPr="00F769AF" w:rsidRDefault="00F769AF" w:rsidP="00FF1AE2">
            <w:pPr>
              <w:pStyle w:val="00Dliubngbiu"/>
              <w:rPr>
                <w:sz w:val="20"/>
                <w:szCs w:val="20"/>
              </w:rPr>
            </w:pPr>
            <w:r w:rsidRPr="00F769AF">
              <w:rPr>
                <w:sz w:val="20"/>
                <w:szCs w:val="20"/>
              </w:rPr>
              <w:t> </w:t>
            </w:r>
          </w:p>
        </w:tc>
        <w:tc>
          <w:tcPr>
            <w:tcW w:w="4313" w:type="pct"/>
            <w:gridSpan w:val="8"/>
            <w:tcBorders>
              <w:top w:val="nil"/>
              <w:left w:val="nil"/>
              <w:bottom w:val="nil"/>
              <w:right w:val="nil"/>
            </w:tcBorders>
            <w:shd w:val="clear" w:color="000000" w:fill="FFFFFF"/>
            <w:noWrap/>
            <w:vAlign w:val="bottom"/>
            <w:hideMark/>
          </w:tcPr>
          <w:p w14:paraId="5E3D6DAC" w14:textId="77777777" w:rsidR="00F769AF" w:rsidRDefault="00F769AF">
            <w:pPr>
              <w:pStyle w:val="00Dliubngbiu"/>
            </w:pPr>
            <w:r w:rsidRPr="00F769AF">
              <w:t xml:space="preserve">    -  Có thể toàn bộ sàn có thép thuộc nhóm CI (A-I) hoặc có cả CI (A-I) lẫn CII (A-II)</w:t>
            </w:r>
          </w:p>
          <w:p w14:paraId="56584483" w14:textId="77777777" w:rsidR="00B51FD2" w:rsidRDefault="00B51FD2" w:rsidP="004205CF">
            <w:pPr>
              <w:pStyle w:val="00Dliubngbiu"/>
            </w:pPr>
            <w:r>
              <w:fldChar w:fldCharType="begin"/>
            </w:r>
            <w:r>
              <w:instrText xml:space="preserve"> LINK Excel.Sheet.12 "F:\\LVTN\\Thuyet minh\\TINH TOAN.xlsx" "thepsan 1p!R8C2:R24C15" \f 4 \h \* MERGEFORMAT </w:instrText>
            </w:r>
            <w:r>
              <w:fldChar w:fldCharType="separate"/>
            </w:r>
          </w:p>
          <w:tbl>
            <w:tblPr>
              <w:tblW w:w="5000" w:type="pct"/>
              <w:tblLook w:val="04A0" w:firstRow="1" w:lastRow="0" w:firstColumn="1" w:lastColumn="0" w:noHBand="0" w:noVBand="1"/>
            </w:tblPr>
            <w:tblGrid>
              <w:gridCol w:w="666"/>
              <w:gridCol w:w="556"/>
              <w:gridCol w:w="961"/>
              <w:gridCol w:w="566"/>
              <w:gridCol w:w="361"/>
              <w:gridCol w:w="628"/>
              <w:gridCol w:w="716"/>
              <w:gridCol w:w="666"/>
              <w:gridCol w:w="666"/>
              <w:gridCol w:w="666"/>
              <w:gridCol w:w="687"/>
              <w:gridCol w:w="705"/>
              <w:gridCol w:w="605"/>
              <w:gridCol w:w="566"/>
            </w:tblGrid>
            <w:tr w:rsidR="00B51FD2" w:rsidRPr="00B51FD2" w14:paraId="743BCDBC" w14:textId="77777777" w:rsidTr="00B51FD2">
              <w:trPr>
                <w:divId w:val="877667716"/>
                <w:trHeight w:val="360"/>
              </w:trPr>
              <w:tc>
                <w:tcPr>
                  <w:tcW w:w="451" w:type="pct"/>
                  <w:vMerge w:val="restart"/>
                  <w:tcBorders>
                    <w:top w:val="single" w:sz="4" w:space="0" w:color="auto"/>
                    <w:left w:val="single" w:sz="4" w:space="0" w:color="auto"/>
                    <w:bottom w:val="single" w:sz="4" w:space="0" w:color="000000"/>
                    <w:right w:val="single" w:sz="4" w:space="0" w:color="auto"/>
                  </w:tcBorders>
                  <w:shd w:val="clear" w:color="000000" w:fill="99CCFF"/>
                  <w:vAlign w:val="center"/>
                  <w:hideMark/>
                </w:tcPr>
                <w:p w14:paraId="46A043F4" w14:textId="7CE773F4" w:rsidR="00B51FD2" w:rsidRPr="00B51FD2" w:rsidRDefault="00B51FD2" w:rsidP="00B51FD2">
                  <w:pPr>
                    <w:pStyle w:val="00Dliubngbiu"/>
                    <w:rPr>
                      <w:sz w:val="20"/>
                      <w:szCs w:val="20"/>
                    </w:rPr>
                  </w:pPr>
                  <w:r w:rsidRPr="00B51FD2">
                    <w:rPr>
                      <w:sz w:val="20"/>
                      <w:szCs w:val="20"/>
                    </w:rPr>
                    <w:t xml:space="preserve">Ký hiệu </w:t>
                  </w:r>
                  <w:r w:rsidRPr="00B51FD2">
                    <w:rPr>
                      <w:sz w:val="20"/>
                      <w:szCs w:val="20"/>
                    </w:rPr>
                    <w:br/>
                    <w:t>ô sàn</w:t>
                  </w:r>
                </w:p>
              </w:tc>
              <w:tc>
                <w:tcPr>
                  <w:tcW w:w="390" w:type="pct"/>
                  <w:vMerge w:val="restart"/>
                  <w:tcBorders>
                    <w:top w:val="single" w:sz="4" w:space="0" w:color="auto"/>
                    <w:left w:val="single" w:sz="4" w:space="0" w:color="auto"/>
                    <w:bottom w:val="single" w:sz="4" w:space="0" w:color="000000"/>
                    <w:right w:val="single" w:sz="4" w:space="0" w:color="auto"/>
                  </w:tcBorders>
                  <w:shd w:val="clear" w:color="000000" w:fill="99CCFF"/>
                  <w:noWrap/>
                  <w:textDirection w:val="btLr"/>
                  <w:vAlign w:val="center"/>
                  <w:hideMark/>
                </w:tcPr>
                <w:p w14:paraId="0D5BB053" w14:textId="77777777" w:rsidR="00B51FD2" w:rsidRPr="00B51FD2" w:rsidRDefault="00B51FD2" w:rsidP="00B51FD2">
                  <w:pPr>
                    <w:pStyle w:val="00Dliubngbiu"/>
                    <w:rPr>
                      <w:sz w:val="20"/>
                      <w:szCs w:val="20"/>
                    </w:rPr>
                  </w:pPr>
                  <w:r w:rsidRPr="00B51FD2">
                    <w:rPr>
                      <w:sz w:val="20"/>
                      <w:szCs w:val="20"/>
                    </w:rPr>
                    <w:t>Momen</w:t>
                  </w:r>
                </w:p>
              </w:tc>
              <w:tc>
                <w:tcPr>
                  <w:tcW w:w="390" w:type="pct"/>
                  <w:tcBorders>
                    <w:top w:val="single" w:sz="4" w:space="0" w:color="auto"/>
                    <w:left w:val="nil"/>
                    <w:bottom w:val="nil"/>
                    <w:right w:val="nil"/>
                  </w:tcBorders>
                  <w:shd w:val="clear" w:color="000000" w:fill="99CCFF"/>
                  <w:noWrap/>
                  <w:vAlign w:val="center"/>
                  <w:hideMark/>
                </w:tcPr>
                <w:p w14:paraId="11881AF9" w14:textId="77777777" w:rsidR="00B51FD2" w:rsidRPr="00B51FD2" w:rsidRDefault="00B51FD2" w:rsidP="00B51FD2">
                  <w:pPr>
                    <w:pStyle w:val="00Dliubngbiu"/>
                    <w:rPr>
                      <w:sz w:val="20"/>
                      <w:szCs w:val="20"/>
                    </w:rPr>
                  </w:pPr>
                  <w:r w:rsidRPr="00B51FD2">
                    <w:rPr>
                      <w:sz w:val="20"/>
                      <w:szCs w:val="20"/>
                    </w:rPr>
                    <w:t>Giá trị M</w:t>
                  </w:r>
                </w:p>
              </w:tc>
              <w:tc>
                <w:tcPr>
                  <w:tcW w:w="390" w:type="pct"/>
                  <w:tcBorders>
                    <w:top w:val="single" w:sz="4" w:space="0" w:color="auto"/>
                    <w:left w:val="single" w:sz="4" w:space="0" w:color="auto"/>
                    <w:bottom w:val="nil"/>
                    <w:right w:val="single" w:sz="4" w:space="0" w:color="auto"/>
                  </w:tcBorders>
                  <w:shd w:val="clear" w:color="000000" w:fill="99CCFF"/>
                  <w:noWrap/>
                  <w:vAlign w:val="center"/>
                  <w:hideMark/>
                </w:tcPr>
                <w:p w14:paraId="2D7F8C7D" w14:textId="77777777" w:rsidR="00B51FD2" w:rsidRPr="00B51FD2" w:rsidRDefault="00B51FD2" w:rsidP="00B51FD2">
                  <w:pPr>
                    <w:pStyle w:val="00Dliubngbiu"/>
                    <w:rPr>
                      <w:sz w:val="20"/>
                      <w:szCs w:val="20"/>
                    </w:rPr>
                  </w:pPr>
                  <w:r w:rsidRPr="00B51FD2">
                    <w:rPr>
                      <w:sz w:val="20"/>
                      <w:szCs w:val="20"/>
                    </w:rPr>
                    <w:t>ho</w:t>
                  </w:r>
                </w:p>
              </w:tc>
              <w:tc>
                <w:tcPr>
                  <w:tcW w:w="221" w:type="pct"/>
                  <w:tcBorders>
                    <w:top w:val="single" w:sz="4" w:space="0" w:color="auto"/>
                    <w:left w:val="nil"/>
                    <w:bottom w:val="nil"/>
                    <w:right w:val="nil"/>
                  </w:tcBorders>
                  <w:shd w:val="clear" w:color="000000" w:fill="99CCFF"/>
                  <w:noWrap/>
                  <w:vAlign w:val="center"/>
                  <w:hideMark/>
                </w:tcPr>
                <w:p w14:paraId="113D5C92" w14:textId="77777777" w:rsidR="00B51FD2" w:rsidRPr="00B51FD2" w:rsidRDefault="00B51FD2" w:rsidP="00B51FD2">
                  <w:pPr>
                    <w:pStyle w:val="00Dliubngbiu"/>
                    <w:rPr>
                      <w:sz w:val="20"/>
                      <w:szCs w:val="20"/>
                    </w:rPr>
                  </w:pPr>
                  <w:r w:rsidRPr="00B51FD2">
                    <w:rPr>
                      <w:sz w:val="20"/>
                      <w:szCs w:val="20"/>
                    </w:rPr>
                    <w:t>b</w:t>
                  </w:r>
                </w:p>
              </w:tc>
              <w:tc>
                <w:tcPr>
                  <w:tcW w:w="353" w:type="pct"/>
                  <w:tcBorders>
                    <w:top w:val="single" w:sz="4" w:space="0" w:color="auto"/>
                    <w:left w:val="single" w:sz="4" w:space="0" w:color="auto"/>
                    <w:bottom w:val="nil"/>
                    <w:right w:val="single" w:sz="4" w:space="0" w:color="auto"/>
                  </w:tcBorders>
                  <w:shd w:val="clear" w:color="000000" w:fill="99CCFF"/>
                  <w:noWrap/>
                  <w:vAlign w:val="center"/>
                  <w:hideMark/>
                </w:tcPr>
                <w:p w14:paraId="7A15199D" w14:textId="77777777" w:rsidR="00B51FD2" w:rsidRPr="00B51FD2" w:rsidRDefault="00B51FD2" w:rsidP="00B51FD2">
                  <w:pPr>
                    <w:pStyle w:val="00Dliubngbiu"/>
                    <w:rPr>
                      <w:sz w:val="20"/>
                      <w:szCs w:val="20"/>
                    </w:rPr>
                  </w:pPr>
                  <w:r w:rsidRPr="00B51FD2">
                    <w:rPr>
                      <w:sz w:val="20"/>
                      <w:szCs w:val="20"/>
                    </w:rPr>
                    <w:t>Rb</w:t>
                  </w:r>
                </w:p>
              </w:tc>
              <w:tc>
                <w:tcPr>
                  <w:tcW w:w="398" w:type="pct"/>
                  <w:tcBorders>
                    <w:top w:val="single" w:sz="4" w:space="0" w:color="auto"/>
                    <w:left w:val="nil"/>
                    <w:bottom w:val="nil"/>
                    <w:right w:val="single" w:sz="4" w:space="0" w:color="auto"/>
                  </w:tcBorders>
                  <w:shd w:val="clear" w:color="000000" w:fill="99CCFF"/>
                  <w:noWrap/>
                  <w:vAlign w:val="center"/>
                  <w:hideMark/>
                </w:tcPr>
                <w:p w14:paraId="16848E4E" w14:textId="77777777" w:rsidR="00B51FD2" w:rsidRPr="00B51FD2" w:rsidRDefault="00B51FD2" w:rsidP="00B51FD2">
                  <w:pPr>
                    <w:pStyle w:val="00Dliubngbiu"/>
                    <w:rPr>
                      <w:sz w:val="20"/>
                      <w:szCs w:val="20"/>
                    </w:rPr>
                  </w:pPr>
                  <w:r w:rsidRPr="00B51FD2">
                    <w:rPr>
                      <w:sz w:val="20"/>
                      <w:szCs w:val="20"/>
                    </w:rPr>
                    <w:t>Rs</w:t>
                  </w:r>
                </w:p>
              </w:tc>
              <w:tc>
                <w:tcPr>
                  <w:tcW w:w="302" w:type="pct"/>
                  <w:tcBorders>
                    <w:top w:val="single" w:sz="4" w:space="0" w:color="auto"/>
                    <w:left w:val="nil"/>
                    <w:bottom w:val="nil"/>
                    <w:right w:val="single" w:sz="4" w:space="0" w:color="auto"/>
                  </w:tcBorders>
                  <w:shd w:val="clear" w:color="000000" w:fill="99CCFF"/>
                  <w:noWrap/>
                  <w:vAlign w:val="center"/>
                  <w:hideMark/>
                </w:tcPr>
                <w:p w14:paraId="7653F9F5" w14:textId="77777777" w:rsidR="00B51FD2" w:rsidRPr="00B51FD2" w:rsidRDefault="00B51FD2" w:rsidP="00B51FD2">
                  <w:pPr>
                    <w:pStyle w:val="00Dliubngbiu"/>
                    <w:rPr>
                      <w:rFonts w:ascii="Symbol" w:hAnsi="Symbol" w:cs="Calibri"/>
                      <w:sz w:val="20"/>
                      <w:szCs w:val="20"/>
                    </w:rPr>
                  </w:pPr>
                  <w:r w:rsidRPr="00B51FD2">
                    <w:rPr>
                      <w:rFonts w:ascii="Symbol" w:hAnsi="Symbol" w:cs="Calibri"/>
                      <w:sz w:val="20"/>
                      <w:szCs w:val="20"/>
                    </w:rPr>
                    <w:t>am</w:t>
                  </w:r>
                </w:p>
              </w:tc>
              <w:tc>
                <w:tcPr>
                  <w:tcW w:w="302" w:type="pct"/>
                  <w:tcBorders>
                    <w:top w:val="single" w:sz="4" w:space="0" w:color="auto"/>
                    <w:left w:val="nil"/>
                    <w:bottom w:val="nil"/>
                    <w:right w:val="single" w:sz="4" w:space="0" w:color="auto"/>
                  </w:tcBorders>
                  <w:shd w:val="clear" w:color="000000" w:fill="99CCFF"/>
                  <w:noWrap/>
                  <w:vAlign w:val="center"/>
                  <w:hideMark/>
                </w:tcPr>
                <w:p w14:paraId="0EA931FB" w14:textId="77777777" w:rsidR="00B51FD2" w:rsidRPr="00B51FD2" w:rsidRDefault="00B51FD2" w:rsidP="00B51FD2">
                  <w:pPr>
                    <w:pStyle w:val="00Dliubngbiu"/>
                    <w:rPr>
                      <w:rFonts w:ascii="Symbol" w:hAnsi="Symbol" w:cs="Calibri"/>
                      <w:sz w:val="20"/>
                      <w:szCs w:val="20"/>
                    </w:rPr>
                  </w:pPr>
                  <w:r w:rsidRPr="00B51FD2">
                    <w:rPr>
                      <w:rFonts w:ascii="Symbol" w:hAnsi="Symbol" w:cs="Calibri"/>
                      <w:sz w:val="20"/>
                      <w:szCs w:val="20"/>
                    </w:rPr>
                    <w:t>z</w:t>
                  </w:r>
                </w:p>
              </w:tc>
              <w:tc>
                <w:tcPr>
                  <w:tcW w:w="339" w:type="pct"/>
                  <w:tcBorders>
                    <w:top w:val="single" w:sz="4" w:space="0" w:color="auto"/>
                    <w:left w:val="nil"/>
                    <w:bottom w:val="nil"/>
                    <w:right w:val="nil"/>
                  </w:tcBorders>
                  <w:shd w:val="clear" w:color="000000" w:fill="99CCFF"/>
                  <w:noWrap/>
                  <w:vAlign w:val="center"/>
                  <w:hideMark/>
                </w:tcPr>
                <w:p w14:paraId="0BEF14F9" w14:textId="77777777" w:rsidR="00B51FD2" w:rsidRPr="00B51FD2" w:rsidRDefault="00B51FD2" w:rsidP="00B51FD2">
                  <w:pPr>
                    <w:pStyle w:val="00Dliubngbiu"/>
                    <w:rPr>
                      <w:sz w:val="20"/>
                      <w:szCs w:val="20"/>
                    </w:rPr>
                  </w:pPr>
                  <w:r w:rsidRPr="00B51FD2">
                    <w:rPr>
                      <w:sz w:val="20"/>
                      <w:szCs w:val="20"/>
                    </w:rPr>
                    <w:t>As</w:t>
                  </w:r>
                </w:p>
              </w:tc>
              <w:tc>
                <w:tcPr>
                  <w:tcW w:w="861" w:type="pct"/>
                  <w:gridSpan w:val="2"/>
                  <w:tcBorders>
                    <w:top w:val="single" w:sz="4" w:space="0" w:color="auto"/>
                    <w:left w:val="single" w:sz="4" w:space="0" w:color="auto"/>
                    <w:bottom w:val="single" w:sz="4" w:space="0" w:color="auto"/>
                    <w:right w:val="single" w:sz="4" w:space="0" w:color="000000"/>
                  </w:tcBorders>
                  <w:shd w:val="clear" w:color="000000" w:fill="99CCFF"/>
                  <w:noWrap/>
                  <w:vAlign w:val="center"/>
                  <w:hideMark/>
                </w:tcPr>
                <w:p w14:paraId="6E043D11" w14:textId="77777777" w:rsidR="00B51FD2" w:rsidRPr="00B51FD2" w:rsidRDefault="00B51FD2" w:rsidP="00B51FD2">
                  <w:pPr>
                    <w:pStyle w:val="00Dliubngbiu"/>
                    <w:rPr>
                      <w:sz w:val="20"/>
                      <w:szCs w:val="20"/>
                    </w:rPr>
                  </w:pPr>
                  <w:r w:rsidRPr="00B51FD2">
                    <w:rPr>
                      <w:sz w:val="20"/>
                      <w:szCs w:val="20"/>
                    </w:rPr>
                    <w:t>Chọn thép</w:t>
                  </w:r>
                </w:p>
              </w:tc>
              <w:tc>
                <w:tcPr>
                  <w:tcW w:w="302" w:type="pct"/>
                  <w:tcBorders>
                    <w:top w:val="single" w:sz="4" w:space="0" w:color="auto"/>
                    <w:left w:val="nil"/>
                    <w:bottom w:val="nil"/>
                    <w:right w:val="single" w:sz="4" w:space="0" w:color="auto"/>
                  </w:tcBorders>
                  <w:shd w:val="clear" w:color="000000" w:fill="99CCFF"/>
                  <w:noWrap/>
                  <w:vAlign w:val="center"/>
                  <w:hideMark/>
                </w:tcPr>
                <w:p w14:paraId="33A7A040" w14:textId="77777777" w:rsidR="00B51FD2" w:rsidRPr="00B51FD2" w:rsidRDefault="00B51FD2" w:rsidP="00B51FD2">
                  <w:pPr>
                    <w:pStyle w:val="00Dliubngbiu"/>
                    <w:rPr>
                      <w:sz w:val="20"/>
                      <w:szCs w:val="20"/>
                    </w:rPr>
                  </w:pPr>
                  <w:r w:rsidRPr="00B51FD2">
                    <w:rPr>
                      <w:sz w:val="20"/>
                      <w:szCs w:val="20"/>
                    </w:rPr>
                    <w:t>As</w:t>
                  </w:r>
                </w:p>
              </w:tc>
              <w:tc>
                <w:tcPr>
                  <w:tcW w:w="302" w:type="pct"/>
                  <w:tcBorders>
                    <w:top w:val="single" w:sz="4" w:space="0" w:color="auto"/>
                    <w:left w:val="nil"/>
                    <w:bottom w:val="nil"/>
                    <w:right w:val="single" w:sz="4" w:space="0" w:color="auto"/>
                  </w:tcBorders>
                  <w:shd w:val="clear" w:color="000000" w:fill="99CCFF"/>
                  <w:noWrap/>
                  <w:vAlign w:val="center"/>
                  <w:hideMark/>
                </w:tcPr>
                <w:p w14:paraId="40BB8075" w14:textId="77777777" w:rsidR="00B51FD2" w:rsidRPr="00B51FD2" w:rsidRDefault="00B51FD2" w:rsidP="00B51FD2">
                  <w:pPr>
                    <w:pStyle w:val="00Dliubngbiu"/>
                    <w:rPr>
                      <w:rFonts w:ascii="Symbol" w:hAnsi="Symbol" w:cs="Calibri"/>
                      <w:sz w:val="20"/>
                      <w:szCs w:val="20"/>
                    </w:rPr>
                  </w:pPr>
                  <w:r w:rsidRPr="00B51FD2">
                    <w:rPr>
                      <w:rFonts w:ascii="Symbol" w:hAnsi="Symbol" w:cs="Calibri"/>
                      <w:sz w:val="20"/>
                      <w:szCs w:val="20"/>
                    </w:rPr>
                    <w:t>m%</w:t>
                  </w:r>
                </w:p>
              </w:tc>
            </w:tr>
            <w:tr w:rsidR="00B51FD2" w:rsidRPr="00B51FD2" w14:paraId="5D67772D" w14:textId="77777777" w:rsidTr="00B51FD2">
              <w:trPr>
                <w:divId w:val="877667716"/>
                <w:trHeight w:val="360"/>
              </w:trPr>
              <w:tc>
                <w:tcPr>
                  <w:tcW w:w="451" w:type="pct"/>
                  <w:vMerge/>
                  <w:tcBorders>
                    <w:top w:val="single" w:sz="4" w:space="0" w:color="auto"/>
                    <w:left w:val="single" w:sz="4" w:space="0" w:color="auto"/>
                    <w:bottom w:val="single" w:sz="4" w:space="0" w:color="000000"/>
                    <w:right w:val="single" w:sz="4" w:space="0" w:color="auto"/>
                  </w:tcBorders>
                  <w:vAlign w:val="center"/>
                  <w:hideMark/>
                </w:tcPr>
                <w:p w14:paraId="35509F35" w14:textId="77777777" w:rsidR="00B51FD2" w:rsidRPr="00B51FD2" w:rsidRDefault="00B51FD2" w:rsidP="00B51FD2">
                  <w:pPr>
                    <w:pStyle w:val="00Dliubngbiu"/>
                    <w:rPr>
                      <w:sz w:val="20"/>
                      <w:szCs w:val="20"/>
                    </w:rPr>
                  </w:pPr>
                </w:p>
              </w:tc>
              <w:tc>
                <w:tcPr>
                  <w:tcW w:w="390" w:type="pct"/>
                  <w:vMerge/>
                  <w:tcBorders>
                    <w:top w:val="single" w:sz="4" w:space="0" w:color="auto"/>
                    <w:left w:val="single" w:sz="4" w:space="0" w:color="auto"/>
                    <w:bottom w:val="single" w:sz="4" w:space="0" w:color="000000"/>
                    <w:right w:val="single" w:sz="4" w:space="0" w:color="auto"/>
                  </w:tcBorders>
                  <w:vAlign w:val="center"/>
                  <w:hideMark/>
                </w:tcPr>
                <w:p w14:paraId="70F87C1C" w14:textId="77777777" w:rsidR="00B51FD2" w:rsidRPr="00B51FD2" w:rsidRDefault="00B51FD2" w:rsidP="00B51FD2">
                  <w:pPr>
                    <w:pStyle w:val="00Dliubngbiu"/>
                    <w:rPr>
                      <w:sz w:val="20"/>
                      <w:szCs w:val="20"/>
                    </w:rPr>
                  </w:pPr>
                </w:p>
              </w:tc>
              <w:tc>
                <w:tcPr>
                  <w:tcW w:w="390" w:type="pct"/>
                  <w:tcBorders>
                    <w:top w:val="nil"/>
                    <w:left w:val="nil"/>
                    <w:bottom w:val="single" w:sz="4" w:space="0" w:color="auto"/>
                    <w:right w:val="nil"/>
                  </w:tcBorders>
                  <w:shd w:val="clear" w:color="000000" w:fill="99CCFF"/>
                  <w:noWrap/>
                  <w:vAlign w:val="center"/>
                  <w:hideMark/>
                </w:tcPr>
                <w:p w14:paraId="07BE1F6F" w14:textId="77777777" w:rsidR="00B51FD2" w:rsidRPr="00B51FD2" w:rsidRDefault="00B51FD2" w:rsidP="00B51FD2">
                  <w:pPr>
                    <w:pStyle w:val="00Dliubngbiu"/>
                    <w:rPr>
                      <w:i/>
                      <w:iCs/>
                      <w:sz w:val="20"/>
                      <w:szCs w:val="20"/>
                    </w:rPr>
                  </w:pPr>
                  <w:r w:rsidRPr="00B51FD2">
                    <w:rPr>
                      <w:i/>
                      <w:iCs/>
                      <w:sz w:val="20"/>
                      <w:szCs w:val="20"/>
                    </w:rPr>
                    <w:t>Tm</w:t>
                  </w:r>
                </w:p>
              </w:tc>
              <w:tc>
                <w:tcPr>
                  <w:tcW w:w="390" w:type="pct"/>
                  <w:tcBorders>
                    <w:top w:val="nil"/>
                    <w:left w:val="single" w:sz="4" w:space="0" w:color="auto"/>
                    <w:bottom w:val="single" w:sz="4" w:space="0" w:color="auto"/>
                    <w:right w:val="single" w:sz="4" w:space="0" w:color="auto"/>
                  </w:tcBorders>
                  <w:shd w:val="clear" w:color="000000" w:fill="99CCFF"/>
                  <w:noWrap/>
                  <w:vAlign w:val="center"/>
                  <w:hideMark/>
                </w:tcPr>
                <w:p w14:paraId="23C8901C" w14:textId="77777777" w:rsidR="00B51FD2" w:rsidRPr="00B51FD2" w:rsidRDefault="00B51FD2" w:rsidP="00B51FD2">
                  <w:pPr>
                    <w:pStyle w:val="00Dliubngbiu"/>
                    <w:rPr>
                      <w:i/>
                      <w:iCs/>
                      <w:sz w:val="20"/>
                      <w:szCs w:val="20"/>
                    </w:rPr>
                  </w:pPr>
                  <w:r w:rsidRPr="00B51FD2">
                    <w:rPr>
                      <w:i/>
                      <w:iCs/>
                      <w:sz w:val="20"/>
                      <w:szCs w:val="20"/>
                    </w:rPr>
                    <w:t>m</w:t>
                  </w:r>
                </w:p>
              </w:tc>
              <w:tc>
                <w:tcPr>
                  <w:tcW w:w="221" w:type="pct"/>
                  <w:tcBorders>
                    <w:top w:val="nil"/>
                    <w:left w:val="nil"/>
                    <w:bottom w:val="single" w:sz="4" w:space="0" w:color="auto"/>
                    <w:right w:val="nil"/>
                  </w:tcBorders>
                  <w:shd w:val="clear" w:color="000000" w:fill="99CCFF"/>
                  <w:noWrap/>
                  <w:vAlign w:val="center"/>
                  <w:hideMark/>
                </w:tcPr>
                <w:p w14:paraId="604D5125" w14:textId="77777777" w:rsidR="00B51FD2" w:rsidRPr="00B51FD2" w:rsidRDefault="00B51FD2" w:rsidP="00B51FD2">
                  <w:pPr>
                    <w:pStyle w:val="00Dliubngbiu"/>
                    <w:rPr>
                      <w:i/>
                      <w:iCs/>
                      <w:sz w:val="20"/>
                      <w:szCs w:val="20"/>
                    </w:rPr>
                  </w:pPr>
                  <w:r w:rsidRPr="00B51FD2">
                    <w:rPr>
                      <w:i/>
                      <w:iCs/>
                      <w:sz w:val="20"/>
                      <w:szCs w:val="20"/>
                    </w:rPr>
                    <w:t>m</w:t>
                  </w:r>
                </w:p>
              </w:tc>
              <w:tc>
                <w:tcPr>
                  <w:tcW w:w="353" w:type="pct"/>
                  <w:tcBorders>
                    <w:top w:val="nil"/>
                    <w:left w:val="single" w:sz="4" w:space="0" w:color="auto"/>
                    <w:bottom w:val="single" w:sz="4" w:space="0" w:color="auto"/>
                    <w:right w:val="single" w:sz="4" w:space="0" w:color="auto"/>
                  </w:tcBorders>
                  <w:shd w:val="clear" w:color="000000" w:fill="99CCFF"/>
                  <w:noWrap/>
                  <w:vAlign w:val="center"/>
                  <w:hideMark/>
                </w:tcPr>
                <w:p w14:paraId="112EE384" w14:textId="77777777" w:rsidR="00B51FD2" w:rsidRPr="00B51FD2" w:rsidRDefault="00B51FD2" w:rsidP="00B51FD2">
                  <w:pPr>
                    <w:pStyle w:val="00Dliubngbiu"/>
                    <w:rPr>
                      <w:i/>
                      <w:iCs/>
                      <w:sz w:val="20"/>
                      <w:szCs w:val="20"/>
                    </w:rPr>
                  </w:pPr>
                  <w:r w:rsidRPr="00B51FD2">
                    <w:rPr>
                      <w:i/>
                      <w:iCs/>
                      <w:sz w:val="20"/>
                      <w:szCs w:val="20"/>
                    </w:rPr>
                    <w:t>T/m2</w:t>
                  </w:r>
                </w:p>
              </w:tc>
              <w:tc>
                <w:tcPr>
                  <w:tcW w:w="398" w:type="pct"/>
                  <w:tcBorders>
                    <w:top w:val="nil"/>
                    <w:left w:val="nil"/>
                    <w:bottom w:val="single" w:sz="4" w:space="0" w:color="auto"/>
                    <w:right w:val="single" w:sz="4" w:space="0" w:color="auto"/>
                  </w:tcBorders>
                  <w:shd w:val="clear" w:color="000000" w:fill="99CCFF"/>
                  <w:noWrap/>
                  <w:vAlign w:val="center"/>
                  <w:hideMark/>
                </w:tcPr>
                <w:p w14:paraId="4EDB0815" w14:textId="77777777" w:rsidR="00B51FD2" w:rsidRPr="00B51FD2" w:rsidRDefault="00B51FD2" w:rsidP="00B51FD2">
                  <w:pPr>
                    <w:pStyle w:val="00Dliubngbiu"/>
                    <w:rPr>
                      <w:i/>
                      <w:iCs/>
                      <w:sz w:val="20"/>
                      <w:szCs w:val="20"/>
                    </w:rPr>
                  </w:pPr>
                  <w:r w:rsidRPr="00B51FD2">
                    <w:rPr>
                      <w:i/>
                      <w:iCs/>
                      <w:sz w:val="20"/>
                      <w:szCs w:val="20"/>
                    </w:rPr>
                    <w:t>T/m2</w:t>
                  </w:r>
                </w:p>
              </w:tc>
              <w:tc>
                <w:tcPr>
                  <w:tcW w:w="302" w:type="pct"/>
                  <w:tcBorders>
                    <w:top w:val="nil"/>
                    <w:left w:val="nil"/>
                    <w:bottom w:val="single" w:sz="4" w:space="0" w:color="auto"/>
                    <w:right w:val="single" w:sz="4" w:space="0" w:color="auto"/>
                  </w:tcBorders>
                  <w:shd w:val="clear" w:color="000000" w:fill="99CCFF"/>
                  <w:noWrap/>
                  <w:vAlign w:val="center"/>
                  <w:hideMark/>
                </w:tcPr>
                <w:p w14:paraId="43D1F242" w14:textId="77777777" w:rsidR="00B51FD2" w:rsidRPr="00B51FD2" w:rsidRDefault="00B51FD2" w:rsidP="00B51FD2">
                  <w:pPr>
                    <w:pStyle w:val="00Dliubngbiu"/>
                    <w:rPr>
                      <w:sz w:val="20"/>
                      <w:szCs w:val="20"/>
                    </w:rPr>
                  </w:pPr>
                  <w:r w:rsidRPr="00B51FD2">
                    <w:rPr>
                      <w:sz w:val="20"/>
                      <w:szCs w:val="20"/>
                    </w:rPr>
                    <w:t> </w:t>
                  </w:r>
                </w:p>
              </w:tc>
              <w:tc>
                <w:tcPr>
                  <w:tcW w:w="302" w:type="pct"/>
                  <w:tcBorders>
                    <w:top w:val="nil"/>
                    <w:left w:val="nil"/>
                    <w:bottom w:val="single" w:sz="4" w:space="0" w:color="auto"/>
                    <w:right w:val="single" w:sz="4" w:space="0" w:color="auto"/>
                  </w:tcBorders>
                  <w:shd w:val="clear" w:color="000000" w:fill="99CCFF"/>
                  <w:noWrap/>
                  <w:vAlign w:val="center"/>
                  <w:hideMark/>
                </w:tcPr>
                <w:p w14:paraId="6847A5A4" w14:textId="77777777" w:rsidR="00B51FD2" w:rsidRPr="00B51FD2" w:rsidRDefault="00B51FD2" w:rsidP="00B51FD2">
                  <w:pPr>
                    <w:pStyle w:val="00Dliubngbiu"/>
                    <w:rPr>
                      <w:sz w:val="20"/>
                      <w:szCs w:val="20"/>
                    </w:rPr>
                  </w:pPr>
                  <w:r w:rsidRPr="00B51FD2">
                    <w:rPr>
                      <w:sz w:val="20"/>
                      <w:szCs w:val="20"/>
                    </w:rPr>
                    <w:t> </w:t>
                  </w:r>
                </w:p>
              </w:tc>
              <w:tc>
                <w:tcPr>
                  <w:tcW w:w="339" w:type="pct"/>
                  <w:tcBorders>
                    <w:top w:val="nil"/>
                    <w:left w:val="nil"/>
                    <w:bottom w:val="single" w:sz="4" w:space="0" w:color="auto"/>
                    <w:right w:val="nil"/>
                  </w:tcBorders>
                  <w:shd w:val="clear" w:color="000000" w:fill="99CCFF"/>
                  <w:noWrap/>
                  <w:vAlign w:val="center"/>
                  <w:hideMark/>
                </w:tcPr>
                <w:p w14:paraId="1FAA725A" w14:textId="77777777" w:rsidR="00B51FD2" w:rsidRPr="00B51FD2" w:rsidRDefault="00B51FD2" w:rsidP="00B51FD2">
                  <w:pPr>
                    <w:pStyle w:val="00Dliubngbiu"/>
                    <w:rPr>
                      <w:i/>
                      <w:iCs/>
                      <w:sz w:val="20"/>
                      <w:szCs w:val="20"/>
                    </w:rPr>
                  </w:pPr>
                  <w:r w:rsidRPr="00B51FD2">
                    <w:rPr>
                      <w:i/>
                      <w:iCs/>
                      <w:sz w:val="20"/>
                      <w:szCs w:val="20"/>
                    </w:rPr>
                    <w:t>cm2</w:t>
                  </w:r>
                </w:p>
              </w:tc>
              <w:tc>
                <w:tcPr>
                  <w:tcW w:w="684" w:type="pct"/>
                  <w:tcBorders>
                    <w:top w:val="nil"/>
                    <w:left w:val="single" w:sz="4" w:space="0" w:color="auto"/>
                    <w:bottom w:val="single" w:sz="4" w:space="0" w:color="auto"/>
                    <w:right w:val="single" w:sz="4" w:space="0" w:color="auto"/>
                  </w:tcBorders>
                  <w:shd w:val="clear" w:color="000000" w:fill="99CCFF"/>
                  <w:noWrap/>
                  <w:vAlign w:val="center"/>
                  <w:hideMark/>
                </w:tcPr>
                <w:p w14:paraId="68F19E24" w14:textId="77777777" w:rsidR="00B51FD2" w:rsidRPr="00B51FD2" w:rsidRDefault="00B51FD2" w:rsidP="00B51FD2">
                  <w:pPr>
                    <w:pStyle w:val="00Dliubngbiu"/>
                    <w:rPr>
                      <w:rFonts w:ascii="Symbol" w:hAnsi="Symbol" w:cs="Calibri"/>
                      <w:i/>
                      <w:iCs/>
                      <w:sz w:val="20"/>
                      <w:szCs w:val="20"/>
                    </w:rPr>
                  </w:pPr>
                  <w:r w:rsidRPr="00B51FD2">
                    <w:rPr>
                      <w:rFonts w:ascii="Symbol" w:hAnsi="Symbol" w:cs="Calibri"/>
                      <w:i/>
                      <w:iCs/>
                      <w:sz w:val="20"/>
                      <w:szCs w:val="20"/>
                    </w:rPr>
                    <w:t>f</w:t>
                  </w:r>
                </w:p>
              </w:tc>
              <w:tc>
                <w:tcPr>
                  <w:tcW w:w="177" w:type="pct"/>
                  <w:tcBorders>
                    <w:top w:val="nil"/>
                    <w:left w:val="nil"/>
                    <w:bottom w:val="single" w:sz="4" w:space="0" w:color="auto"/>
                    <w:right w:val="single" w:sz="4" w:space="0" w:color="auto"/>
                  </w:tcBorders>
                  <w:shd w:val="clear" w:color="000000" w:fill="99CCFF"/>
                  <w:noWrap/>
                  <w:vAlign w:val="center"/>
                  <w:hideMark/>
                </w:tcPr>
                <w:p w14:paraId="184CB4CE" w14:textId="77777777" w:rsidR="00B51FD2" w:rsidRPr="00B51FD2" w:rsidRDefault="00B51FD2" w:rsidP="00B51FD2">
                  <w:pPr>
                    <w:pStyle w:val="00Dliubngbiu"/>
                    <w:rPr>
                      <w:i/>
                      <w:iCs/>
                      <w:sz w:val="20"/>
                      <w:szCs w:val="20"/>
                    </w:rPr>
                  </w:pPr>
                  <w:r w:rsidRPr="00B51FD2">
                    <w:rPr>
                      <w:i/>
                      <w:iCs/>
                      <w:sz w:val="20"/>
                      <w:szCs w:val="20"/>
                    </w:rPr>
                    <w:t>a m.m</w:t>
                  </w:r>
                </w:p>
              </w:tc>
              <w:tc>
                <w:tcPr>
                  <w:tcW w:w="302" w:type="pct"/>
                  <w:tcBorders>
                    <w:top w:val="nil"/>
                    <w:left w:val="nil"/>
                    <w:bottom w:val="single" w:sz="4" w:space="0" w:color="auto"/>
                    <w:right w:val="single" w:sz="4" w:space="0" w:color="auto"/>
                  </w:tcBorders>
                  <w:shd w:val="clear" w:color="000000" w:fill="99CCFF"/>
                  <w:noWrap/>
                  <w:vAlign w:val="center"/>
                  <w:hideMark/>
                </w:tcPr>
                <w:p w14:paraId="51C101A0" w14:textId="77777777" w:rsidR="00B51FD2" w:rsidRPr="00B51FD2" w:rsidRDefault="00B51FD2" w:rsidP="00B51FD2">
                  <w:pPr>
                    <w:pStyle w:val="00Dliubngbiu"/>
                    <w:rPr>
                      <w:sz w:val="20"/>
                      <w:szCs w:val="20"/>
                    </w:rPr>
                  </w:pPr>
                  <w:r w:rsidRPr="00B51FD2">
                    <w:rPr>
                      <w:sz w:val="20"/>
                      <w:szCs w:val="20"/>
                    </w:rPr>
                    <w:t>chọn</w:t>
                  </w:r>
                </w:p>
              </w:tc>
              <w:tc>
                <w:tcPr>
                  <w:tcW w:w="302" w:type="pct"/>
                  <w:tcBorders>
                    <w:top w:val="nil"/>
                    <w:left w:val="nil"/>
                    <w:bottom w:val="single" w:sz="4" w:space="0" w:color="auto"/>
                    <w:right w:val="single" w:sz="4" w:space="0" w:color="auto"/>
                  </w:tcBorders>
                  <w:shd w:val="clear" w:color="000000" w:fill="99CCFF"/>
                  <w:noWrap/>
                  <w:vAlign w:val="center"/>
                  <w:hideMark/>
                </w:tcPr>
                <w:p w14:paraId="74683934" w14:textId="77777777" w:rsidR="00B51FD2" w:rsidRPr="00B51FD2" w:rsidRDefault="00B51FD2" w:rsidP="00B51FD2">
                  <w:pPr>
                    <w:pStyle w:val="00Dliubngbiu"/>
                    <w:rPr>
                      <w:sz w:val="20"/>
                      <w:szCs w:val="20"/>
                    </w:rPr>
                  </w:pPr>
                  <w:r w:rsidRPr="00B51FD2">
                    <w:rPr>
                      <w:sz w:val="20"/>
                      <w:szCs w:val="20"/>
                    </w:rPr>
                    <w:t> </w:t>
                  </w:r>
                </w:p>
              </w:tc>
            </w:tr>
            <w:tr w:rsidR="00B51FD2" w:rsidRPr="00B51FD2" w14:paraId="10771786" w14:textId="77777777" w:rsidTr="00B51FD2">
              <w:trPr>
                <w:divId w:val="877667716"/>
                <w:trHeight w:val="320"/>
              </w:trPr>
              <w:tc>
                <w:tcPr>
                  <w:tcW w:w="451" w:type="pct"/>
                  <w:tcBorders>
                    <w:top w:val="nil"/>
                    <w:left w:val="single" w:sz="4" w:space="0" w:color="auto"/>
                    <w:bottom w:val="nil"/>
                    <w:right w:val="single" w:sz="4" w:space="0" w:color="auto"/>
                  </w:tcBorders>
                  <w:shd w:val="clear" w:color="000000" w:fill="00CCFF"/>
                  <w:noWrap/>
                  <w:vAlign w:val="bottom"/>
                  <w:hideMark/>
                </w:tcPr>
                <w:p w14:paraId="6553D9C7" w14:textId="77777777" w:rsidR="00B51FD2" w:rsidRPr="00B51FD2" w:rsidRDefault="00B51FD2" w:rsidP="00B51FD2">
                  <w:pPr>
                    <w:pStyle w:val="00Dliubngbiu"/>
                    <w:rPr>
                      <w:b/>
                      <w:bCs/>
                      <w:sz w:val="20"/>
                      <w:szCs w:val="20"/>
                    </w:rPr>
                  </w:pPr>
                  <w:r w:rsidRPr="00B51FD2">
                    <w:rPr>
                      <w:b/>
                      <w:bCs/>
                      <w:sz w:val="20"/>
                      <w:szCs w:val="20"/>
                    </w:rPr>
                    <w:t>1</w:t>
                  </w:r>
                </w:p>
              </w:tc>
              <w:tc>
                <w:tcPr>
                  <w:tcW w:w="390" w:type="pct"/>
                  <w:tcBorders>
                    <w:top w:val="nil"/>
                    <w:left w:val="nil"/>
                    <w:bottom w:val="single" w:sz="4" w:space="0" w:color="auto"/>
                    <w:right w:val="single" w:sz="4" w:space="0" w:color="auto"/>
                  </w:tcBorders>
                  <w:shd w:val="clear" w:color="000000" w:fill="00CCFF"/>
                  <w:noWrap/>
                  <w:vAlign w:val="bottom"/>
                  <w:hideMark/>
                </w:tcPr>
                <w:p w14:paraId="5CD69EBA" w14:textId="77777777" w:rsidR="00B51FD2" w:rsidRPr="00B51FD2" w:rsidRDefault="00B51FD2" w:rsidP="00B51FD2">
                  <w:pPr>
                    <w:pStyle w:val="00Dliubngbiu"/>
                    <w:rPr>
                      <w:b/>
                      <w:bCs/>
                      <w:sz w:val="20"/>
                      <w:szCs w:val="20"/>
                    </w:rPr>
                  </w:pPr>
                  <w:r w:rsidRPr="00B51FD2">
                    <w:rPr>
                      <w:b/>
                      <w:bCs/>
                      <w:sz w:val="20"/>
                      <w:szCs w:val="20"/>
                    </w:rPr>
                    <w:t>2</w:t>
                  </w:r>
                </w:p>
              </w:tc>
              <w:tc>
                <w:tcPr>
                  <w:tcW w:w="390" w:type="pct"/>
                  <w:tcBorders>
                    <w:top w:val="nil"/>
                    <w:left w:val="nil"/>
                    <w:bottom w:val="single" w:sz="4" w:space="0" w:color="auto"/>
                    <w:right w:val="single" w:sz="4" w:space="0" w:color="auto"/>
                  </w:tcBorders>
                  <w:shd w:val="clear" w:color="000000" w:fill="00CCFF"/>
                  <w:noWrap/>
                  <w:vAlign w:val="bottom"/>
                  <w:hideMark/>
                </w:tcPr>
                <w:p w14:paraId="309433F1" w14:textId="77777777" w:rsidR="00B51FD2" w:rsidRPr="00B51FD2" w:rsidRDefault="00B51FD2" w:rsidP="00B51FD2">
                  <w:pPr>
                    <w:pStyle w:val="00Dliubngbiu"/>
                    <w:rPr>
                      <w:b/>
                      <w:bCs/>
                      <w:sz w:val="20"/>
                      <w:szCs w:val="20"/>
                    </w:rPr>
                  </w:pPr>
                  <w:r w:rsidRPr="00B51FD2">
                    <w:rPr>
                      <w:b/>
                      <w:bCs/>
                      <w:sz w:val="20"/>
                      <w:szCs w:val="20"/>
                    </w:rPr>
                    <w:t>3</w:t>
                  </w:r>
                </w:p>
              </w:tc>
              <w:tc>
                <w:tcPr>
                  <w:tcW w:w="390" w:type="pct"/>
                  <w:tcBorders>
                    <w:top w:val="nil"/>
                    <w:left w:val="nil"/>
                    <w:bottom w:val="single" w:sz="4" w:space="0" w:color="auto"/>
                    <w:right w:val="single" w:sz="4" w:space="0" w:color="auto"/>
                  </w:tcBorders>
                  <w:shd w:val="clear" w:color="000000" w:fill="00CCFF"/>
                  <w:noWrap/>
                  <w:vAlign w:val="bottom"/>
                  <w:hideMark/>
                </w:tcPr>
                <w:p w14:paraId="40996D62" w14:textId="77777777" w:rsidR="00B51FD2" w:rsidRPr="00B51FD2" w:rsidRDefault="00B51FD2" w:rsidP="00B51FD2">
                  <w:pPr>
                    <w:pStyle w:val="00Dliubngbiu"/>
                    <w:rPr>
                      <w:b/>
                      <w:bCs/>
                      <w:sz w:val="20"/>
                      <w:szCs w:val="20"/>
                    </w:rPr>
                  </w:pPr>
                  <w:r w:rsidRPr="00B51FD2">
                    <w:rPr>
                      <w:b/>
                      <w:bCs/>
                      <w:sz w:val="20"/>
                      <w:szCs w:val="20"/>
                    </w:rPr>
                    <w:t>4</w:t>
                  </w:r>
                </w:p>
              </w:tc>
              <w:tc>
                <w:tcPr>
                  <w:tcW w:w="221" w:type="pct"/>
                  <w:tcBorders>
                    <w:top w:val="nil"/>
                    <w:left w:val="nil"/>
                    <w:bottom w:val="single" w:sz="4" w:space="0" w:color="auto"/>
                    <w:right w:val="single" w:sz="4" w:space="0" w:color="auto"/>
                  </w:tcBorders>
                  <w:shd w:val="clear" w:color="000000" w:fill="00CCFF"/>
                  <w:noWrap/>
                  <w:vAlign w:val="bottom"/>
                  <w:hideMark/>
                </w:tcPr>
                <w:p w14:paraId="5906115B" w14:textId="77777777" w:rsidR="00B51FD2" w:rsidRPr="00B51FD2" w:rsidRDefault="00B51FD2" w:rsidP="00B51FD2">
                  <w:pPr>
                    <w:pStyle w:val="00Dliubngbiu"/>
                    <w:rPr>
                      <w:b/>
                      <w:bCs/>
                      <w:sz w:val="20"/>
                      <w:szCs w:val="20"/>
                    </w:rPr>
                  </w:pPr>
                  <w:r w:rsidRPr="00B51FD2">
                    <w:rPr>
                      <w:b/>
                      <w:bCs/>
                      <w:sz w:val="20"/>
                      <w:szCs w:val="20"/>
                    </w:rPr>
                    <w:t>5</w:t>
                  </w:r>
                </w:p>
              </w:tc>
              <w:tc>
                <w:tcPr>
                  <w:tcW w:w="353" w:type="pct"/>
                  <w:tcBorders>
                    <w:top w:val="nil"/>
                    <w:left w:val="nil"/>
                    <w:bottom w:val="single" w:sz="4" w:space="0" w:color="auto"/>
                    <w:right w:val="single" w:sz="4" w:space="0" w:color="auto"/>
                  </w:tcBorders>
                  <w:shd w:val="clear" w:color="000000" w:fill="00CCFF"/>
                  <w:noWrap/>
                  <w:vAlign w:val="bottom"/>
                  <w:hideMark/>
                </w:tcPr>
                <w:p w14:paraId="58D4B835" w14:textId="77777777" w:rsidR="00B51FD2" w:rsidRPr="00B51FD2" w:rsidRDefault="00B51FD2" w:rsidP="00B51FD2">
                  <w:pPr>
                    <w:pStyle w:val="00Dliubngbiu"/>
                    <w:rPr>
                      <w:b/>
                      <w:bCs/>
                      <w:sz w:val="20"/>
                      <w:szCs w:val="20"/>
                    </w:rPr>
                  </w:pPr>
                  <w:r w:rsidRPr="00B51FD2">
                    <w:rPr>
                      <w:b/>
                      <w:bCs/>
                      <w:sz w:val="20"/>
                      <w:szCs w:val="20"/>
                    </w:rPr>
                    <w:t>6</w:t>
                  </w:r>
                </w:p>
              </w:tc>
              <w:tc>
                <w:tcPr>
                  <w:tcW w:w="398" w:type="pct"/>
                  <w:tcBorders>
                    <w:top w:val="nil"/>
                    <w:left w:val="nil"/>
                    <w:bottom w:val="single" w:sz="4" w:space="0" w:color="auto"/>
                    <w:right w:val="single" w:sz="4" w:space="0" w:color="auto"/>
                  </w:tcBorders>
                  <w:shd w:val="clear" w:color="000000" w:fill="00CCFF"/>
                  <w:noWrap/>
                  <w:vAlign w:val="bottom"/>
                  <w:hideMark/>
                </w:tcPr>
                <w:p w14:paraId="73ABB586" w14:textId="77777777" w:rsidR="00B51FD2" w:rsidRPr="00B51FD2" w:rsidRDefault="00B51FD2" w:rsidP="00B51FD2">
                  <w:pPr>
                    <w:pStyle w:val="00Dliubngbiu"/>
                    <w:rPr>
                      <w:b/>
                      <w:bCs/>
                      <w:sz w:val="20"/>
                      <w:szCs w:val="20"/>
                    </w:rPr>
                  </w:pPr>
                  <w:r w:rsidRPr="00B51FD2">
                    <w:rPr>
                      <w:b/>
                      <w:bCs/>
                      <w:sz w:val="20"/>
                      <w:szCs w:val="20"/>
                    </w:rPr>
                    <w:t>7</w:t>
                  </w:r>
                </w:p>
              </w:tc>
              <w:tc>
                <w:tcPr>
                  <w:tcW w:w="302" w:type="pct"/>
                  <w:tcBorders>
                    <w:top w:val="nil"/>
                    <w:left w:val="nil"/>
                    <w:bottom w:val="single" w:sz="4" w:space="0" w:color="auto"/>
                    <w:right w:val="single" w:sz="4" w:space="0" w:color="auto"/>
                  </w:tcBorders>
                  <w:shd w:val="clear" w:color="000000" w:fill="00CCFF"/>
                  <w:noWrap/>
                  <w:vAlign w:val="bottom"/>
                  <w:hideMark/>
                </w:tcPr>
                <w:p w14:paraId="1D5FC194" w14:textId="77777777" w:rsidR="00B51FD2" w:rsidRPr="00B51FD2" w:rsidRDefault="00B51FD2" w:rsidP="00B51FD2">
                  <w:pPr>
                    <w:pStyle w:val="00Dliubngbiu"/>
                    <w:rPr>
                      <w:b/>
                      <w:bCs/>
                      <w:sz w:val="20"/>
                      <w:szCs w:val="20"/>
                    </w:rPr>
                  </w:pPr>
                  <w:r w:rsidRPr="00B51FD2">
                    <w:rPr>
                      <w:b/>
                      <w:bCs/>
                      <w:sz w:val="20"/>
                      <w:szCs w:val="20"/>
                    </w:rPr>
                    <w:t>8</w:t>
                  </w:r>
                </w:p>
              </w:tc>
              <w:tc>
                <w:tcPr>
                  <w:tcW w:w="302" w:type="pct"/>
                  <w:tcBorders>
                    <w:top w:val="nil"/>
                    <w:left w:val="nil"/>
                    <w:bottom w:val="single" w:sz="4" w:space="0" w:color="auto"/>
                    <w:right w:val="single" w:sz="4" w:space="0" w:color="auto"/>
                  </w:tcBorders>
                  <w:shd w:val="clear" w:color="000000" w:fill="00CCFF"/>
                  <w:noWrap/>
                  <w:vAlign w:val="bottom"/>
                  <w:hideMark/>
                </w:tcPr>
                <w:p w14:paraId="7D9213D1" w14:textId="77777777" w:rsidR="00B51FD2" w:rsidRPr="00B51FD2" w:rsidRDefault="00B51FD2" w:rsidP="00B51FD2">
                  <w:pPr>
                    <w:pStyle w:val="00Dliubngbiu"/>
                    <w:rPr>
                      <w:b/>
                      <w:bCs/>
                      <w:sz w:val="20"/>
                      <w:szCs w:val="20"/>
                    </w:rPr>
                  </w:pPr>
                  <w:r w:rsidRPr="00B51FD2">
                    <w:rPr>
                      <w:b/>
                      <w:bCs/>
                      <w:sz w:val="20"/>
                      <w:szCs w:val="20"/>
                    </w:rPr>
                    <w:t>9</w:t>
                  </w:r>
                </w:p>
              </w:tc>
              <w:tc>
                <w:tcPr>
                  <w:tcW w:w="339" w:type="pct"/>
                  <w:tcBorders>
                    <w:top w:val="nil"/>
                    <w:left w:val="nil"/>
                    <w:bottom w:val="single" w:sz="4" w:space="0" w:color="auto"/>
                    <w:right w:val="single" w:sz="4" w:space="0" w:color="auto"/>
                  </w:tcBorders>
                  <w:shd w:val="clear" w:color="000000" w:fill="00CCFF"/>
                  <w:noWrap/>
                  <w:vAlign w:val="bottom"/>
                  <w:hideMark/>
                </w:tcPr>
                <w:p w14:paraId="680F3CF3" w14:textId="77777777" w:rsidR="00B51FD2" w:rsidRPr="00B51FD2" w:rsidRDefault="00B51FD2" w:rsidP="00B51FD2">
                  <w:pPr>
                    <w:pStyle w:val="00Dliubngbiu"/>
                    <w:rPr>
                      <w:b/>
                      <w:bCs/>
                      <w:sz w:val="20"/>
                      <w:szCs w:val="20"/>
                    </w:rPr>
                  </w:pPr>
                  <w:r w:rsidRPr="00B51FD2">
                    <w:rPr>
                      <w:b/>
                      <w:bCs/>
                      <w:sz w:val="20"/>
                      <w:szCs w:val="20"/>
                    </w:rPr>
                    <w:t>11</w:t>
                  </w:r>
                </w:p>
              </w:tc>
              <w:tc>
                <w:tcPr>
                  <w:tcW w:w="684" w:type="pct"/>
                  <w:tcBorders>
                    <w:top w:val="nil"/>
                    <w:left w:val="nil"/>
                    <w:bottom w:val="single" w:sz="4" w:space="0" w:color="auto"/>
                    <w:right w:val="single" w:sz="4" w:space="0" w:color="auto"/>
                  </w:tcBorders>
                  <w:shd w:val="clear" w:color="000000" w:fill="00CCFF"/>
                  <w:noWrap/>
                  <w:vAlign w:val="bottom"/>
                  <w:hideMark/>
                </w:tcPr>
                <w:p w14:paraId="2BA21237" w14:textId="77777777" w:rsidR="00B51FD2" w:rsidRPr="00B51FD2" w:rsidRDefault="00B51FD2" w:rsidP="00B51FD2">
                  <w:pPr>
                    <w:pStyle w:val="00Dliubngbiu"/>
                    <w:rPr>
                      <w:b/>
                      <w:bCs/>
                      <w:sz w:val="20"/>
                      <w:szCs w:val="20"/>
                    </w:rPr>
                  </w:pPr>
                  <w:r w:rsidRPr="00B51FD2">
                    <w:rPr>
                      <w:b/>
                      <w:bCs/>
                      <w:sz w:val="20"/>
                      <w:szCs w:val="20"/>
                    </w:rPr>
                    <w:t>12</w:t>
                  </w:r>
                </w:p>
              </w:tc>
              <w:tc>
                <w:tcPr>
                  <w:tcW w:w="177" w:type="pct"/>
                  <w:tcBorders>
                    <w:top w:val="nil"/>
                    <w:left w:val="nil"/>
                    <w:bottom w:val="single" w:sz="4" w:space="0" w:color="auto"/>
                    <w:right w:val="single" w:sz="4" w:space="0" w:color="auto"/>
                  </w:tcBorders>
                  <w:shd w:val="clear" w:color="000000" w:fill="00CCFF"/>
                  <w:noWrap/>
                  <w:vAlign w:val="bottom"/>
                  <w:hideMark/>
                </w:tcPr>
                <w:p w14:paraId="03A19CF4" w14:textId="77777777" w:rsidR="00B51FD2" w:rsidRPr="00B51FD2" w:rsidRDefault="00B51FD2" w:rsidP="00B51FD2">
                  <w:pPr>
                    <w:pStyle w:val="00Dliubngbiu"/>
                    <w:rPr>
                      <w:b/>
                      <w:bCs/>
                      <w:sz w:val="20"/>
                      <w:szCs w:val="20"/>
                    </w:rPr>
                  </w:pPr>
                  <w:r w:rsidRPr="00B51FD2">
                    <w:rPr>
                      <w:b/>
                      <w:bCs/>
                      <w:sz w:val="20"/>
                      <w:szCs w:val="20"/>
                    </w:rPr>
                    <w:t>13</w:t>
                  </w:r>
                </w:p>
              </w:tc>
              <w:tc>
                <w:tcPr>
                  <w:tcW w:w="302" w:type="pct"/>
                  <w:tcBorders>
                    <w:top w:val="nil"/>
                    <w:left w:val="nil"/>
                    <w:bottom w:val="single" w:sz="4" w:space="0" w:color="auto"/>
                    <w:right w:val="single" w:sz="4" w:space="0" w:color="auto"/>
                  </w:tcBorders>
                  <w:shd w:val="clear" w:color="000000" w:fill="00CCFF"/>
                  <w:noWrap/>
                  <w:vAlign w:val="bottom"/>
                  <w:hideMark/>
                </w:tcPr>
                <w:p w14:paraId="6A0EEF5D" w14:textId="77777777" w:rsidR="00B51FD2" w:rsidRPr="00B51FD2" w:rsidRDefault="00B51FD2" w:rsidP="00B51FD2">
                  <w:pPr>
                    <w:pStyle w:val="00Dliubngbiu"/>
                    <w:rPr>
                      <w:b/>
                      <w:bCs/>
                      <w:sz w:val="20"/>
                      <w:szCs w:val="20"/>
                    </w:rPr>
                  </w:pPr>
                  <w:r w:rsidRPr="00B51FD2">
                    <w:rPr>
                      <w:b/>
                      <w:bCs/>
                      <w:sz w:val="20"/>
                      <w:szCs w:val="20"/>
                    </w:rPr>
                    <w:t>14</w:t>
                  </w:r>
                </w:p>
              </w:tc>
              <w:tc>
                <w:tcPr>
                  <w:tcW w:w="302" w:type="pct"/>
                  <w:tcBorders>
                    <w:top w:val="nil"/>
                    <w:left w:val="nil"/>
                    <w:bottom w:val="single" w:sz="4" w:space="0" w:color="auto"/>
                    <w:right w:val="single" w:sz="4" w:space="0" w:color="auto"/>
                  </w:tcBorders>
                  <w:shd w:val="clear" w:color="000000" w:fill="00CCFF"/>
                  <w:noWrap/>
                  <w:vAlign w:val="bottom"/>
                  <w:hideMark/>
                </w:tcPr>
                <w:p w14:paraId="5A01C1DD" w14:textId="77777777" w:rsidR="00B51FD2" w:rsidRPr="00B51FD2" w:rsidRDefault="00B51FD2" w:rsidP="00B51FD2">
                  <w:pPr>
                    <w:pStyle w:val="00Dliubngbiu"/>
                    <w:rPr>
                      <w:b/>
                      <w:bCs/>
                      <w:sz w:val="20"/>
                      <w:szCs w:val="20"/>
                    </w:rPr>
                  </w:pPr>
                  <w:r w:rsidRPr="00B51FD2">
                    <w:rPr>
                      <w:b/>
                      <w:bCs/>
                      <w:sz w:val="20"/>
                      <w:szCs w:val="20"/>
                    </w:rPr>
                    <w:t>15</w:t>
                  </w:r>
                </w:p>
              </w:tc>
            </w:tr>
            <w:tr w:rsidR="00B51FD2" w:rsidRPr="00B51FD2" w14:paraId="2D0FC4EC" w14:textId="77777777" w:rsidTr="00B51FD2">
              <w:trPr>
                <w:divId w:val="877667716"/>
                <w:trHeight w:val="360"/>
              </w:trPr>
              <w:tc>
                <w:tcPr>
                  <w:tcW w:w="451"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43CE3A29" w14:textId="77777777" w:rsidR="00B51FD2" w:rsidRPr="00B51FD2" w:rsidRDefault="00B51FD2" w:rsidP="00B51FD2">
                  <w:pPr>
                    <w:pStyle w:val="00Dliubngbiu"/>
                    <w:rPr>
                      <w:sz w:val="20"/>
                      <w:szCs w:val="20"/>
                    </w:rPr>
                  </w:pPr>
                  <w:r w:rsidRPr="00B51FD2">
                    <w:rPr>
                      <w:sz w:val="20"/>
                      <w:szCs w:val="20"/>
                    </w:rPr>
                    <w:t>S1A</w:t>
                  </w:r>
                </w:p>
              </w:tc>
              <w:tc>
                <w:tcPr>
                  <w:tcW w:w="390" w:type="pct"/>
                  <w:tcBorders>
                    <w:top w:val="nil"/>
                    <w:left w:val="nil"/>
                    <w:bottom w:val="single" w:sz="4" w:space="0" w:color="auto"/>
                    <w:right w:val="single" w:sz="4" w:space="0" w:color="auto"/>
                  </w:tcBorders>
                  <w:shd w:val="clear" w:color="000000" w:fill="FFFFFF"/>
                  <w:noWrap/>
                  <w:vAlign w:val="bottom"/>
                  <w:hideMark/>
                </w:tcPr>
                <w:p w14:paraId="5999FF80" w14:textId="77777777" w:rsidR="00B51FD2" w:rsidRPr="00B51FD2" w:rsidRDefault="00B51FD2" w:rsidP="00B51FD2">
                  <w:pPr>
                    <w:pStyle w:val="00Dliubngbiu"/>
                    <w:rPr>
                      <w:sz w:val="20"/>
                      <w:szCs w:val="20"/>
                    </w:rPr>
                  </w:pPr>
                  <w:r w:rsidRPr="00B51FD2">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03EBABB8" w14:textId="77777777" w:rsidR="00B51FD2" w:rsidRPr="00B51FD2" w:rsidRDefault="00B51FD2" w:rsidP="00B51FD2">
                  <w:pPr>
                    <w:pStyle w:val="00Dliubngbiu"/>
                    <w:rPr>
                      <w:sz w:val="20"/>
                      <w:szCs w:val="20"/>
                    </w:rPr>
                  </w:pPr>
                  <w:r w:rsidRPr="00B51FD2">
                    <w:rPr>
                      <w:sz w:val="20"/>
                      <w:szCs w:val="20"/>
                    </w:rPr>
                    <w:t>0,1644</w:t>
                  </w:r>
                </w:p>
              </w:tc>
              <w:tc>
                <w:tcPr>
                  <w:tcW w:w="390" w:type="pct"/>
                  <w:tcBorders>
                    <w:top w:val="nil"/>
                    <w:left w:val="nil"/>
                    <w:bottom w:val="single" w:sz="4" w:space="0" w:color="auto"/>
                    <w:right w:val="single" w:sz="4" w:space="0" w:color="auto"/>
                  </w:tcBorders>
                  <w:shd w:val="clear" w:color="000000" w:fill="FFFFFF"/>
                  <w:noWrap/>
                  <w:vAlign w:val="bottom"/>
                  <w:hideMark/>
                </w:tcPr>
                <w:p w14:paraId="032759A2" w14:textId="77777777" w:rsidR="00B51FD2" w:rsidRPr="00B51FD2" w:rsidRDefault="00B51FD2" w:rsidP="00B51FD2">
                  <w:pPr>
                    <w:pStyle w:val="00Dliubngbiu"/>
                    <w:rPr>
                      <w:sz w:val="20"/>
                      <w:szCs w:val="20"/>
                    </w:rPr>
                  </w:pPr>
                  <w:r w:rsidRPr="00B51FD2">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17A660A3" w14:textId="77777777" w:rsidR="00B51FD2" w:rsidRPr="00B51FD2" w:rsidRDefault="00B51FD2" w:rsidP="00B51FD2">
                  <w:pPr>
                    <w:pStyle w:val="00Dliubngbiu"/>
                    <w:rPr>
                      <w:sz w:val="20"/>
                      <w:szCs w:val="20"/>
                    </w:rPr>
                  </w:pPr>
                  <w:r w:rsidRPr="00B51FD2">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64D61D50" w14:textId="77777777" w:rsidR="00B51FD2" w:rsidRPr="00B51FD2" w:rsidRDefault="00B51FD2" w:rsidP="00B51FD2">
                  <w:pPr>
                    <w:pStyle w:val="00Dliubngbiu"/>
                    <w:rPr>
                      <w:sz w:val="20"/>
                      <w:szCs w:val="20"/>
                    </w:rPr>
                  </w:pPr>
                  <w:r w:rsidRPr="00B51FD2">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052F7D94" w14:textId="77777777" w:rsidR="00B51FD2" w:rsidRPr="00B51FD2" w:rsidRDefault="00B51FD2" w:rsidP="00B51FD2">
                  <w:pPr>
                    <w:pStyle w:val="00Dliubngbiu"/>
                    <w:rPr>
                      <w:sz w:val="20"/>
                      <w:szCs w:val="20"/>
                    </w:rPr>
                  </w:pPr>
                  <w:r w:rsidRPr="00B51FD2">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09F13F61" w14:textId="77777777" w:rsidR="00B51FD2" w:rsidRPr="00B51FD2" w:rsidRDefault="00B51FD2" w:rsidP="00B51FD2">
                  <w:pPr>
                    <w:pStyle w:val="00Dliubngbiu"/>
                    <w:rPr>
                      <w:sz w:val="20"/>
                      <w:szCs w:val="20"/>
                    </w:rPr>
                  </w:pPr>
                  <w:r w:rsidRPr="00B51FD2">
                    <w:rPr>
                      <w:sz w:val="20"/>
                      <w:szCs w:val="20"/>
                    </w:rPr>
                    <w:t>0,030</w:t>
                  </w:r>
                </w:p>
              </w:tc>
              <w:tc>
                <w:tcPr>
                  <w:tcW w:w="302" w:type="pct"/>
                  <w:tcBorders>
                    <w:top w:val="nil"/>
                    <w:left w:val="nil"/>
                    <w:bottom w:val="single" w:sz="4" w:space="0" w:color="auto"/>
                    <w:right w:val="single" w:sz="4" w:space="0" w:color="auto"/>
                  </w:tcBorders>
                  <w:shd w:val="clear" w:color="000000" w:fill="FFFFFF"/>
                  <w:noWrap/>
                  <w:vAlign w:val="bottom"/>
                  <w:hideMark/>
                </w:tcPr>
                <w:p w14:paraId="071930F4" w14:textId="77777777" w:rsidR="00B51FD2" w:rsidRPr="00B51FD2" w:rsidRDefault="00B51FD2" w:rsidP="00B51FD2">
                  <w:pPr>
                    <w:pStyle w:val="00Dliubngbiu"/>
                    <w:rPr>
                      <w:sz w:val="20"/>
                      <w:szCs w:val="20"/>
                    </w:rPr>
                  </w:pPr>
                  <w:r w:rsidRPr="00B51FD2">
                    <w:rPr>
                      <w:sz w:val="20"/>
                      <w:szCs w:val="20"/>
                    </w:rPr>
                    <w:t>0,985</w:t>
                  </w:r>
                </w:p>
              </w:tc>
              <w:tc>
                <w:tcPr>
                  <w:tcW w:w="339" w:type="pct"/>
                  <w:tcBorders>
                    <w:top w:val="nil"/>
                    <w:left w:val="nil"/>
                    <w:bottom w:val="single" w:sz="4" w:space="0" w:color="auto"/>
                    <w:right w:val="single" w:sz="4" w:space="0" w:color="auto"/>
                  </w:tcBorders>
                  <w:shd w:val="clear" w:color="000000" w:fill="FFFFFF"/>
                  <w:noWrap/>
                  <w:vAlign w:val="bottom"/>
                  <w:hideMark/>
                </w:tcPr>
                <w:p w14:paraId="6C77A368" w14:textId="77777777" w:rsidR="00B51FD2" w:rsidRPr="00B51FD2" w:rsidRDefault="00B51FD2" w:rsidP="00B51FD2">
                  <w:pPr>
                    <w:pStyle w:val="00Dliubngbiu"/>
                    <w:rPr>
                      <w:color w:val="FF0000"/>
                      <w:sz w:val="20"/>
                      <w:szCs w:val="20"/>
                    </w:rPr>
                  </w:pPr>
                  <w:r w:rsidRPr="00B51FD2">
                    <w:rPr>
                      <w:color w:val="FF0000"/>
                      <w:sz w:val="20"/>
                      <w:szCs w:val="20"/>
                    </w:rPr>
                    <w:t>0,075</w:t>
                  </w:r>
                </w:p>
              </w:tc>
              <w:tc>
                <w:tcPr>
                  <w:tcW w:w="684" w:type="pct"/>
                  <w:tcBorders>
                    <w:top w:val="nil"/>
                    <w:left w:val="nil"/>
                    <w:bottom w:val="single" w:sz="4" w:space="0" w:color="auto"/>
                    <w:right w:val="single" w:sz="4" w:space="0" w:color="auto"/>
                  </w:tcBorders>
                  <w:shd w:val="clear" w:color="000000" w:fill="FFFFFF"/>
                  <w:noWrap/>
                  <w:vAlign w:val="bottom"/>
                  <w:hideMark/>
                </w:tcPr>
                <w:p w14:paraId="44C4B169" w14:textId="77777777" w:rsidR="00B51FD2" w:rsidRPr="00B51FD2" w:rsidRDefault="00B51FD2" w:rsidP="00B51FD2">
                  <w:pPr>
                    <w:pStyle w:val="00Dliubngbiu"/>
                    <w:rPr>
                      <w:sz w:val="20"/>
                      <w:szCs w:val="20"/>
                    </w:rPr>
                  </w:pPr>
                  <w:r w:rsidRPr="00B51FD2">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48D6E0E3" w14:textId="77777777" w:rsidR="00B51FD2" w:rsidRPr="00B51FD2" w:rsidRDefault="00B51FD2" w:rsidP="00B51FD2">
                  <w:pPr>
                    <w:pStyle w:val="00Dliubngbiu"/>
                    <w:rPr>
                      <w:sz w:val="20"/>
                      <w:szCs w:val="20"/>
                    </w:rPr>
                  </w:pPr>
                  <w:r w:rsidRPr="00B51FD2">
                    <w:rPr>
                      <w:sz w:val="20"/>
                      <w:szCs w:val="20"/>
                    </w:rPr>
                    <w:t>200</w:t>
                  </w:r>
                </w:p>
              </w:tc>
              <w:tc>
                <w:tcPr>
                  <w:tcW w:w="302" w:type="pct"/>
                  <w:tcBorders>
                    <w:top w:val="nil"/>
                    <w:left w:val="nil"/>
                    <w:bottom w:val="single" w:sz="4" w:space="0" w:color="auto"/>
                    <w:right w:val="single" w:sz="4" w:space="0" w:color="auto"/>
                  </w:tcBorders>
                  <w:shd w:val="clear" w:color="000000" w:fill="FFFFFF"/>
                  <w:noWrap/>
                  <w:vAlign w:val="bottom"/>
                  <w:hideMark/>
                </w:tcPr>
                <w:p w14:paraId="767E32D6" w14:textId="77777777" w:rsidR="00B51FD2" w:rsidRPr="00B51FD2" w:rsidRDefault="00B51FD2" w:rsidP="00B51FD2">
                  <w:pPr>
                    <w:pStyle w:val="00Dliubngbiu"/>
                    <w:rPr>
                      <w:color w:val="FF0000"/>
                      <w:sz w:val="20"/>
                      <w:szCs w:val="20"/>
                    </w:rPr>
                  </w:pPr>
                  <w:r w:rsidRPr="00B51FD2">
                    <w:rPr>
                      <w:color w:val="FF0000"/>
                      <w:sz w:val="20"/>
                      <w:szCs w:val="20"/>
                    </w:rPr>
                    <w:t>3,93</w:t>
                  </w:r>
                </w:p>
              </w:tc>
              <w:tc>
                <w:tcPr>
                  <w:tcW w:w="302" w:type="pct"/>
                  <w:tcBorders>
                    <w:top w:val="nil"/>
                    <w:left w:val="nil"/>
                    <w:bottom w:val="single" w:sz="4" w:space="0" w:color="auto"/>
                    <w:right w:val="single" w:sz="4" w:space="0" w:color="auto"/>
                  </w:tcBorders>
                  <w:shd w:val="clear" w:color="000000" w:fill="FFFFFF"/>
                  <w:noWrap/>
                  <w:vAlign w:val="bottom"/>
                  <w:hideMark/>
                </w:tcPr>
                <w:p w14:paraId="62713BCB" w14:textId="77777777" w:rsidR="00B51FD2" w:rsidRPr="00B51FD2" w:rsidRDefault="00B51FD2" w:rsidP="00B51FD2">
                  <w:pPr>
                    <w:pStyle w:val="00Dliubngbiu"/>
                    <w:rPr>
                      <w:sz w:val="20"/>
                      <w:szCs w:val="20"/>
                    </w:rPr>
                  </w:pPr>
                  <w:r w:rsidRPr="00B51FD2">
                    <w:rPr>
                      <w:sz w:val="20"/>
                      <w:szCs w:val="20"/>
                    </w:rPr>
                    <w:t>0,49</w:t>
                  </w:r>
                </w:p>
              </w:tc>
            </w:tr>
            <w:tr w:rsidR="00B51FD2" w:rsidRPr="00B51FD2" w14:paraId="051EB7B6" w14:textId="77777777" w:rsidTr="00B51FD2">
              <w:trPr>
                <w:divId w:val="877667716"/>
                <w:trHeight w:val="360"/>
              </w:trPr>
              <w:tc>
                <w:tcPr>
                  <w:tcW w:w="451" w:type="pct"/>
                  <w:vMerge/>
                  <w:tcBorders>
                    <w:top w:val="single" w:sz="4" w:space="0" w:color="auto"/>
                    <w:left w:val="single" w:sz="4" w:space="0" w:color="auto"/>
                    <w:bottom w:val="single" w:sz="4" w:space="0" w:color="000000"/>
                    <w:right w:val="single" w:sz="4" w:space="0" w:color="auto"/>
                  </w:tcBorders>
                  <w:vAlign w:val="center"/>
                  <w:hideMark/>
                </w:tcPr>
                <w:p w14:paraId="510253F8" w14:textId="77777777" w:rsidR="00B51FD2" w:rsidRPr="00B51FD2" w:rsidRDefault="00B51FD2" w:rsidP="00B51FD2">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615C40CF" w14:textId="77777777" w:rsidR="00B51FD2" w:rsidRPr="00B51FD2" w:rsidRDefault="00B51FD2" w:rsidP="00B51FD2">
                  <w:pPr>
                    <w:pStyle w:val="00Dliubngbiu"/>
                    <w:rPr>
                      <w:sz w:val="20"/>
                      <w:szCs w:val="20"/>
                    </w:rPr>
                  </w:pPr>
                  <w:r w:rsidRPr="00B51FD2">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2B2F3EBC" w14:textId="77777777" w:rsidR="00B51FD2" w:rsidRPr="00B51FD2" w:rsidRDefault="00B51FD2" w:rsidP="00B51FD2">
                  <w:pPr>
                    <w:pStyle w:val="00Dliubngbiu"/>
                    <w:rPr>
                      <w:sz w:val="20"/>
                      <w:szCs w:val="20"/>
                    </w:rPr>
                  </w:pPr>
                  <w:r w:rsidRPr="00B51FD2">
                    <w:rPr>
                      <w:sz w:val="20"/>
                      <w:szCs w:val="20"/>
                    </w:rPr>
                    <w:t>0,3287</w:t>
                  </w:r>
                </w:p>
              </w:tc>
              <w:tc>
                <w:tcPr>
                  <w:tcW w:w="390" w:type="pct"/>
                  <w:tcBorders>
                    <w:top w:val="nil"/>
                    <w:left w:val="nil"/>
                    <w:bottom w:val="single" w:sz="4" w:space="0" w:color="auto"/>
                    <w:right w:val="single" w:sz="4" w:space="0" w:color="auto"/>
                  </w:tcBorders>
                  <w:shd w:val="clear" w:color="000000" w:fill="FFFFFF"/>
                  <w:noWrap/>
                  <w:vAlign w:val="bottom"/>
                  <w:hideMark/>
                </w:tcPr>
                <w:p w14:paraId="4E867D99" w14:textId="77777777" w:rsidR="00B51FD2" w:rsidRPr="00B51FD2" w:rsidRDefault="00B51FD2" w:rsidP="00B51FD2">
                  <w:pPr>
                    <w:pStyle w:val="00Dliubngbiu"/>
                    <w:rPr>
                      <w:sz w:val="20"/>
                      <w:szCs w:val="20"/>
                    </w:rPr>
                  </w:pPr>
                  <w:r w:rsidRPr="00B51FD2">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188D457B" w14:textId="77777777" w:rsidR="00B51FD2" w:rsidRPr="00B51FD2" w:rsidRDefault="00B51FD2" w:rsidP="00B51FD2">
                  <w:pPr>
                    <w:pStyle w:val="00Dliubngbiu"/>
                    <w:rPr>
                      <w:sz w:val="20"/>
                      <w:szCs w:val="20"/>
                    </w:rPr>
                  </w:pPr>
                  <w:r w:rsidRPr="00B51FD2">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7EAF2C90" w14:textId="77777777" w:rsidR="00B51FD2" w:rsidRPr="00B51FD2" w:rsidRDefault="00B51FD2" w:rsidP="00B51FD2">
                  <w:pPr>
                    <w:pStyle w:val="00Dliubngbiu"/>
                    <w:rPr>
                      <w:sz w:val="20"/>
                      <w:szCs w:val="20"/>
                    </w:rPr>
                  </w:pPr>
                  <w:r w:rsidRPr="00B51FD2">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214D88F3" w14:textId="77777777" w:rsidR="00B51FD2" w:rsidRPr="00B51FD2" w:rsidRDefault="00B51FD2" w:rsidP="00B51FD2">
                  <w:pPr>
                    <w:pStyle w:val="00Dliubngbiu"/>
                    <w:rPr>
                      <w:sz w:val="20"/>
                      <w:szCs w:val="20"/>
                    </w:rPr>
                  </w:pPr>
                  <w:r w:rsidRPr="00B51FD2">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368B96D6" w14:textId="77777777" w:rsidR="00B51FD2" w:rsidRPr="00B51FD2" w:rsidRDefault="00B51FD2" w:rsidP="00B51FD2">
                  <w:pPr>
                    <w:pStyle w:val="00Dliubngbiu"/>
                    <w:rPr>
                      <w:sz w:val="20"/>
                      <w:szCs w:val="20"/>
                    </w:rPr>
                  </w:pPr>
                  <w:r w:rsidRPr="00B51FD2">
                    <w:rPr>
                      <w:sz w:val="20"/>
                      <w:szCs w:val="20"/>
                    </w:rPr>
                    <w:t>0,060</w:t>
                  </w:r>
                </w:p>
              </w:tc>
              <w:tc>
                <w:tcPr>
                  <w:tcW w:w="302" w:type="pct"/>
                  <w:tcBorders>
                    <w:top w:val="nil"/>
                    <w:left w:val="nil"/>
                    <w:bottom w:val="single" w:sz="4" w:space="0" w:color="auto"/>
                    <w:right w:val="single" w:sz="4" w:space="0" w:color="auto"/>
                  </w:tcBorders>
                  <w:shd w:val="clear" w:color="000000" w:fill="FFFFFF"/>
                  <w:noWrap/>
                  <w:vAlign w:val="bottom"/>
                  <w:hideMark/>
                </w:tcPr>
                <w:p w14:paraId="2426714D" w14:textId="77777777" w:rsidR="00B51FD2" w:rsidRPr="00B51FD2" w:rsidRDefault="00B51FD2" w:rsidP="00B51FD2">
                  <w:pPr>
                    <w:pStyle w:val="00Dliubngbiu"/>
                    <w:rPr>
                      <w:sz w:val="20"/>
                      <w:szCs w:val="20"/>
                    </w:rPr>
                  </w:pPr>
                  <w:r w:rsidRPr="00B51FD2">
                    <w:rPr>
                      <w:sz w:val="20"/>
                      <w:szCs w:val="20"/>
                    </w:rPr>
                    <w:t>0,969</w:t>
                  </w:r>
                </w:p>
              </w:tc>
              <w:tc>
                <w:tcPr>
                  <w:tcW w:w="339" w:type="pct"/>
                  <w:tcBorders>
                    <w:top w:val="nil"/>
                    <w:left w:val="nil"/>
                    <w:bottom w:val="single" w:sz="4" w:space="0" w:color="auto"/>
                    <w:right w:val="single" w:sz="4" w:space="0" w:color="auto"/>
                  </w:tcBorders>
                  <w:shd w:val="clear" w:color="000000" w:fill="FFFFFF"/>
                  <w:noWrap/>
                  <w:vAlign w:val="bottom"/>
                  <w:hideMark/>
                </w:tcPr>
                <w:p w14:paraId="71D55D7A" w14:textId="77777777" w:rsidR="00B51FD2" w:rsidRPr="00B51FD2" w:rsidRDefault="00B51FD2" w:rsidP="00B51FD2">
                  <w:pPr>
                    <w:pStyle w:val="00Dliubngbiu"/>
                    <w:rPr>
                      <w:color w:val="FF0000"/>
                      <w:sz w:val="20"/>
                      <w:szCs w:val="20"/>
                    </w:rPr>
                  </w:pPr>
                  <w:r w:rsidRPr="00B51FD2">
                    <w:rPr>
                      <w:color w:val="FF0000"/>
                      <w:sz w:val="20"/>
                      <w:szCs w:val="20"/>
                    </w:rPr>
                    <w:t>0,151</w:t>
                  </w:r>
                </w:p>
              </w:tc>
              <w:tc>
                <w:tcPr>
                  <w:tcW w:w="684" w:type="pct"/>
                  <w:tcBorders>
                    <w:top w:val="nil"/>
                    <w:left w:val="nil"/>
                    <w:bottom w:val="single" w:sz="4" w:space="0" w:color="auto"/>
                    <w:right w:val="single" w:sz="4" w:space="0" w:color="auto"/>
                  </w:tcBorders>
                  <w:shd w:val="clear" w:color="000000" w:fill="FFFFFF"/>
                  <w:noWrap/>
                  <w:vAlign w:val="bottom"/>
                  <w:hideMark/>
                </w:tcPr>
                <w:p w14:paraId="21700E9A" w14:textId="77777777" w:rsidR="00B51FD2" w:rsidRPr="00B51FD2" w:rsidRDefault="00B51FD2" w:rsidP="00B51FD2">
                  <w:pPr>
                    <w:pStyle w:val="00Dliubngbiu"/>
                    <w:rPr>
                      <w:sz w:val="20"/>
                      <w:szCs w:val="20"/>
                    </w:rPr>
                  </w:pPr>
                  <w:r w:rsidRPr="00B51FD2">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62ECF865" w14:textId="77777777" w:rsidR="00B51FD2" w:rsidRPr="00B51FD2" w:rsidRDefault="00B51FD2" w:rsidP="00B51FD2">
                  <w:pPr>
                    <w:pStyle w:val="00Dliubngbiu"/>
                    <w:rPr>
                      <w:sz w:val="20"/>
                      <w:szCs w:val="20"/>
                    </w:rPr>
                  </w:pPr>
                  <w:r w:rsidRPr="00B51FD2">
                    <w:rPr>
                      <w:sz w:val="20"/>
                      <w:szCs w:val="20"/>
                    </w:rPr>
                    <w:t>200</w:t>
                  </w:r>
                </w:p>
              </w:tc>
              <w:tc>
                <w:tcPr>
                  <w:tcW w:w="302" w:type="pct"/>
                  <w:tcBorders>
                    <w:top w:val="nil"/>
                    <w:left w:val="nil"/>
                    <w:bottom w:val="single" w:sz="4" w:space="0" w:color="auto"/>
                    <w:right w:val="single" w:sz="4" w:space="0" w:color="auto"/>
                  </w:tcBorders>
                  <w:shd w:val="clear" w:color="000000" w:fill="FFFFFF"/>
                  <w:noWrap/>
                  <w:vAlign w:val="bottom"/>
                  <w:hideMark/>
                </w:tcPr>
                <w:p w14:paraId="38021B5A" w14:textId="77777777" w:rsidR="00B51FD2" w:rsidRPr="00B51FD2" w:rsidRDefault="00B51FD2" w:rsidP="00B51FD2">
                  <w:pPr>
                    <w:pStyle w:val="00Dliubngbiu"/>
                    <w:rPr>
                      <w:color w:val="FF0000"/>
                      <w:sz w:val="20"/>
                      <w:szCs w:val="20"/>
                    </w:rPr>
                  </w:pPr>
                  <w:r w:rsidRPr="00B51FD2">
                    <w:rPr>
                      <w:color w:val="FF0000"/>
                      <w:sz w:val="20"/>
                      <w:szCs w:val="20"/>
                    </w:rPr>
                    <w:t>3,93</w:t>
                  </w:r>
                </w:p>
              </w:tc>
              <w:tc>
                <w:tcPr>
                  <w:tcW w:w="302" w:type="pct"/>
                  <w:tcBorders>
                    <w:top w:val="nil"/>
                    <w:left w:val="nil"/>
                    <w:bottom w:val="single" w:sz="4" w:space="0" w:color="auto"/>
                    <w:right w:val="single" w:sz="4" w:space="0" w:color="auto"/>
                  </w:tcBorders>
                  <w:shd w:val="clear" w:color="000000" w:fill="FFFFFF"/>
                  <w:noWrap/>
                  <w:vAlign w:val="bottom"/>
                  <w:hideMark/>
                </w:tcPr>
                <w:p w14:paraId="43E00B4F" w14:textId="77777777" w:rsidR="00B51FD2" w:rsidRPr="00B51FD2" w:rsidRDefault="00B51FD2" w:rsidP="00B51FD2">
                  <w:pPr>
                    <w:pStyle w:val="00Dliubngbiu"/>
                    <w:rPr>
                      <w:sz w:val="20"/>
                      <w:szCs w:val="20"/>
                    </w:rPr>
                  </w:pPr>
                  <w:r w:rsidRPr="00B51FD2">
                    <w:rPr>
                      <w:sz w:val="20"/>
                      <w:szCs w:val="20"/>
                    </w:rPr>
                    <w:t>0,49</w:t>
                  </w:r>
                </w:p>
              </w:tc>
            </w:tr>
            <w:tr w:rsidR="00B51FD2" w:rsidRPr="00B51FD2" w14:paraId="1D895101" w14:textId="77777777" w:rsidTr="00B51FD2">
              <w:trPr>
                <w:divId w:val="877667716"/>
                <w:trHeight w:val="360"/>
              </w:trPr>
              <w:tc>
                <w:tcPr>
                  <w:tcW w:w="4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067A64B6" w14:textId="77777777" w:rsidR="00B51FD2" w:rsidRPr="00B51FD2" w:rsidRDefault="00B51FD2" w:rsidP="00B51FD2">
                  <w:pPr>
                    <w:pStyle w:val="00Dliubngbiu"/>
                    <w:rPr>
                      <w:sz w:val="20"/>
                      <w:szCs w:val="20"/>
                    </w:rPr>
                  </w:pPr>
                  <w:r w:rsidRPr="00B51FD2">
                    <w:rPr>
                      <w:sz w:val="20"/>
                      <w:szCs w:val="20"/>
                    </w:rPr>
                    <w:t>S1C</w:t>
                  </w:r>
                </w:p>
              </w:tc>
              <w:tc>
                <w:tcPr>
                  <w:tcW w:w="390" w:type="pct"/>
                  <w:tcBorders>
                    <w:top w:val="nil"/>
                    <w:left w:val="nil"/>
                    <w:bottom w:val="single" w:sz="4" w:space="0" w:color="auto"/>
                    <w:right w:val="single" w:sz="4" w:space="0" w:color="auto"/>
                  </w:tcBorders>
                  <w:shd w:val="clear" w:color="000000" w:fill="FFFFFF"/>
                  <w:noWrap/>
                  <w:vAlign w:val="bottom"/>
                  <w:hideMark/>
                </w:tcPr>
                <w:p w14:paraId="2076584F" w14:textId="77777777" w:rsidR="00B51FD2" w:rsidRPr="00B51FD2" w:rsidRDefault="00B51FD2" w:rsidP="00B51FD2">
                  <w:pPr>
                    <w:pStyle w:val="00Dliubngbiu"/>
                    <w:rPr>
                      <w:sz w:val="20"/>
                      <w:szCs w:val="20"/>
                    </w:rPr>
                  </w:pPr>
                  <w:r w:rsidRPr="00B51FD2">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77269F65" w14:textId="77777777" w:rsidR="00B51FD2" w:rsidRPr="00B51FD2" w:rsidRDefault="00B51FD2" w:rsidP="00B51FD2">
                  <w:pPr>
                    <w:pStyle w:val="00Dliubngbiu"/>
                    <w:rPr>
                      <w:sz w:val="20"/>
                      <w:szCs w:val="20"/>
                    </w:rPr>
                  </w:pPr>
                  <w:r w:rsidRPr="00B51FD2">
                    <w:rPr>
                      <w:sz w:val="20"/>
                      <w:szCs w:val="20"/>
                    </w:rPr>
                    <w:t>0,0720</w:t>
                  </w:r>
                </w:p>
              </w:tc>
              <w:tc>
                <w:tcPr>
                  <w:tcW w:w="390" w:type="pct"/>
                  <w:tcBorders>
                    <w:top w:val="nil"/>
                    <w:left w:val="nil"/>
                    <w:bottom w:val="single" w:sz="4" w:space="0" w:color="auto"/>
                    <w:right w:val="single" w:sz="4" w:space="0" w:color="auto"/>
                  </w:tcBorders>
                  <w:shd w:val="clear" w:color="000000" w:fill="FFFFFF"/>
                  <w:noWrap/>
                  <w:vAlign w:val="bottom"/>
                  <w:hideMark/>
                </w:tcPr>
                <w:p w14:paraId="1FBDD796" w14:textId="77777777" w:rsidR="00B51FD2" w:rsidRPr="00B51FD2" w:rsidRDefault="00B51FD2" w:rsidP="00B51FD2">
                  <w:pPr>
                    <w:pStyle w:val="00Dliubngbiu"/>
                    <w:rPr>
                      <w:sz w:val="20"/>
                      <w:szCs w:val="20"/>
                    </w:rPr>
                  </w:pPr>
                  <w:r w:rsidRPr="00B51FD2">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51044C90" w14:textId="77777777" w:rsidR="00B51FD2" w:rsidRPr="00B51FD2" w:rsidRDefault="00B51FD2" w:rsidP="00B51FD2">
                  <w:pPr>
                    <w:pStyle w:val="00Dliubngbiu"/>
                    <w:rPr>
                      <w:sz w:val="20"/>
                      <w:szCs w:val="20"/>
                    </w:rPr>
                  </w:pPr>
                  <w:r w:rsidRPr="00B51FD2">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2CFA1D8F" w14:textId="77777777" w:rsidR="00B51FD2" w:rsidRPr="00B51FD2" w:rsidRDefault="00B51FD2" w:rsidP="00B51FD2">
                  <w:pPr>
                    <w:pStyle w:val="00Dliubngbiu"/>
                    <w:rPr>
                      <w:sz w:val="20"/>
                      <w:szCs w:val="20"/>
                    </w:rPr>
                  </w:pPr>
                  <w:r w:rsidRPr="00B51FD2">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124CCA59" w14:textId="77777777" w:rsidR="00B51FD2" w:rsidRPr="00B51FD2" w:rsidRDefault="00B51FD2" w:rsidP="00B51FD2">
                  <w:pPr>
                    <w:pStyle w:val="00Dliubngbiu"/>
                    <w:rPr>
                      <w:sz w:val="20"/>
                      <w:szCs w:val="20"/>
                    </w:rPr>
                  </w:pPr>
                  <w:r w:rsidRPr="00B51FD2">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26FB722E" w14:textId="77777777" w:rsidR="00B51FD2" w:rsidRPr="00B51FD2" w:rsidRDefault="00B51FD2" w:rsidP="00B51FD2">
                  <w:pPr>
                    <w:pStyle w:val="00Dliubngbiu"/>
                    <w:rPr>
                      <w:sz w:val="20"/>
                      <w:szCs w:val="20"/>
                    </w:rPr>
                  </w:pPr>
                  <w:r w:rsidRPr="00B51FD2">
                    <w:rPr>
                      <w:sz w:val="20"/>
                      <w:szCs w:val="20"/>
                    </w:rPr>
                    <w:t>0,013</w:t>
                  </w:r>
                </w:p>
              </w:tc>
              <w:tc>
                <w:tcPr>
                  <w:tcW w:w="302" w:type="pct"/>
                  <w:tcBorders>
                    <w:top w:val="nil"/>
                    <w:left w:val="nil"/>
                    <w:bottom w:val="single" w:sz="4" w:space="0" w:color="auto"/>
                    <w:right w:val="single" w:sz="4" w:space="0" w:color="auto"/>
                  </w:tcBorders>
                  <w:shd w:val="clear" w:color="000000" w:fill="FFFFFF"/>
                  <w:noWrap/>
                  <w:vAlign w:val="bottom"/>
                  <w:hideMark/>
                </w:tcPr>
                <w:p w14:paraId="17580AE2" w14:textId="77777777" w:rsidR="00B51FD2" w:rsidRPr="00B51FD2" w:rsidRDefault="00B51FD2" w:rsidP="00B51FD2">
                  <w:pPr>
                    <w:pStyle w:val="00Dliubngbiu"/>
                    <w:rPr>
                      <w:sz w:val="20"/>
                      <w:szCs w:val="20"/>
                    </w:rPr>
                  </w:pPr>
                  <w:r w:rsidRPr="00B51FD2">
                    <w:rPr>
                      <w:sz w:val="20"/>
                      <w:szCs w:val="20"/>
                    </w:rPr>
                    <w:t>0,993</w:t>
                  </w:r>
                </w:p>
              </w:tc>
              <w:tc>
                <w:tcPr>
                  <w:tcW w:w="339" w:type="pct"/>
                  <w:tcBorders>
                    <w:top w:val="nil"/>
                    <w:left w:val="nil"/>
                    <w:bottom w:val="single" w:sz="4" w:space="0" w:color="auto"/>
                    <w:right w:val="single" w:sz="4" w:space="0" w:color="auto"/>
                  </w:tcBorders>
                  <w:shd w:val="clear" w:color="000000" w:fill="FFFFFF"/>
                  <w:noWrap/>
                  <w:vAlign w:val="bottom"/>
                  <w:hideMark/>
                </w:tcPr>
                <w:p w14:paraId="27A62E1C" w14:textId="77777777" w:rsidR="00B51FD2" w:rsidRPr="00B51FD2" w:rsidRDefault="00B51FD2" w:rsidP="00B51FD2">
                  <w:pPr>
                    <w:pStyle w:val="00Dliubngbiu"/>
                    <w:rPr>
                      <w:color w:val="FF0000"/>
                      <w:sz w:val="20"/>
                      <w:szCs w:val="20"/>
                    </w:rPr>
                  </w:pPr>
                  <w:r w:rsidRPr="00B51FD2">
                    <w:rPr>
                      <w:color w:val="FF0000"/>
                      <w:sz w:val="20"/>
                      <w:szCs w:val="20"/>
                    </w:rPr>
                    <w:t>0,032</w:t>
                  </w:r>
                </w:p>
              </w:tc>
              <w:tc>
                <w:tcPr>
                  <w:tcW w:w="684" w:type="pct"/>
                  <w:tcBorders>
                    <w:top w:val="nil"/>
                    <w:left w:val="nil"/>
                    <w:bottom w:val="single" w:sz="4" w:space="0" w:color="auto"/>
                    <w:right w:val="single" w:sz="4" w:space="0" w:color="auto"/>
                  </w:tcBorders>
                  <w:shd w:val="clear" w:color="000000" w:fill="FFFFFF"/>
                  <w:noWrap/>
                  <w:vAlign w:val="bottom"/>
                  <w:hideMark/>
                </w:tcPr>
                <w:p w14:paraId="2D43AFE1" w14:textId="77777777" w:rsidR="00B51FD2" w:rsidRPr="00B51FD2" w:rsidRDefault="00B51FD2" w:rsidP="00B51FD2">
                  <w:pPr>
                    <w:pStyle w:val="00Dliubngbiu"/>
                    <w:rPr>
                      <w:sz w:val="20"/>
                      <w:szCs w:val="20"/>
                    </w:rPr>
                  </w:pPr>
                  <w:r w:rsidRPr="00B51FD2">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18BF1E10" w14:textId="77777777" w:rsidR="00B51FD2" w:rsidRPr="00B51FD2" w:rsidRDefault="00B51FD2" w:rsidP="00B51FD2">
                  <w:pPr>
                    <w:pStyle w:val="00Dliubngbiu"/>
                    <w:rPr>
                      <w:sz w:val="20"/>
                      <w:szCs w:val="20"/>
                    </w:rPr>
                  </w:pPr>
                  <w:r w:rsidRPr="00B51FD2">
                    <w:rPr>
                      <w:sz w:val="20"/>
                      <w:szCs w:val="20"/>
                    </w:rPr>
                    <w:t>200</w:t>
                  </w:r>
                </w:p>
              </w:tc>
              <w:tc>
                <w:tcPr>
                  <w:tcW w:w="302" w:type="pct"/>
                  <w:tcBorders>
                    <w:top w:val="nil"/>
                    <w:left w:val="nil"/>
                    <w:bottom w:val="single" w:sz="4" w:space="0" w:color="auto"/>
                    <w:right w:val="single" w:sz="4" w:space="0" w:color="auto"/>
                  </w:tcBorders>
                  <w:shd w:val="clear" w:color="000000" w:fill="FFFFFF"/>
                  <w:noWrap/>
                  <w:vAlign w:val="bottom"/>
                  <w:hideMark/>
                </w:tcPr>
                <w:p w14:paraId="76F0FEB0" w14:textId="77777777" w:rsidR="00B51FD2" w:rsidRPr="00B51FD2" w:rsidRDefault="00B51FD2" w:rsidP="00B51FD2">
                  <w:pPr>
                    <w:pStyle w:val="00Dliubngbiu"/>
                    <w:rPr>
                      <w:color w:val="FF0000"/>
                      <w:sz w:val="20"/>
                      <w:szCs w:val="20"/>
                    </w:rPr>
                  </w:pPr>
                  <w:r w:rsidRPr="00B51FD2">
                    <w:rPr>
                      <w:color w:val="FF0000"/>
                      <w:sz w:val="20"/>
                      <w:szCs w:val="20"/>
                    </w:rPr>
                    <w:t>3,93</w:t>
                  </w:r>
                </w:p>
              </w:tc>
              <w:tc>
                <w:tcPr>
                  <w:tcW w:w="302" w:type="pct"/>
                  <w:tcBorders>
                    <w:top w:val="nil"/>
                    <w:left w:val="nil"/>
                    <w:bottom w:val="single" w:sz="4" w:space="0" w:color="auto"/>
                    <w:right w:val="single" w:sz="4" w:space="0" w:color="auto"/>
                  </w:tcBorders>
                  <w:shd w:val="clear" w:color="000000" w:fill="FFFFFF"/>
                  <w:noWrap/>
                  <w:vAlign w:val="bottom"/>
                  <w:hideMark/>
                </w:tcPr>
                <w:p w14:paraId="16678C98" w14:textId="77777777" w:rsidR="00B51FD2" w:rsidRPr="00B51FD2" w:rsidRDefault="00B51FD2" w:rsidP="00B51FD2">
                  <w:pPr>
                    <w:pStyle w:val="00Dliubngbiu"/>
                    <w:rPr>
                      <w:sz w:val="20"/>
                      <w:szCs w:val="20"/>
                    </w:rPr>
                  </w:pPr>
                  <w:r w:rsidRPr="00B51FD2">
                    <w:rPr>
                      <w:sz w:val="20"/>
                      <w:szCs w:val="20"/>
                    </w:rPr>
                    <w:t>0,49</w:t>
                  </w:r>
                </w:p>
              </w:tc>
            </w:tr>
            <w:tr w:rsidR="00B51FD2" w:rsidRPr="00B51FD2" w14:paraId="074023C1" w14:textId="77777777" w:rsidTr="00B51FD2">
              <w:trPr>
                <w:divId w:val="877667716"/>
                <w:trHeight w:val="360"/>
              </w:trPr>
              <w:tc>
                <w:tcPr>
                  <w:tcW w:w="451" w:type="pct"/>
                  <w:vMerge/>
                  <w:tcBorders>
                    <w:top w:val="nil"/>
                    <w:left w:val="single" w:sz="4" w:space="0" w:color="auto"/>
                    <w:bottom w:val="single" w:sz="4" w:space="0" w:color="000000"/>
                    <w:right w:val="single" w:sz="4" w:space="0" w:color="auto"/>
                  </w:tcBorders>
                  <w:vAlign w:val="center"/>
                  <w:hideMark/>
                </w:tcPr>
                <w:p w14:paraId="37F5462A" w14:textId="77777777" w:rsidR="00B51FD2" w:rsidRPr="00B51FD2" w:rsidRDefault="00B51FD2" w:rsidP="00B51FD2">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579198F1" w14:textId="77777777" w:rsidR="00B51FD2" w:rsidRPr="00B51FD2" w:rsidRDefault="00B51FD2" w:rsidP="00B51FD2">
                  <w:pPr>
                    <w:pStyle w:val="00Dliubngbiu"/>
                    <w:rPr>
                      <w:sz w:val="20"/>
                      <w:szCs w:val="20"/>
                    </w:rPr>
                  </w:pPr>
                  <w:r w:rsidRPr="00B51FD2">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07A52DAC" w14:textId="77777777" w:rsidR="00B51FD2" w:rsidRPr="00B51FD2" w:rsidRDefault="00B51FD2" w:rsidP="00B51FD2">
                  <w:pPr>
                    <w:pStyle w:val="00Dliubngbiu"/>
                    <w:rPr>
                      <w:sz w:val="20"/>
                      <w:szCs w:val="20"/>
                    </w:rPr>
                  </w:pPr>
                  <w:r w:rsidRPr="00B51FD2">
                    <w:rPr>
                      <w:sz w:val="20"/>
                      <w:szCs w:val="20"/>
                    </w:rPr>
                    <w:t>0,1440</w:t>
                  </w:r>
                </w:p>
              </w:tc>
              <w:tc>
                <w:tcPr>
                  <w:tcW w:w="390" w:type="pct"/>
                  <w:tcBorders>
                    <w:top w:val="nil"/>
                    <w:left w:val="nil"/>
                    <w:bottom w:val="single" w:sz="4" w:space="0" w:color="auto"/>
                    <w:right w:val="single" w:sz="4" w:space="0" w:color="auto"/>
                  </w:tcBorders>
                  <w:shd w:val="clear" w:color="000000" w:fill="FFFFFF"/>
                  <w:noWrap/>
                  <w:vAlign w:val="bottom"/>
                  <w:hideMark/>
                </w:tcPr>
                <w:p w14:paraId="66D5C3F9" w14:textId="77777777" w:rsidR="00B51FD2" w:rsidRPr="00B51FD2" w:rsidRDefault="00B51FD2" w:rsidP="00B51FD2">
                  <w:pPr>
                    <w:pStyle w:val="00Dliubngbiu"/>
                    <w:rPr>
                      <w:sz w:val="20"/>
                      <w:szCs w:val="20"/>
                    </w:rPr>
                  </w:pPr>
                  <w:r w:rsidRPr="00B51FD2">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31CC12E8" w14:textId="77777777" w:rsidR="00B51FD2" w:rsidRPr="00B51FD2" w:rsidRDefault="00B51FD2" w:rsidP="00B51FD2">
                  <w:pPr>
                    <w:pStyle w:val="00Dliubngbiu"/>
                    <w:rPr>
                      <w:sz w:val="20"/>
                      <w:szCs w:val="20"/>
                    </w:rPr>
                  </w:pPr>
                  <w:r w:rsidRPr="00B51FD2">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7CFE13E3" w14:textId="77777777" w:rsidR="00B51FD2" w:rsidRPr="00B51FD2" w:rsidRDefault="00B51FD2" w:rsidP="00B51FD2">
                  <w:pPr>
                    <w:pStyle w:val="00Dliubngbiu"/>
                    <w:rPr>
                      <w:sz w:val="20"/>
                      <w:szCs w:val="20"/>
                    </w:rPr>
                  </w:pPr>
                  <w:r w:rsidRPr="00B51FD2">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3A4DE1DA" w14:textId="77777777" w:rsidR="00B51FD2" w:rsidRPr="00B51FD2" w:rsidRDefault="00B51FD2" w:rsidP="00B51FD2">
                  <w:pPr>
                    <w:pStyle w:val="00Dliubngbiu"/>
                    <w:rPr>
                      <w:sz w:val="20"/>
                      <w:szCs w:val="20"/>
                    </w:rPr>
                  </w:pPr>
                  <w:r w:rsidRPr="00B51FD2">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58DE41BC" w14:textId="77777777" w:rsidR="00B51FD2" w:rsidRPr="00B51FD2" w:rsidRDefault="00B51FD2" w:rsidP="00B51FD2">
                  <w:pPr>
                    <w:pStyle w:val="00Dliubngbiu"/>
                    <w:rPr>
                      <w:sz w:val="20"/>
                      <w:szCs w:val="20"/>
                    </w:rPr>
                  </w:pPr>
                  <w:r w:rsidRPr="00B51FD2">
                    <w:rPr>
                      <w:sz w:val="20"/>
                      <w:szCs w:val="20"/>
                    </w:rPr>
                    <w:t>0,026</w:t>
                  </w:r>
                </w:p>
              </w:tc>
              <w:tc>
                <w:tcPr>
                  <w:tcW w:w="302" w:type="pct"/>
                  <w:tcBorders>
                    <w:top w:val="nil"/>
                    <w:left w:val="nil"/>
                    <w:bottom w:val="single" w:sz="4" w:space="0" w:color="auto"/>
                    <w:right w:val="single" w:sz="4" w:space="0" w:color="auto"/>
                  </w:tcBorders>
                  <w:shd w:val="clear" w:color="000000" w:fill="FFFFFF"/>
                  <w:noWrap/>
                  <w:vAlign w:val="bottom"/>
                  <w:hideMark/>
                </w:tcPr>
                <w:p w14:paraId="618CA575" w14:textId="77777777" w:rsidR="00B51FD2" w:rsidRPr="00B51FD2" w:rsidRDefault="00B51FD2" w:rsidP="00B51FD2">
                  <w:pPr>
                    <w:pStyle w:val="00Dliubngbiu"/>
                    <w:rPr>
                      <w:sz w:val="20"/>
                      <w:szCs w:val="20"/>
                    </w:rPr>
                  </w:pPr>
                  <w:r w:rsidRPr="00B51FD2">
                    <w:rPr>
                      <w:sz w:val="20"/>
                      <w:szCs w:val="20"/>
                    </w:rPr>
                    <w:t>0,987</w:t>
                  </w:r>
                </w:p>
              </w:tc>
              <w:tc>
                <w:tcPr>
                  <w:tcW w:w="339" w:type="pct"/>
                  <w:tcBorders>
                    <w:top w:val="nil"/>
                    <w:left w:val="nil"/>
                    <w:bottom w:val="single" w:sz="4" w:space="0" w:color="auto"/>
                    <w:right w:val="single" w:sz="4" w:space="0" w:color="auto"/>
                  </w:tcBorders>
                  <w:shd w:val="clear" w:color="000000" w:fill="FFFFFF"/>
                  <w:noWrap/>
                  <w:vAlign w:val="bottom"/>
                  <w:hideMark/>
                </w:tcPr>
                <w:p w14:paraId="6BB46360" w14:textId="77777777" w:rsidR="00B51FD2" w:rsidRPr="00B51FD2" w:rsidRDefault="00B51FD2" w:rsidP="00B51FD2">
                  <w:pPr>
                    <w:pStyle w:val="00Dliubngbiu"/>
                    <w:rPr>
                      <w:color w:val="FF0000"/>
                      <w:sz w:val="20"/>
                      <w:szCs w:val="20"/>
                    </w:rPr>
                  </w:pPr>
                  <w:r w:rsidRPr="00B51FD2">
                    <w:rPr>
                      <w:color w:val="FF0000"/>
                      <w:sz w:val="20"/>
                      <w:szCs w:val="20"/>
                    </w:rPr>
                    <w:t>0,065</w:t>
                  </w:r>
                </w:p>
              </w:tc>
              <w:tc>
                <w:tcPr>
                  <w:tcW w:w="684" w:type="pct"/>
                  <w:tcBorders>
                    <w:top w:val="nil"/>
                    <w:left w:val="nil"/>
                    <w:bottom w:val="single" w:sz="4" w:space="0" w:color="auto"/>
                    <w:right w:val="single" w:sz="4" w:space="0" w:color="auto"/>
                  </w:tcBorders>
                  <w:shd w:val="clear" w:color="000000" w:fill="FFFFFF"/>
                  <w:noWrap/>
                  <w:vAlign w:val="bottom"/>
                  <w:hideMark/>
                </w:tcPr>
                <w:p w14:paraId="02554CF8" w14:textId="77777777" w:rsidR="00B51FD2" w:rsidRPr="00B51FD2" w:rsidRDefault="00B51FD2" w:rsidP="00B51FD2">
                  <w:pPr>
                    <w:pStyle w:val="00Dliubngbiu"/>
                    <w:rPr>
                      <w:sz w:val="20"/>
                      <w:szCs w:val="20"/>
                    </w:rPr>
                  </w:pPr>
                  <w:r w:rsidRPr="00B51FD2">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1D767992" w14:textId="77777777" w:rsidR="00B51FD2" w:rsidRPr="00B51FD2" w:rsidRDefault="00B51FD2" w:rsidP="00B51FD2">
                  <w:pPr>
                    <w:pStyle w:val="00Dliubngbiu"/>
                    <w:rPr>
                      <w:sz w:val="20"/>
                      <w:szCs w:val="20"/>
                    </w:rPr>
                  </w:pPr>
                  <w:r w:rsidRPr="00B51FD2">
                    <w:rPr>
                      <w:sz w:val="20"/>
                      <w:szCs w:val="20"/>
                    </w:rPr>
                    <w:t>200</w:t>
                  </w:r>
                </w:p>
              </w:tc>
              <w:tc>
                <w:tcPr>
                  <w:tcW w:w="302" w:type="pct"/>
                  <w:tcBorders>
                    <w:top w:val="nil"/>
                    <w:left w:val="nil"/>
                    <w:bottom w:val="single" w:sz="4" w:space="0" w:color="auto"/>
                    <w:right w:val="single" w:sz="4" w:space="0" w:color="auto"/>
                  </w:tcBorders>
                  <w:shd w:val="clear" w:color="000000" w:fill="FFFFFF"/>
                  <w:noWrap/>
                  <w:vAlign w:val="bottom"/>
                  <w:hideMark/>
                </w:tcPr>
                <w:p w14:paraId="6522A7B6" w14:textId="77777777" w:rsidR="00B51FD2" w:rsidRPr="00B51FD2" w:rsidRDefault="00B51FD2" w:rsidP="00B51FD2">
                  <w:pPr>
                    <w:pStyle w:val="00Dliubngbiu"/>
                    <w:rPr>
                      <w:color w:val="FF0000"/>
                      <w:sz w:val="20"/>
                      <w:szCs w:val="20"/>
                    </w:rPr>
                  </w:pPr>
                  <w:r w:rsidRPr="00B51FD2">
                    <w:rPr>
                      <w:color w:val="FF0000"/>
                      <w:sz w:val="20"/>
                      <w:szCs w:val="20"/>
                    </w:rPr>
                    <w:t>3,93</w:t>
                  </w:r>
                </w:p>
              </w:tc>
              <w:tc>
                <w:tcPr>
                  <w:tcW w:w="302" w:type="pct"/>
                  <w:tcBorders>
                    <w:top w:val="nil"/>
                    <w:left w:val="nil"/>
                    <w:bottom w:val="single" w:sz="4" w:space="0" w:color="auto"/>
                    <w:right w:val="single" w:sz="4" w:space="0" w:color="auto"/>
                  </w:tcBorders>
                  <w:shd w:val="clear" w:color="000000" w:fill="FFFFFF"/>
                  <w:noWrap/>
                  <w:vAlign w:val="bottom"/>
                  <w:hideMark/>
                </w:tcPr>
                <w:p w14:paraId="7D88E182" w14:textId="77777777" w:rsidR="00B51FD2" w:rsidRPr="00B51FD2" w:rsidRDefault="00B51FD2" w:rsidP="00B51FD2">
                  <w:pPr>
                    <w:pStyle w:val="00Dliubngbiu"/>
                    <w:rPr>
                      <w:sz w:val="20"/>
                      <w:szCs w:val="20"/>
                    </w:rPr>
                  </w:pPr>
                  <w:r w:rsidRPr="00B51FD2">
                    <w:rPr>
                      <w:sz w:val="20"/>
                      <w:szCs w:val="20"/>
                    </w:rPr>
                    <w:t>0,49</w:t>
                  </w:r>
                </w:p>
              </w:tc>
            </w:tr>
            <w:tr w:rsidR="00B51FD2" w:rsidRPr="00B51FD2" w14:paraId="78BF42AC" w14:textId="77777777" w:rsidTr="00B51FD2">
              <w:trPr>
                <w:divId w:val="877667716"/>
                <w:trHeight w:val="360"/>
              </w:trPr>
              <w:tc>
                <w:tcPr>
                  <w:tcW w:w="4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42A84967" w14:textId="77777777" w:rsidR="00B51FD2" w:rsidRPr="00B51FD2" w:rsidRDefault="00B51FD2" w:rsidP="00B51FD2">
                  <w:pPr>
                    <w:pStyle w:val="00Dliubngbiu"/>
                    <w:rPr>
                      <w:sz w:val="20"/>
                      <w:szCs w:val="20"/>
                    </w:rPr>
                  </w:pPr>
                  <w:r w:rsidRPr="00B51FD2">
                    <w:rPr>
                      <w:sz w:val="20"/>
                      <w:szCs w:val="20"/>
                    </w:rPr>
                    <w:t>S4</w:t>
                  </w:r>
                </w:p>
              </w:tc>
              <w:tc>
                <w:tcPr>
                  <w:tcW w:w="390" w:type="pct"/>
                  <w:tcBorders>
                    <w:top w:val="nil"/>
                    <w:left w:val="nil"/>
                    <w:bottom w:val="single" w:sz="4" w:space="0" w:color="auto"/>
                    <w:right w:val="single" w:sz="4" w:space="0" w:color="auto"/>
                  </w:tcBorders>
                  <w:shd w:val="clear" w:color="000000" w:fill="FFFFFF"/>
                  <w:noWrap/>
                  <w:vAlign w:val="bottom"/>
                  <w:hideMark/>
                </w:tcPr>
                <w:p w14:paraId="4D14C74A" w14:textId="77777777" w:rsidR="00B51FD2" w:rsidRPr="00B51FD2" w:rsidRDefault="00B51FD2" w:rsidP="00B51FD2">
                  <w:pPr>
                    <w:pStyle w:val="00Dliubngbiu"/>
                    <w:rPr>
                      <w:sz w:val="20"/>
                      <w:szCs w:val="20"/>
                    </w:rPr>
                  </w:pPr>
                  <w:r w:rsidRPr="00B51FD2">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312E37AD" w14:textId="77777777" w:rsidR="00B51FD2" w:rsidRPr="00B51FD2" w:rsidRDefault="00B51FD2" w:rsidP="00B51FD2">
                  <w:pPr>
                    <w:pStyle w:val="00Dliubngbiu"/>
                    <w:rPr>
                      <w:sz w:val="20"/>
                      <w:szCs w:val="20"/>
                    </w:rPr>
                  </w:pPr>
                  <w:r w:rsidRPr="00B51FD2">
                    <w:rPr>
                      <w:sz w:val="20"/>
                      <w:szCs w:val="20"/>
                    </w:rPr>
                    <w:t>0,1600</w:t>
                  </w:r>
                </w:p>
              </w:tc>
              <w:tc>
                <w:tcPr>
                  <w:tcW w:w="390" w:type="pct"/>
                  <w:tcBorders>
                    <w:top w:val="nil"/>
                    <w:left w:val="nil"/>
                    <w:bottom w:val="single" w:sz="4" w:space="0" w:color="auto"/>
                    <w:right w:val="single" w:sz="4" w:space="0" w:color="auto"/>
                  </w:tcBorders>
                  <w:shd w:val="clear" w:color="000000" w:fill="FFFFFF"/>
                  <w:noWrap/>
                  <w:vAlign w:val="bottom"/>
                  <w:hideMark/>
                </w:tcPr>
                <w:p w14:paraId="551AC0DD" w14:textId="77777777" w:rsidR="00B51FD2" w:rsidRPr="00B51FD2" w:rsidRDefault="00B51FD2" w:rsidP="00B51FD2">
                  <w:pPr>
                    <w:pStyle w:val="00Dliubngbiu"/>
                    <w:rPr>
                      <w:sz w:val="20"/>
                      <w:szCs w:val="20"/>
                    </w:rPr>
                  </w:pPr>
                  <w:r w:rsidRPr="00B51FD2">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7E65B007" w14:textId="77777777" w:rsidR="00B51FD2" w:rsidRPr="00B51FD2" w:rsidRDefault="00B51FD2" w:rsidP="00B51FD2">
                  <w:pPr>
                    <w:pStyle w:val="00Dliubngbiu"/>
                    <w:rPr>
                      <w:sz w:val="20"/>
                      <w:szCs w:val="20"/>
                    </w:rPr>
                  </w:pPr>
                  <w:r w:rsidRPr="00B51FD2">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1E1F0344" w14:textId="77777777" w:rsidR="00B51FD2" w:rsidRPr="00B51FD2" w:rsidRDefault="00B51FD2" w:rsidP="00B51FD2">
                  <w:pPr>
                    <w:pStyle w:val="00Dliubngbiu"/>
                    <w:rPr>
                      <w:sz w:val="20"/>
                      <w:szCs w:val="20"/>
                    </w:rPr>
                  </w:pPr>
                  <w:r w:rsidRPr="00B51FD2">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26CD11F5" w14:textId="77777777" w:rsidR="00B51FD2" w:rsidRPr="00B51FD2" w:rsidRDefault="00B51FD2" w:rsidP="00B51FD2">
                  <w:pPr>
                    <w:pStyle w:val="00Dliubngbiu"/>
                    <w:rPr>
                      <w:sz w:val="20"/>
                      <w:szCs w:val="20"/>
                    </w:rPr>
                  </w:pPr>
                  <w:r w:rsidRPr="00B51FD2">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2436BE12" w14:textId="77777777" w:rsidR="00B51FD2" w:rsidRPr="00B51FD2" w:rsidRDefault="00B51FD2" w:rsidP="00B51FD2">
                  <w:pPr>
                    <w:pStyle w:val="00Dliubngbiu"/>
                    <w:rPr>
                      <w:sz w:val="20"/>
                      <w:szCs w:val="20"/>
                    </w:rPr>
                  </w:pPr>
                  <w:r w:rsidRPr="00B51FD2">
                    <w:rPr>
                      <w:sz w:val="20"/>
                      <w:szCs w:val="20"/>
                    </w:rPr>
                    <w:t>0,029</w:t>
                  </w:r>
                </w:p>
              </w:tc>
              <w:tc>
                <w:tcPr>
                  <w:tcW w:w="302" w:type="pct"/>
                  <w:tcBorders>
                    <w:top w:val="nil"/>
                    <w:left w:val="nil"/>
                    <w:bottom w:val="single" w:sz="4" w:space="0" w:color="auto"/>
                    <w:right w:val="single" w:sz="4" w:space="0" w:color="auto"/>
                  </w:tcBorders>
                  <w:shd w:val="clear" w:color="000000" w:fill="FFFFFF"/>
                  <w:noWrap/>
                  <w:vAlign w:val="bottom"/>
                  <w:hideMark/>
                </w:tcPr>
                <w:p w14:paraId="632678C0" w14:textId="77777777" w:rsidR="00B51FD2" w:rsidRPr="00B51FD2" w:rsidRDefault="00B51FD2" w:rsidP="00B51FD2">
                  <w:pPr>
                    <w:pStyle w:val="00Dliubngbiu"/>
                    <w:rPr>
                      <w:sz w:val="20"/>
                      <w:szCs w:val="20"/>
                    </w:rPr>
                  </w:pPr>
                  <w:r w:rsidRPr="00B51FD2">
                    <w:rPr>
                      <w:sz w:val="20"/>
                      <w:szCs w:val="20"/>
                    </w:rPr>
                    <w:t>0,985</w:t>
                  </w:r>
                </w:p>
              </w:tc>
              <w:tc>
                <w:tcPr>
                  <w:tcW w:w="339" w:type="pct"/>
                  <w:tcBorders>
                    <w:top w:val="nil"/>
                    <w:left w:val="nil"/>
                    <w:bottom w:val="single" w:sz="4" w:space="0" w:color="auto"/>
                    <w:right w:val="single" w:sz="4" w:space="0" w:color="auto"/>
                  </w:tcBorders>
                  <w:shd w:val="clear" w:color="000000" w:fill="FFFFFF"/>
                  <w:noWrap/>
                  <w:vAlign w:val="bottom"/>
                  <w:hideMark/>
                </w:tcPr>
                <w:p w14:paraId="55F35123" w14:textId="77777777" w:rsidR="00B51FD2" w:rsidRPr="00B51FD2" w:rsidRDefault="00B51FD2" w:rsidP="00B51FD2">
                  <w:pPr>
                    <w:pStyle w:val="00Dliubngbiu"/>
                    <w:rPr>
                      <w:color w:val="FF0000"/>
                      <w:sz w:val="20"/>
                      <w:szCs w:val="20"/>
                    </w:rPr>
                  </w:pPr>
                  <w:r w:rsidRPr="00B51FD2">
                    <w:rPr>
                      <w:color w:val="FF0000"/>
                      <w:sz w:val="20"/>
                      <w:szCs w:val="20"/>
                    </w:rPr>
                    <w:t>0,073</w:t>
                  </w:r>
                </w:p>
              </w:tc>
              <w:tc>
                <w:tcPr>
                  <w:tcW w:w="684" w:type="pct"/>
                  <w:tcBorders>
                    <w:top w:val="nil"/>
                    <w:left w:val="nil"/>
                    <w:bottom w:val="single" w:sz="4" w:space="0" w:color="auto"/>
                    <w:right w:val="single" w:sz="4" w:space="0" w:color="auto"/>
                  </w:tcBorders>
                  <w:shd w:val="clear" w:color="000000" w:fill="FFFFFF"/>
                  <w:noWrap/>
                  <w:vAlign w:val="bottom"/>
                  <w:hideMark/>
                </w:tcPr>
                <w:p w14:paraId="727CA16D" w14:textId="77777777" w:rsidR="00B51FD2" w:rsidRPr="00B51FD2" w:rsidRDefault="00B51FD2" w:rsidP="00B51FD2">
                  <w:pPr>
                    <w:pStyle w:val="00Dliubngbiu"/>
                    <w:rPr>
                      <w:sz w:val="20"/>
                      <w:szCs w:val="20"/>
                    </w:rPr>
                  </w:pPr>
                  <w:r w:rsidRPr="00B51FD2">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3249BA26" w14:textId="77777777" w:rsidR="00B51FD2" w:rsidRPr="00B51FD2" w:rsidRDefault="00B51FD2" w:rsidP="00B51FD2">
                  <w:pPr>
                    <w:pStyle w:val="00Dliubngbiu"/>
                    <w:rPr>
                      <w:sz w:val="20"/>
                      <w:szCs w:val="20"/>
                    </w:rPr>
                  </w:pPr>
                  <w:r w:rsidRPr="00B51FD2">
                    <w:rPr>
                      <w:sz w:val="20"/>
                      <w:szCs w:val="20"/>
                    </w:rPr>
                    <w:t>200</w:t>
                  </w:r>
                </w:p>
              </w:tc>
              <w:tc>
                <w:tcPr>
                  <w:tcW w:w="302" w:type="pct"/>
                  <w:tcBorders>
                    <w:top w:val="nil"/>
                    <w:left w:val="nil"/>
                    <w:bottom w:val="single" w:sz="4" w:space="0" w:color="auto"/>
                    <w:right w:val="single" w:sz="4" w:space="0" w:color="auto"/>
                  </w:tcBorders>
                  <w:shd w:val="clear" w:color="000000" w:fill="FFFFFF"/>
                  <w:noWrap/>
                  <w:vAlign w:val="bottom"/>
                  <w:hideMark/>
                </w:tcPr>
                <w:p w14:paraId="51771ED8" w14:textId="77777777" w:rsidR="00B51FD2" w:rsidRPr="00B51FD2" w:rsidRDefault="00B51FD2" w:rsidP="00B51FD2">
                  <w:pPr>
                    <w:pStyle w:val="00Dliubngbiu"/>
                    <w:rPr>
                      <w:color w:val="FF0000"/>
                      <w:sz w:val="20"/>
                      <w:szCs w:val="20"/>
                    </w:rPr>
                  </w:pPr>
                  <w:r w:rsidRPr="00B51FD2">
                    <w:rPr>
                      <w:color w:val="FF0000"/>
                      <w:sz w:val="20"/>
                      <w:szCs w:val="20"/>
                    </w:rPr>
                    <w:t>3,93</w:t>
                  </w:r>
                </w:p>
              </w:tc>
              <w:tc>
                <w:tcPr>
                  <w:tcW w:w="302" w:type="pct"/>
                  <w:tcBorders>
                    <w:top w:val="nil"/>
                    <w:left w:val="nil"/>
                    <w:bottom w:val="single" w:sz="4" w:space="0" w:color="auto"/>
                    <w:right w:val="single" w:sz="4" w:space="0" w:color="auto"/>
                  </w:tcBorders>
                  <w:shd w:val="clear" w:color="000000" w:fill="FFFFFF"/>
                  <w:noWrap/>
                  <w:vAlign w:val="bottom"/>
                  <w:hideMark/>
                </w:tcPr>
                <w:p w14:paraId="61E7128B" w14:textId="77777777" w:rsidR="00B51FD2" w:rsidRPr="00B51FD2" w:rsidRDefault="00B51FD2" w:rsidP="00B51FD2">
                  <w:pPr>
                    <w:pStyle w:val="00Dliubngbiu"/>
                    <w:rPr>
                      <w:sz w:val="20"/>
                      <w:szCs w:val="20"/>
                    </w:rPr>
                  </w:pPr>
                  <w:r w:rsidRPr="00B51FD2">
                    <w:rPr>
                      <w:sz w:val="20"/>
                      <w:szCs w:val="20"/>
                    </w:rPr>
                    <w:t>0,49</w:t>
                  </w:r>
                </w:p>
              </w:tc>
            </w:tr>
            <w:tr w:rsidR="00B51FD2" w:rsidRPr="00B51FD2" w14:paraId="5A163485" w14:textId="77777777" w:rsidTr="00B51FD2">
              <w:trPr>
                <w:divId w:val="877667716"/>
                <w:trHeight w:val="360"/>
              </w:trPr>
              <w:tc>
                <w:tcPr>
                  <w:tcW w:w="451" w:type="pct"/>
                  <w:vMerge/>
                  <w:tcBorders>
                    <w:top w:val="nil"/>
                    <w:left w:val="single" w:sz="4" w:space="0" w:color="auto"/>
                    <w:bottom w:val="single" w:sz="4" w:space="0" w:color="000000"/>
                    <w:right w:val="single" w:sz="4" w:space="0" w:color="auto"/>
                  </w:tcBorders>
                  <w:vAlign w:val="center"/>
                  <w:hideMark/>
                </w:tcPr>
                <w:p w14:paraId="5C6DBB11" w14:textId="77777777" w:rsidR="00B51FD2" w:rsidRPr="00B51FD2" w:rsidRDefault="00B51FD2" w:rsidP="00B51FD2">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78AE5B4E" w14:textId="77777777" w:rsidR="00B51FD2" w:rsidRPr="00B51FD2" w:rsidRDefault="00B51FD2" w:rsidP="00B51FD2">
                  <w:pPr>
                    <w:pStyle w:val="00Dliubngbiu"/>
                    <w:rPr>
                      <w:sz w:val="20"/>
                      <w:szCs w:val="20"/>
                    </w:rPr>
                  </w:pPr>
                  <w:r w:rsidRPr="00B51FD2">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53F1C143" w14:textId="77777777" w:rsidR="00B51FD2" w:rsidRPr="00B51FD2" w:rsidRDefault="00B51FD2" w:rsidP="00B51FD2">
                  <w:pPr>
                    <w:pStyle w:val="00Dliubngbiu"/>
                    <w:rPr>
                      <w:sz w:val="20"/>
                      <w:szCs w:val="20"/>
                    </w:rPr>
                  </w:pPr>
                  <w:r w:rsidRPr="00B51FD2">
                    <w:rPr>
                      <w:sz w:val="20"/>
                      <w:szCs w:val="20"/>
                    </w:rPr>
                    <w:t>0,3200</w:t>
                  </w:r>
                </w:p>
              </w:tc>
              <w:tc>
                <w:tcPr>
                  <w:tcW w:w="390" w:type="pct"/>
                  <w:tcBorders>
                    <w:top w:val="nil"/>
                    <w:left w:val="nil"/>
                    <w:bottom w:val="single" w:sz="4" w:space="0" w:color="auto"/>
                    <w:right w:val="single" w:sz="4" w:space="0" w:color="auto"/>
                  </w:tcBorders>
                  <w:shd w:val="clear" w:color="000000" w:fill="FFFFFF"/>
                  <w:noWrap/>
                  <w:vAlign w:val="bottom"/>
                  <w:hideMark/>
                </w:tcPr>
                <w:p w14:paraId="7C8FFFFA" w14:textId="77777777" w:rsidR="00B51FD2" w:rsidRPr="00B51FD2" w:rsidRDefault="00B51FD2" w:rsidP="00B51FD2">
                  <w:pPr>
                    <w:pStyle w:val="00Dliubngbiu"/>
                    <w:rPr>
                      <w:sz w:val="20"/>
                      <w:szCs w:val="20"/>
                    </w:rPr>
                  </w:pPr>
                  <w:r w:rsidRPr="00B51FD2">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3B5C1574" w14:textId="77777777" w:rsidR="00B51FD2" w:rsidRPr="00B51FD2" w:rsidRDefault="00B51FD2" w:rsidP="00B51FD2">
                  <w:pPr>
                    <w:pStyle w:val="00Dliubngbiu"/>
                    <w:rPr>
                      <w:sz w:val="20"/>
                      <w:szCs w:val="20"/>
                    </w:rPr>
                  </w:pPr>
                  <w:r w:rsidRPr="00B51FD2">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56AFD1E4" w14:textId="77777777" w:rsidR="00B51FD2" w:rsidRPr="00B51FD2" w:rsidRDefault="00B51FD2" w:rsidP="00B51FD2">
                  <w:pPr>
                    <w:pStyle w:val="00Dliubngbiu"/>
                    <w:rPr>
                      <w:sz w:val="20"/>
                      <w:szCs w:val="20"/>
                    </w:rPr>
                  </w:pPr>
                  <w:r w:rsidRPr="00B51FD2">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3213EDFF" w14:textId="77777777" w:rsidR="00B51FD2" w:rsidRPr="00B51FD2" w:rsidRDefault="00B51FD2" w:rsidP="00B51FD2">
                  <w:pPr>
                    <w:pStyle w:val="00Dliubngbiu"/>
                    <w:rPr>
                      <w:sz w:val="20"/>
                      <w:szCs w:val="20"/>
                    </w:rPr>
                  </w:pPr>
                  <w:r w:rsidRPr="00B51FD2">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419E2521" w14:textId="77777777" w:rsidR="00B51FD2" w:rsidRPr="00B51FD2" w:rsidRDefault="00B51FD2" w:rsidP="00B51FD2">
                  <w:pPr>
                    <w:pStyle w:val="00Dliubngbiu"/>
                    <w:rPr>
                      <w:sz w:val="20"/>
                      <w:szCs w:val="20"/>
                    </w:rPr>
                  </w:pPr>
                  <w:r w:rsidRPr="00B51FD2">
                    <w:rPr>
                      <w:sz w:val="20"/>
                      <w:szCs w:val="20"/>
                    </w:rPr>
                    <w:t>0,059</w:t>
                  </w:r>
                </w:p>
              </w:tc>
              <w:tc>
                <w:tcPr>
                  <w:tcW w:w="302" w:type="pct"/>
                  <w:tcBorders>
                    <w:top w:val="nil"/>
                    <w:left w:val="nil"/>
                    <w:bottom w:val="single" w:sz="4" w:space="0" w:color="auto"/>
                    <w:right w:val="single" w:sz="4" w:space="0" w:color="auto"/>
                  </w:tcBorders>
                  <w:shd w:val="clear" w:color="000000" w:fill="FFFFFF"/>
                  <w:noWrap/>
                  <w:vAlign w:val="bottom"/>
                  <w:hideMark/>
                </w:tcPr>
                <w:p w14:paraId="6B03467E" w14:textId="77777777" w:rsidR="00B51FD2" w:rsidRPr="00B51FD2" w:rsidRDefault="00B51FD2" w:rsidP="00B51FD2">
                  <w:pPr>
                    <w:pStyle w:val="00Dliubngbiu"/>
                    <w:rPr>
                      <w:sz w:val="20"/>
                      <w:szCs w:val="20"/>
                    </w:rPr>
                  </w:pPr>
                  <w:r w:rsidRPr="00B51FD2">
                    <w:rPr>
                      <w:sz w:val="20"/>
                      <w:szCs w:val="20"/>
                    </w:rPr>
                    <w:t>0,970</w:t>
                  </w:r>
                </w:p>
              </w:tc>
              <w:tc>
                <w:tcPr>
                  <w:tcW w:w="339" w:type="pct"/>
                  <w:tcBorders>
                    <w:top w:val="nil"/>
                    <w:left w:val="nil"/>
                    <w:bottom w:val="single" w:sz="4" w:space="0" w:color="auto"/>
                    <w:right w:val="single" w:sz="4" w:space="0" w:color="auto"/>
                  </w:tcBorders>
                  <w:shd w:val="clear" w:color="000000" w:fill="FFFFFF"/>
                  <w:noWrap/>
                  <w:vAlign w:val="bottom"/>
                  <w:hideMark/>
                </w:tcPr>
                <w:p w14:paraId="77B43200" w14:textId="77777777" w:rsidR="00B51FD2" w:rsidRPr="00B51FD2" w:rsidRDefault="00B51FD2" w:rsidP="00B51FD2">
                  <w:pPr>
                    <w:pStyle w:val="00Dliubngbiu"/>
                    <w:rPr>
                      <w:color w:val="FF0000"/>
                      <w:sz w:val="20"/>
                      <w:szCs w:val="20"/>
                    </w:rPr>
                  </w:pPr>
                  <w:r w:rsidRPr="00B51FD2">
                    <w:rPr>
                      <w:color w:val="FF0000"/>
                      <w:sz w:val="20"/>
                      <w:szCs w:val="20"/>
                    </w:rPr>
                    <w:t>0,147</w:t>
                  </w:r>
                </w:p>
              </w:tc>
              <w:tc>
                <w:tcPr>
                  <w:tcW w:w="684" w:type="pct"/>
                  <w:tcBorders>
                    <w:top w:val="nil"/>
                    <w:left w:val="nil"/>
                    <w:bottom w:val="single" w:sz="4" w:space="0" w:color="auto"/>
                    <w:right w:val="single" w:sz="4" w:space="0" w:color="auto"/>
                  </w:tcBorders>
                  <w:shd w:val="clear" w:color="000000" w:fill="FFFFFF"/>
                  <w:noWrap/>
                  <w:vAlign w:val="bottom"/>
                  <w:hideMark/>
                </w:tcPr>
                <w:p w14:paraId="56EF2F4C" w14:textId="77777777" w:rsidR="00B51FD2" w:rsidRPr="00B51FD2" w:rsidRDefault="00B51FD2" w:rsidP="00B51FD2">
                  <w:pPr>
                    <w:pStyle w:val="00Dliubngbiu"/>
                    <w:rPr>
                      <w:sz w:val="20"/>
                      <w:szCs w:val="20"/>
                    </w:rPr>
                  </w:pPr>
                  <w:r w:rsidRPr="00B51FD2">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30F655D8" w14:textId="77777777" w:rsidR="00B51FD2" w:rsidRPr="00B51FD2" w:rsidRDefault="00B51FD2" w:rsidP="00B51FD2">
                  <w:pPr>
                    <w:pStyle w:val="00Dliubngbiu"/>
                    <w:rPr>
                      <w:sz w:val="20"/>
                      <w:szCs w:val="20"/>
                    </w:rPr>
                  </w:pPr>
                  <w:r w:rsidRPr="00B51FD2">
                    <w:rPr>
                      <w:sz w:val="20"/>
                      <w:szCs w:val="20"/>
                    </w:rPr>
                    <w:t>200</w:t>
                  </w:r>
                </w:p>
              </w:tc>
              <w:tc>
                <w:tcPr>
                  <w:tcW w:w="302" w:type="pct"/>
                  <w:tcBorders>
                    <w:top w:val="nil"/>
                    <w:left w:val="nil"/>
                    <w:bottom w:val="single" w:sz="4" w:space="0" w:color="auto"/>
                    <w:right w:val="single" w:sz="4" w:space="0" w:color="auto"/>
                  </w:tcBorders>
                  <w:shd w:val="clear" w:color="000000" w:fill="FFFFFF"/>
                  <w:noWrap/>
                  <w:vAlign w:val="bottom"/>
                  <w:hideMark/>
                </w:tcPr>
                <w:p w14:paraId="75481423" w14:textId="77777777" w:rsidR="00B51FD2" w:rsidRPr="00B51FD2" w:rsidRDefault="00B51FD2" w:rsidP="00B51FD2">
                  <w:pPr>
                    <w:pStyle w:val="00Dliubngbiu"/>
                    <w:rPr>
                      <w:color w:val="FF0000"/>
                      <w:sz w:val="20"/>
                      <w:szCs w:val="20"/>
                    </w:rPr>
                  </w:pPr>
                  <w:r w:rsidRPr="00B51FD2">
                    <w:rPr>
                      <w:color w:val="FF0000"/>
                      <w:sz w:val="20"/>
                      <w:szCs w:val="20"/>
                    </w:rPr>
                    <w:t>3,93</w:t>
                  </w:r>
                </w:p>
              </w:tc>
              <w:tc>
                <w:tcPr>
                  <w:tcW w:w="302" w:type="pct"/>
                  <w:tcBorders>
                    <w:top w:val="nil"/>
                    <w:left w:val="nil"/>
                    <w:bottom w:val="single" w:sz="4" w:space="0" w:color="auto"/>
                    <w:right w:val="single" w:sz="4" w:space="0" w:color="auto"/>
                  </w:tcBorders>
                  <w:shd w:val="clear" w:color="000000" w:fill="FFFFFF"/>
                  <w:noWrap/>
                  <w:vAlign w:val="bottom"/>
                  <w:hideMark/>
                </w:tcPr>
                <w:p w14:paraId="6939664B" w14:textId="77777777" w:rsidR="00B51FD2" w:rsidRPr="00B51FD2" w:rsidRDefault="00B51FD2" w:rsidP="00B51FD2">
                  <w:pPr>
                    <w:pStyle w:val="00Dliubngbiu"/>
                    <w:rPr>
                      <w:sz w:val="20"/>
                      <w:szCs w:val="20"/>
                    </w:rPr>
                  </w:pPr>
                  <w:r w:rsidRPr="00B51FD2">
                    <w:rPr>
                      <w:sz w:val="20"/>
                      <w:szCs w:val="20"/>
                    </w:rPr>
                    <w:t>0,49</w:t>
                  </w:r>
                </w:p>
              </w:tc>
            </w:tr>
            <w:tr w:rsidR="00B51FD2" w:rsidRPr="00B51FD2" w14:paraId="0AEFF33C" w14:textId="77777777" w:rsidTr="00B51FD2">
              <w:trPr>
                <w:divId w:val="877667716"/>
                <w:trHeight w:val="360"/>
              </w:trPr>
              <w:tc>
                <w:tcPr>
                  <w:tcW w:w="4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20E9B406" w14:textId="77777777" w:rsidR="00B51FD2" w:rsidRPr="00B51FD2" w:rsidRDefault="00B51FD2" w:rsidP="00B51FD2">
                  <w:pPr>
                    <w:pStyle w:val="00Dliubngbiu"/>
                    <w:rPr>
                      <w:sz w:val="20"/>
                      <w:szCs w:val="20"/>
                    </w:rPr>
                  </w:pPr>
                  <w:r w:rsidRPr="00B51FD2">
                    <w:rPr>
                      <w:sz w:val="20"/>
                      <w:szCs w:val="20"/>
                    </w:rPr>
                    <w:t>S6</w:t>
                  </w:r>
                </w:p>
              </w:tc>
              <w:tc>
                <w:tcPr>
                  <w:tcW w:w="390" w:type="pct"/>
                  <w:tcBorders>
                    <w:top w:val="nil"/>
                    <w:left w:val="nil"/>
                    <w:bottom w:val="single" w:sz="4" w:space="0" w:color="auto"/>
                    <w:right w:val="single" w:sz="4" w:space="0" w:color="auto"/>
                  </w:tcBorders>
                  <w:shd w:val="clear" w:color="000000" w:fill="FFFFFF"/>
                  <w:noWrap/>
                  <w:vAlign w:val="bottom"/>
                  <w:hideMark/>
                </w:tcPr>
                <w:p w14:paraId="40AC1EA0" w14:textId="77777777" w:rsidR="00B51FD2" w:rsidRPr="00B51FD2" w:rsidRDefault="00B51FD2" w:rsidP="00B51FD2">
                  <w:pPr>
                    <w:pStyle w:val="00Dliubngbiu"/>
                    <w:rPr>
                      <w:sz w:val="20"/>
                      <w:szCs w:val="20"/>
                    </w:rPr>
                  </w:pPr>
                  <w:r w:rsidRPr="00B51FD2">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261FAECD" w14:textId="77777777" w:rsidR="00B51FD2" w:rsidRPr="00B51FD2" w:rsidRDefault="00B51FD2" w:rsidP="00B51FD2">
                  <w:pPr>
                    <w:pStyle w:val="00Dliubngbiu"/>
                    <w:rPr>
                      <w:sz w:val="20"/>
                      <w:szCs w:val="20"/>
                    </w:rPr>
                  </w:pPr>
                  <w:r w:rsidRPr="00B51FD2">
                    <w:rPr>
                      <w:sz w:val="20"/>
                      <w:szCs w:val="20"/>
                    </w:rPr>
                    <w:t>0,1600</w:t>
                  </w:r>
                </w:p>
              </w:tc>
              <w:tc>
                <w:tcPr>
                  <w:tcW w:w="390" w:type="pct"/>
                  <w:tcBorders>
                    <w:top w:val="nil"/>
                    <w:left w:val="nil"/>
                    <w:bottom w:val="single" w:sz="4" w:space="0" w:color="auto"/>
                    <w:right w:val="single" w:sz="4" w:space="0" w:color="auto"/>
                  </w:tcBorders>
                  <w:shd w:val="clear" w:color="000000" w:fill="FFFFFF"/>
                  <w:noWrap/>
                  <w:vAlign w:val="bottom"/>
                  <w:hideMark/>
                </w:tcPr>
                <w:p w14:paraId="2881BDAC" w14:textId="77777777" w:rsidR="00B51FD2" w:rsidRPr="00B51FD2" w:rsidRDefault="00B51FD2" w:rsidP="00B51FD2">
                  <w:pPr>
                    <w:pStyle w:val="00Dliubngbiu"/>
                    <w:rPr>
                      <w:sz w:val="20"/>
                      <w:szCs w:val="20"/>
                    </w:rPr>
                  </w:pPr>
                  <w:r w:rsidRPr="00B51FD2">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1456491A" w14:textId="77777777" w:rsidR="00B51FD2" w:rsidRPr="00B51FD2" w:rsidRDefault="00B51FD2" w:rsidP="00B51FD2">
                  <w:pPr>
                    <w:pStyle w:val="00Dliubngbiu"/>
                    <w:rPr>
                      <w:sz w:val="20"/>
                      <w:szCs w:val="20"/>
                    </w:rPr>
                  </w:pPr>
                  <w:r w:rsidRPr="00B51FD2">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4D3F2736" w14:textId="77777777" w:rsidR="00B51FD2" w:rsidRPr="00B51FD2" w:rsidRDefault="00B51FD2" w:rsidP="00B51FD2">
                  <w:pPr>
                    <w:pStyle w:val="00Dliubngbiu"/>
                    <w:rPr>
                      <w:sz w:val="20"/>
                      <w:szCs w:val="20"/>
                    </w:rPr>
                  </w:pPr>
                  <w:r w:rsidRPr="00B51FD2">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0AD02860" w14:textId="77777777" w:rsidR="00B51FD2" w:rsidRPr="00B51FD2" w:rsidRDefault="00B51FD2" w:rsidP="00B51FD2">
                  <w:pPr>
                    <w:pStyle w:val="00Dliubngbiu"/>
                    <w:rPr>
                      <w:sz w:val="20"/>
                      <w:szCs w:val="20"/>
                    </w:rPr>
                  </w:pPr>
                  <w:r w:rsidRPr="00B51FD2">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6EA9919C" w14:textId="77777777" w:rsidR="00B51FD2" w:rsidRPr="00B51FD2" w:rsidRDefault="00B51FD2" w:rsidP="00B51FD2">
                  <w:pPr>
                    <w:pStyle w:val="00Dliubngbiu"/>
                    <w:rPr>
                      <w:sz w:val="20"/>
                      <w:szCs w:val="20"/>
                    </w:rPr>
                  </w:pPr>
                  <w:r w:rsidRPr="00B51FD2">
                    <w:rPr>
                      <w:sz w:val="20"/>
                      <w:szCs w:val="20"/>
                    </w:rPr>
                    <w:t>0,029</w:t>
                  </w:r>
                </w:p>
              </w:tc>
              <w:tc>
                <w:tcPr>
                  <w:tcW w:w="302" w:type="pct"/>
                  <w:tcBorders>
                    <w:top w:val="nil"/>
                    <w:left w:val="nil"/>
                    <w:bottom w:val="single" w:sz="4" w:space="0" w:color="auto"/>
                    <w:right w:val="single" w:sz="4" w:space="0" w:color="auto"/>
                  </w:tcBorders>
                  <w:shd w:val="clear" w:color="000000" w:fill="FFFFFF"/>
                  <w:noWrap/>
                  <w:vAlign w:val="bottom"/>
                  <w:hideMark/>
                </w:tcPr>
                <w:p w14:paraId="7A440A59" w14:textId="77777777" w:rsidR="00B51FD2" w:rsidRPr="00B51FD2" w:rsidRDefault="00B51FD2" w:rsidP="00B51FD2">
                  <w:pPr>
                    <w:pStyle w:val="00Dliubngbiu"/>
                    <w:rPr>
                      <w:sz w:val="20"/>
                      <w:szCs w:val="20"/>
                    </w:rPr>
                  </w:pPr>
                  <w:r w:rsidRPr="00B51FD2">
                    <w:rPr>
                      <w:sz w:val="20"/>
                      <w:szCs w:val="20"/>
                    </w:rPr>
                    <w:t>0,985</w:t>
                  </w:r>
                </w:p>
              </w:tc>
              <w:tc>
                <w:tcPr>
                  <w:tcW w:w="339" w:type="pct"/>
                  <w:tcBorders>
                    <w:top w:val="nil"/>
                    <w:left w:val="nil"/>
                    <w:bottom w:val="single" w:sz="4" w:space="0" w:color="auto"/>
                    <w:right w:val="single" w:sz="4" w:space="0" w:color="auto"/>
                  </w:tcBorders>
                  <w:shd w:val="clear" w:color="000000" w:fill="FFFFFF"/>
                  <w:noWrap/>
                  <w:vAlign w:val="bottom"/>
                  <w:hideMark/>
                </w:tcPr>
                <w:p w14:paraId="1F4E0221" w14:textId="77777777" w:rsidR="00B51FD2" w:rsidRPr="00B51FD2" w:rsidRDefault="00B51FD2" w:rsidP="00B51FD2">
                  <w:pPr>
                    <w:pStyle w:val="00Dliubngbiu"/>
                    <w:rPr>
                      <w:color w:val="FF0000"/>
                      <w:sz w:val="20"/>
                      <w:szCs w:val="20"/>
                    </w:rPr>
                  </w:pPr>
                  <w:r w:rsidRPr="00B51FD2">
                    <w:rPr>
                      <w:color w:val="FF0000"/>
                      <w:sz w:val="20"/>
                      <w:szCs w:val="20"/>
                    </w:rPr>
                    <w:t>0,073</w:t>
                  </w:r>
                </w:p>
              </w:tc>
              <w:tc>
                <w:tcPr>
                  <w:tcW w:w="684" w:type="pct"/>
                  <w:tcBorders>
                    <w:top w:val="nil"/>
                    <w:left w:val="nil"/>
                    <w:bottom w:val="single" w:sz="4" w:space="0" w:color="auto"/>
                    <w:right w:val="single" w:sz="4" w:space="0" w:color="auto"/>
                  </w:tcBorders>
                  <w:shd w:val="clear" w:color="000000" w:fill="FFFFFF"/>
                  <w:noWrap/>
                  <w:vAlign w:val="bottom"/>
                  <w:hideMark/>
                </w:tcPr>
                <w:p w14:paraId="0EB460F7" w14:textId="77777777" w:rsidR="00B51FD2" w:rsidRPr="00B51FD2" w:rsidRDefault="00B51FD2" w:rsidP="00B51FD2">
                  <w:pPr>
                    <w:pStyle w:val="00Dliubngbiu"/>
                    <w:rPr>
                      <w:sz w:val="20"/>
                      <w:szCs w:val="20"/>
                    </w:rPr>
                  </w:pPr>
                  <w:r w:rsidRPr="00B51FD2">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38F8A751" w14:textId="77777777" w:rsidR="00B51FD2" w:rsidRPr="00B51FD2" w:rsidRDefault="00B51FD2" w:rsidP="00B51FD2">
                  <w:pPr>
                    <w:pStyle w:val="00Dliubngbiu"/>
                    <w:rPr>
                      <w:sz w:val="20"/>
                      <w:szCs w:val="20"/>
                    </w:rPr>
                  </w:pPr>
                  <w:r w:rsidRPr="00B51FD2">
                    <w:rPr>
                      <w:sz w:val="20"/>
                      <w:szCs w:val="20"/>
                    </w:rPr>
                    <w:t>200</w:t>
                  </w:r>
                </w:p>
              </w:tc>
              <w:tc>
                <w:tcPr>
                  <w:tcW w:w="302" w:type="pct"/>
                  <w:tcBorders>
                    <w:top w:val="nil"/>
                    <w:left w:val="nil"/>
                    <w:bottom w:val="single" w:sz="4" w:space="0" w:color="auto"/>
                    <w:right w:val="single" w:sz="4" w:space="0" w:color="auto"/>
                  </w:tcBorders>
                  <w:shd w:val="clear" w:color="000000" w:fill="FFFFFF"/>
                  <w:noWrap/>
                  <w:vAlign w:val="bottom"/>
                  <w:hideMark/>
                </w:tcPr>
                <w:p w14:paraId="3637A21F" w14:textId="77777777" w:rsidR="00B51FD2" w:rsidRPr="00B51FD2" w:rsidRDefault="00B51FD2" w:rsidP="00B51FD2">
                  <w:pPr>
                    <w:pStyle w:val="00Dliubngbiu"/>
                    <w:rPr>
                      <w:color w:val="FF0000"/>
                      <w:sz w:val="20"/>
                      <w:szCs w:val="20"/>
                    </w:rPr>
                  </w:pPr>
                  <w:r w:rsidRPr="00B51FD2">
                    <w:rPr>
                      <w:color w:val="FF0000"/>
                      <w:sz w:val="20"/>
                      <w:szCs w:val="20"/>
                    </w:rPr>
                    <w:t>3,93</w:t>
                  </w:r>
                </w:p>
              </w:tc>
              <w:tc>
                <w:tcPr>
                  <w:tcW w:w="302" w:type="pct"/>
                  <w:tcBorders>
                    <w:top w:val="nil"/>
                    <w:left w:val="nil"/>
                    <w:bottom w:val="single" w:sz="4" w:space="0" w:color="auto"/>
                    <w:right w:val="single" w:sz="4" w:space="0" w:color="auto"/>
                  </w:tcBorders>
                  <w:shd w:val="clear" w:color="000000" w:fill="FFFFFF"/>
                  <w:noWrap/>
                  <w:vAlign w:val="bottom"/>
                  <w:hideMark/>
                </w:tcPr>
                <w:p w14:paraId="0F5354FC" w14:textId="77777777" w:rsidR="00B51FD2" w:rsidRPr="00B51FD2" w:rsidRDefault="00B51FD2" w:rsidP="00B51FD2">
                  <w:pPr>
                    <w:pStyle w:val="00Dliubngbiu"/>
                    <w:rPr>
                      <w:sz w:val="20"/>
                      <w:szCs w:val="20"/>
                    </w:rPr>
                  </w:pPr>
                  <w:r w:rsidRPr="00B51FD2">
                    <w:rPr>
                      <w:sz w:val="20"/>
                      <w:szCs w:val="20"/>
                    </w:rPr>
                    <w:t>0,49</w:t>
                  </w:r>
                </w:p>
              </w:tc>
            </w:tr>
            <w:tr w:rsidR="00B51FD2" w:rsidRPr="00B51FD2" w14:paraId="783F56CE" w14:textId="77777777" w:rsidTr="00B51FD2">
              <w:trPr>
                <w:divId w:val="877667716"/>
                <w:trHeight w:val="360"/>
              </w:trPr>
              <w:tc>
                <w:tcPr>
                  <w:tcW w:w="451" w:type="pct"/>
                  <w:vMerge/>
                  <w:tcBorders>
                    <w:top w:val="nil"/>
                    <w:left w:val="single" w:sz="4" w:space="0" w:color="auto"/>
                    <w:bottom w:val="single" w:sz="4" w:space="0" w:color="000000"/>
                    <w:right w:val="single" w:sz="4" w:space="0" w:color="auto"/>
                  </w:tcBorders>
                  <w:vAlign w:val="center"/>
                  <w:hideMark/>
                </w:tcPr>
                <w:p w14:paraId="3252F44D" w14:textId="77777777" w:rsidR="00B51FD2" w:rsidRPr="00B51FD2" w:rsidRDefault="00B51FD2" w:rsidP="00B51FD2">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33730DF5" w14:textId="77777777" w:rsidR="00B51FD2" w:rsidRPr="00B51FD2" w:rsidRDefault="00B51FD2" w:rsidP="00B51FD2">
                  <w:pPr>
                    <w:pStyle w:val="00Dliubngbiu"/>
                    <w:rPr>
                      <w:sz w:val="20"/>
                      <w:szCs w:val="20"/>
                    </w:rPr>
                  </w:pPr>
                  <w:r w:rsidRPr="00B51FD2">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5FEB3DA1" w14:textId="77777777" w:rsidR="00B51FD2" w:rsidRPr="00B51FD2" w:rsidRDefault="00B51FD2" w:rsidP="00B51FD2">
                  <w:pPr>
                    <w:pStyle w:val="00Dliubngbiu"/>
                    <w:rPr>
                      <w:sz w:val="20"/>
                      <w:szCs w:val="20"/>
                    </w:rPr>
                  </w:pPr>
                  <w:r w:rsidRPr="00B51FD2">
                    <w:rPr>
                      <w:sz w:val="20"/>
                      <w:szCs w:val="20"/>
                    </w:rPr>
                    <w:t>0,3200</w:t>
                  </w:r>
                </w:p>
              </w:tc>
              <w:tc>
                <w:tcPr>
                  <w:tcW w:w="390" w:type="pct"/>
                  <w:tcBorders>
                    <w:top w:val="nil"/>
                    <w:left w:val="nil"/>
                    <w:bottom w:val="single" w:sz="4" w:space="0" w:color="auto"/>
                    <w:right w:val="single" w:sz="4" w:space="0" w:color="auto"/>
                  </w:tcBorders>
                  <w:shd w:val="clear" w:color="000000" w:fill="FFFFFF"/>
                  <w:noWrap/>
                  <w:vAlign w:val="bottom"/>
                  <w:hideMark/>
                </w:tcPr>
                <w:p w14:paraId="5EA82A38" w14:textId="77777777" w:rsidR="00B51FD2" w:rsidRPr="00B51FD2" w:rsidRDefault="00B51FD2" w:rsidP="00B51FD2">
                  <w:pPr>
                    <w:pStyle w:val="00Dliubngbiu"/>
                    <w:rPr>
                      <w:sz w:val="20"/>
                      <w:szCs w:val="20"/>
                    </w:rPr>
                  </w:pPr>
                  <w:r w:rsidRPr="00B51FD2">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74689349" w14:textId="77777777" w:rsidR="00B51FD2" w:rsidRPr="00B51FD2" w:rsidRDefault="00B51FD2" w:rsidP="00B51FD2">
                  <w:pPr>
                    <w:pStyle w:val="00Dliubngbiu"/>
                    <w:rPr>
                      <w:sz w:val="20"/>
                      <w:szCs w:val="20"/>
                    </w:rPr>
                  </w:pPr>
                  <w:r w:rsidRPr="00B51FD2">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6AE75BC4" w14:textId="77777777" w:rsidR="00B51FD2" w:rsidRPr="00B51FD2" w:rsidRDefault="00B51FD2" w:rsidP="00B51FD2">
                  <w:pPr>
                    <w:pStyle w:val="00Dliubngbiu"/>
                    <w:rPr>
                      <w:sz w:val="20"/>
                      <w:szCs w:val="20"/>
                    </w:rPr>
                  </w:pPr>
                  <w:r w:rsidRPr="00B51FD2">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48B85EF8" w14:textId="77777777" w:rsidR="00B51FD2" w:rsidRPr="00B51FD2" w:rsidRDefault="00B51FD2" w:rsidP="00B51FD2">
                  <w:pPr>
                    <w:pStyle w:val="00Dliubngbiu"/>
                    <w:rPr>
                      <w:sz w:val="20"/>
                      <w:szCs w:val="20"/>
                    </w:rPr>
                  </w:pPr>
                  <w:r w:rsidRPr="00B51FD2">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6420382B" w14:textId="77777777" w:rsidR="00B51FD2" w:rsidRPr="00B51FD2" w:rsidRDefault="00B51FD2" w:rsidP="00B51FD2">
                  <w:pPr>
                    <w:pStyle w:val="00Dliubngbiu"/>
                    <w:rPr>
                      <w:sz w:val="20"/>
                      <w:szCs w:val="20"/>
                    </w:rPr>
                  </w:pPr>
                  <w:r w:rsidRPr="00B51FD2">
                    <w:rPr>
                      <w:sz w:val="20"/>
                      <w:szCs w:val="20"/>
                    </w:rPr>
                    <w:t>0,059</w:t>
                  </w:r>
                </w:p>
              </w:tc>
              <w:tc>
                <w:tcPr>
                  <w:tcW w:w="302" w:type="pct"/>
                  <w:tcBorders>
                    <w:top w:val="nil"/>
                    <w:left w:val="nil"/>
                    <w:bottom w:val="single" w:sz="4" w:space="0" w:color="auto"/>
                    <w:right w:val="single" w:sz="4" w:space="0" w:color="auto"/>
                  </w:tcBorders>
                  <w:shd w:val="clear" w:color="000000" w:fill="FFFFFF"/>
                  <w:noWrap/>
                  <w:vAlign w:val="bottom"/>
                  <w:hideMark/>
                </w:tcPr>
                <w:p w14:paraId="4317AEED" w14:textId="77777777" w:rsidR="00B51FD2" w:rsidRPr="00B51FD2" w:rsidRDefault="00B51FD2" w:rsidP="00B51FD2">
                  <w:pPr>
                    <w:pStyle w:val="00Dliubngbiu"/>
                    <w:rPr>
                      <w:sz w:val="20"/>
                      <w:szCs w:val="20"/>
                    </w:rPr>
                  </w:pPr>
                  <w:r w:rsidRPr="00B51FD2">
                    <w:rPr>
                      <w:sz w:val="20"/>
                      <w:szCs w:val="20"/>
                    </w:rPr>
                    <w:t>0,970</w:t>
                  </w:r>
                </w:p>
              </w:tc>
              <w:tc>
                <w:tcPr>
                  <w:tcW w:w="339" w:type="pct"/>
                  <w:tcBorders>
                    <w:top w:val="nil"/>
                    <w:left w:val="nil"/>
                    <w:bottom w:val="single" w:sz="4" w:space="0" w:color="auto"/>
                    <w:right w:val="single" w:sz="4" w:space="0" w:color="auto"/>
                  </w:tcBorders>
                  <w:shd w:val="clear" w:color="000000" w:fill="FFFFFF"/>
                  <w:noWrap/>
                  <w:vAlign w:val="bottom"/>
                  <w:hideMark/>
                </w:tcPr>
                <w:p w14:paraId="7E9E83C0" w14:textId="77777777" w:rsidR="00B51FD2" w:rsidRPr="00B51FD2" w:rsidRDefault="00B51FD2" w:rsidP="00B51FD2">
                  <w:pPr>
                    <w:pStyle w:val="00Dliubngbiu"/>
                    <w:rPr>
                      <w:color w:val="FF0000"/>
                      <w:sz w:val="20"/>
                      <w:szCs w:val="20"/>
                    </w:rPr>
                  </w:pPr>
                  <w:r w:rsidRPr="00B51FD2">
                    <w:rPr>
                      <w:color w:val="FF0000"/>
                      <w:sz w:val="20"/>
                      <w:szCs w:val="20"/>
                    </w:rPr>
                    <w:t>0,147</w:t>
                  </w:r>
                </w:p>
              </w:tc>
              <w:tc>
                <w:tcPr>
                  <w:tcW w:w="684" w:type="pct"/>
                  <w:tcBorders>
                    <w:top w:val="nil"/>
                    <w:left w:val="nil"/>
                    <w:bottom w:val="single" w:sz="4" w:space="0" w:color="auto"/>
                    <w:right w:val="single" w:sz="4" w:space="0" w:color="auto"/>
                  </w:tcBorders>
                  <w:shd w:val="clear" w:color="000000" w:fill="FFFFFF"/>
                  <w:noWrap/>
                  <w:vAlign w:val="bottom"/>
                  <w:hideMark/>
                </w:tcPr>
                <w:p w14:paraId="22314BCC" w14:textId="77777777" w:rsidR="00B51FD2" w:rsidRPr="00B51FD2" w:rsidRDefault="00B51FD2" w:rsidP="00B51FD2">
                  <w:pPr>
                    <w:pStyle w:val="00Dliubngbiu"/>
                    <w:rPr>
                      <w:sz w:val="20"/>
                      <w:szCs w:val="20"/>
                    </w:rPr>
                  </w:pPr>
                  <w:r w:rsidRPr="00B51FD2">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58358C14" w14:textId="77777777" w:rsidR="00B51FD2" w:rsidRPr="00B51FD2" w:rsidRDefault="00B51FD2" w:rsidP="00B51FD2">
                  <w:pPr>
                    <w:pStyle w:val="00Dliubngbiu"/>
                    <w:rPr>
                      <w:sz w:val="20"/>
                      <w:szCs w:val="20"/>
                    </w:rPr>
                  </w:pPr>
                  <w:r w:rsidRPr="00B51FD2">
                    <w:rPr>
                      <w:sz w:val="20"/>
                      <w:szCs w:val="20"/>
                    </w:rPr>
                    <w:t>200</w:t>
                  </w:r>
                </w:p>
              </w:tc>
              <w:tc>
                <w:tcPr>
                  <w:tcW w:w="302" w:type="pct"/>
                  <w:tcBorders>
                    <w:top w:val="nil"/>
                    <w:left w:val="nil"/>
                    <w:bottom w:val="single" w:sz="4" w:space="0" w:color="auto"/>
                    <w:right w:val="single" w:sz="4" w:space="0" w:color="auto"/>
                  </w:tcBorders>
                  <w:shd w:val="clear" w:color="000000" w:fill="FFFFFF"/>
                  <w:noWrap/>
                  <w:vAlign w:val="bottom"/>
                  <w:hideMark/>
                </w:tcPr>
                <w:p w14:paraId="194BB33C" w14:textId="77777777" w:rsidR="00B51FD2" w:rsidRPr="00B51FD2" w:rsidRDefault="00B51FD2" w:rsidP="00B51FD2">
                  <w:pPr>
                    <w:pStyle w:val="00Dliubngbiu"/>
                    <w:rPr>
                      <w:color w:val="FF0000"/>
                      <w:sz w:val="20"/>
                      <w:szCs w:val="20"/>
                    </w:rPr>
                  </w:pPr>
                  <w:r w:rsidRPr="00B51FD2">
                    <w:rPr>
                      <w:color w:val="FF0000"/>
                      <w:sz w:val="20"/>
                      <w:szCs w:val="20"/>
                    </w:rPr>
                    <w:t>3,93</w:t>
                  </w:r>
                </w:p>
              </w:tc>
              <w:tc>
                <w:tcPr>
                  <w:tcW w:w="302" w:type="pct"/>
                  <w:tcBorders>
                    <w:top w:val="nil"/>
                    <w:left w:val="nil"/>
                    <w:bottom w:val="single" w:sz="4" w:space="0" w:color="auto"/>
                    <w:right w:val="single" w:sz="4" w:space="0" w:color="auto"/>
                  </w:tcBorders>
                  <w:shd w:val="clear" w:color="000000" w:fill="FFFFFF"/>
                  <w:noWrap/>
                  <w:vAlign w:val="bottom"/>
                  <w:hideMark/>
                </w:tcPr>
                <w:p w14:paraId="0827C1B8" w14:textId="77777777" w:rsidR="00B51FD2" w:rsidRPr="00B51FD2" w:rsidRDefault="00B51FD2" w:rsidP="00B51FD2">
                  <w:pPr>
                    <w:pStyle w:val="00Dliubngbiu"/>
                    <w:rPr>
                      <w:sz w:val="20"/>
                      <w:szCs w:val="20"/>
                    </w:rPr>
                  </w:pPr>
                  <w:r w:rsidRPr="00B51FD2">
                    <w:rPr>
                      <w:sz w:val="20"/>
                      <w:szCs w:val="20"/>
                    </w:rPr>
                    <w:t>0,49</w:t>
                  </w:r>
                </w:p>
              </w:tc>
            </w:tr>
            <w:tr w:rsidR="00B51FD2" w:rsidRPr="00B51FD2" w14:paraId="1270685C" w14:textId="77777777" w:rsidTr="00B51FD2">
              <w:trPr>
                <w:divId w:val="877667716"/>
                <w:trHeight w:val="360"/>
              </w:trPr>
              <w:tc>
                <w:tcPr>
                  <w:tcW w:w="4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30F2080F" w14:textId="77777777" w:rsidR="00B51FD2" w:rsidRPr="00B51FD2" w:rsidRDefault="00B51FD2" w:rsidP="00B51FD2">
                  <w:pPr>
                    <w:pStyle w:val="00Dliubngbiu"/>
                    <w:rPr>
                      <w:sz w:val="20"/>
                      <w:szCs w:val="20"/>
                    </w:rPr>
                  </w:pPr>
                  <w:r w:rsidRPr="00B51FD2">
                    <w:rPr>
                      <w:sz w:val="20"/>
                      <w:szCs w:val="20"/>
                    </w:rPr>
                    <w:t>S7</w:t>
                  </w:r>
                </w:p>
              </w:tc>
              <w:tc>
                <w:tcPr>
                  <w:tcW w:w="390" w:type="pct"/>
                  <w:tcBorders>
                    <w:top w:val="nil"/>
                    <w:left w:val="nil"/>
                    <w:bottom w:val="single" w:sz="4" w:space="0" w:color="auto"/>
                    <w:right w:val="single" w:sz="4" w:space="0" w:color="auto"/>
                  </w:tcBorders>
                  <w:shd w:val="clear" w:color="000000" w:fill="FFFFFF"/>
                  <w:noWrap/>
                  <w:vAlign w:val="bottom"/>
                  <w:hideMark/>
                </w:tcPr>
                <w:p w14:paraId="502BFE97" w14:textId="77777777" w:rsidR="00B51FD2" w:rsidRPr="00B51FD2" w:rsidRDefault="00B51FD2" w:rsidP="00B51FD2">
                  <w:pPr>
                    <w:pStyle w:val="00Dliubngbiu"/>
                    <w:rPr>
                      <w:sz w:val="20"/>
                      <w:szCs w:val="20"/>
                    </w:rPr>
                  </w:pPr>
                  <w:r w:rsidRPr="00B51FD2">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42D2CA36" w14:textId="77777777" w:rsidR="00B51FD2" w:rsidRPr="00B51FD2" w:rsidRDefault="00B51FD2" w:rsidP="00B51FD2">
                  <w:pPr>
                    <w:pStyle w:val="00Dliubngbiu"/>
                    <w:rPr>
                      <w:sz w:val="20"/>
                      <w:szCs w:val="20"/>
                    </w:rPr>
                  </w:pPr>
                  <w:r w:rsidRPr="00B51FD2">
                    <w:rPr>
                      <w:sz w:val="20"/>
                      <w:szCs w:val="20"/>
                    </w:rPr>
                    <w:t>0,1600</w:t>
                  </w:r>
                </w:p>
              </w:tc>
              <w:tc>
                <w:tcPr>
                  <w:tcW w:w="390" w:type="pct"/>
                  <w:tcBorders>
                    <w:top w:val="nil"/>
                    <w:left w:val="nil"/>
                    <w:bottom w:val="single" w:sz="4" w:space="0" w:color="auto"/>
                    <w:right w:val="single" w:sz="4" w:space="0" w:color="auto"/>
                  </w:tcBorders>
                  <w:shd w:val="clear" w:color="000000" w:fill="FFFFFF"/>
                  <w:noWrap/>
                  <w:vAlign w:val="bottom"/>
                  <w:hideMark/>
                </w:tcPr>
                <w:p w14:paraId="2BA44DEA" w14:textId="77777777" w:rsidR="00B51FD2" w:rsidRPr="00B51FD2" w:rsidRDefault="00B51FD2" w:rsidP="00B51FD2">
                  <w:pPr>
                    <w:pStyle w:val="00Dliubngbiu"/>
                    <w:rPr>
                      <w:sz w:val="20"/>
                      <w:szCs w:val="20"/>
                    </w:rPr>
                  </w:pPr>
                  <w:r w:rsidRPr="00B51FD2">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594DCABF" w14:textId="77777777" w:rsidR="00B51FD2" w:rsidRPr="00B51FD2" w:rsidRDefault="00B51FD2" w:rsidP="00B51FD2">
                  <w:pPr>
                    <w:pStyle w:val="00Dliubngbiu"/>
                    <w:rPr>
                      <w:sz w:val="20"/>
                      <w:szCs w:val="20"/>
                    </w:rPr>
                  </w:pPr>
                  <w:r w:rsidRPr="00B51FD2">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1867D8D5" w14:textId="77777777" w:rsidR="00B51FD2" w:rsidRPr="00B51FD2" w:rsidRDefault="00B51FD2" w:rsidP="00B51FD2">
                  <w:pPr>
                    <w:pStyle w:val="00Dliubngbiu"/>
                    <w:rPr>
                      <w:sz w:val="20"/>
                      <w:szCs w:val="20"/>
                    </w:rPr>
                  </w:pPr>
                  <w:r w:rsidRPr="00B51FD2">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62F615E1" w14:textId="77777777" w:rsidR="00B51FD2" w:rsidRPr="00B51FD2" w:rsidRDefault="00B51FD2" w:rsidP="00B51FD2">
                  <w:pPr>
                    <w:pStyle w:val="00Dliubngbiu"/>
                    <w:rPr>
                      <w:sz w:val="20"/>
                      <w:szCs w:val="20"/>
                    </w:rPr>
                  </w:pPr>
                  <w:r w:rsidRPr="00B51FD2">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15B242EA" w14:textId="77777777" w:rsidR="00B51FD2" w:rsidRPr="00B51FD2" w:rsidRDefault="00B51FD2" w:rsidP="00B51FD2">
                  <w:pPr>
                    <w:pStyle w:val="00Dliubngbiu"/>
                    <w:rPr>
                      <w:sz w:val="20"/>
                      <w:szCs w:val="20"/>
                    </w:rPr>
                  </w:pPr>
                  <w:r w:rsidRPr="00B51FD2">
                    <w:rPr>
                      <w:sz w:val="20"/>
                      <w:szCs w:val="20"/>
                    </w:rPr>
                    <w:t>0,029</w:t>
                  </w:r>
                </w:p>
              </w:tc>
              <w:tc>
                <w:tcPr>
                  <w:tcW w:w="302" w:type="pct"/>
                  <w:tcBorders>
                    <w:top w:val="nil"/>
                    <w:left w:val="nil"/>
                    <w:bottom w:val="single" w:sz="4" w:space="0" w:color="auto"/>
                    <w:right w:val="single" w:sz="4" w:space="0" w:color="auto"/>
                  </w:tcBorders>
                  <w:shd w:val="clear" w:color="000000" w:fill="FFFFFF"/>
                  <w:noWrap/>
                  <w:vAlign w:val="bottom"/>
                  <w:hideMark/>
                </w:tcPr>
                <w:p w14:paraId="72BDCD3E" w14:textId="77777777" w:rsidR="00B51FD2" w:rsidRPr="00B51FD2" w:rsidRDefault="00B51FD2" w:rsidP="00B51FD2">
                  <w:pPr>
                    <w:pStyle w:val="00Dliubngbiu"/>
                    <w:rPr>
                      <w:sz w:val="20"/>
                      <w:szCs w:val="20"/>
                    </w:rPr>
                  </w:pPr>
                  <w:r w:rsidRPr="00B51FD2">
                    <w:rPr>
                      <w:sz w:val="20"/>
                      <w:szCs w:val="20"/>
                    </w:rPr>
                    <w:t>0,985</w:t>
                  </w:r>
                </w:p>
              </w:tc>
              <w:tc>
                <w:tcPr>
                  <w:tcW w:w="339" w:type="pct"/>
                  <w:tcBorders>
                    <w:top w:val="nil"/>
                    <w:left w:val="nil"/>
                    <w:bottom w:val="single" w:sz="4" w:space="0" w:color="auto"/>
                    <w:right w:val="single" w:sz="4" w:space="0" w:color="auto"/>
                  </w:tcBorders>
                  <w:shd w:val="clear" w:color="000000" w:fill="FFFFFF"/>
                  <w:noWrap/>
                  <w:vAlign w:val="bottom"/>
                  <w:hideMark/>
                </w:tcPr>
                <w:p w14:paraId="7677B33D" w14:textId="77777777" w:rsidR="00B51FD2" w:rsidRPr="00B51FD2" w:rsidRDefault="00B51FD2" w:rsidP="00B51FD2">
                  <w:pPr>
                    <w:pStyle w:val="00Dliubngbiu"/>
                    <w:rPr>
                      <w:color w:val="FF0000"/>
                      <w:sz w:val="20"/>
                      <w:szCs w:val="20"/>
                    </w:rPr>
                  </w:pPr>
                  <w:r w:rsidRPr="00B51FD2">
                    <w:rPr>
                      <w:color w:val="FF0000"/>
                      <w:sz w:val="20"/>
                      <w:szCs w:val="20"/>
                    </w:rPr>
                    <w:t>0,073</w:t>
                  </w:r>
                </w:p>
              </w:tc>
              <w:tc>
                <w:tcPr>
                  <w:tcW w:w="684" w:type="pct"/>
                  <w:tcBorders>
                    <w:top w:val="nil"/>
                    <w:left w:val="nil"/>
                    <w:bottom w:val="single" w:sz="4" w:space="0" w:color="auto"/>
                    <w:right w:val="single" w:sz="4" w:space="0" w:color="auto"/>
                  </w:tcBorders>
                  <w:shd w:val="clear" w:color="000000" w:fill="FFFFFF"/>
                  <w:noWrap/>
                  <w:vAlign w:val="bottom"/>
                  <w:hideMark/>
                </w:tcPr>
                <w:p w14:paraId="692424C4" w14:textId="77777777" w:rsidR="00B51FD2" w:rsidRPr="00B51FD2" w:rsidRDefault="00B51FD2" w:rsidP="00B51FD2">
                  <w:pPr>
                    <w:pStyle w:val="00Dliubngbiu"/>
                    <w:rPr>
                      <w:sz w:val="20"/>
                      <w:szCs w:val="20"/>
                    </w:rPr>
                  </w:pPr>
                  <w:r w:rsidRPr="00B51FD2">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2AA36BEA" w14:textId="77777777" w:rsidR="00B51FD2" w:rsidRPr="00B51FD2" w:rsidRDefault="00B51FD2" w:rsidP="00B51FD2">
                  <w:pPr>
                    <w:pStyle w:val="00Dliubngbiu"/>
                    <w:rPr>
                      <w:sz w:val="20"/>
                      <w:szCs w:val="20"/>
                    </w:rPr>
                  </w:pPr>
                  <w:r w:rsidRPr="00B51FD2">
                    <w:rPr>
                      <w:sz w:val="20"/>
                      <w:szCs w:val="20"/>
                    </w:rPr>
                    <w:t>200</w:t>
                  </w:r>
                </w:p>
              </w:tc>
              <w:tc>
                <w:tcPr>
                  <w:tcW w:w="302" w:type="pct"/>
                  <w:tcBorders>
                    <w:top w:val="nil"/>
                    <w:left w:val="nil"/>
                    <w:bottom w:val="single" w:sz="4" w:space="0" w:color="auto"/>
                    <w:right w:val="single" w:sz="4" w:space="0" w:color="auto"/>
                  </w:tcBorders>
                  <w:shd w:val="clear" w:color="000000" w:fill="FFFFFF"/>
                  <w:noWrap/>
                  <w:vAlign w:val="bottom"/>
                  <w:hideMark/>
                </w:tcPr>
                <w:p w14:paraId="5A6FBB62" w14:textId="77777777" w:rsidR="00B51FD2" w:rsidRPr="00B51FD2" w:rsidRDefault="00B51FD2" w:rsidP="00B51FD2">
                  <w:pPr>
                    <w:pStyle w:val="00Dliubngbiu"/>
                    <w:rPr>
                      <w:color w:val="FF0000"/>
                      <w:sz w:val="20"/>
                      <w:szCs w:val="20"/>
                    </w:rPr>
                  </w:pPr>
                  <w:r w:rsidRPr="00B51FD2">
                    <w:rPr>
                      <w:color w:val="FF0000"/>
                      <w:sz w:val="20"/>
                      <w:szCs w:val="20"/>
                    </w:rPr>
                    <w:t>3,93</w:t>
                  </w:r>
                </w:p>
              </w:tc>
              <w:tc>
                <w:tcPr>
                  <w:tcW w:w="302" w:type="pct"/>
                  <w:tcBorders>
                    <w:top w:val="nil"/>
                    <w:left w:val="nil"/>
                    <w:bottom w:val="single" w:sz="4" w:space="0" w:color="auto"/>
                    <w:right w:val="single" w:sz="4" w:space="0" w:color="auto"/>
                  </w:tcBorders>
                  <w:shd w:val="clear" w:color="000000" w:fill="FFFFFF"/>
                  <w:noWrap/>
                  <w:vAlign w:val="bottom"/>
                  <w:hideMark/>
                </w:tcPr>
                <w:p w14:paraId="0B749478" w14:textId="77777777" w:rsidR="00B51FD2" w:rsidRPr="00B51FD2" w:rsidRDefault="00B51FD2" w:rsidP="00B51FD2">
                  <w:pPr>
                    <w:pStyle w:val="00Dliubngbiu"/>
                    <w:rPr>
                      <w:sz w:val="20"/>
                      <w:szCs w:val="20"/>
                    </w:rPr>
                  </w:pPr>
                  <w:r w:rsidRPr="00B51FD2">
                    <w:rPr>
                      <w:sz w:val="20"/>
                      <w:szCs w:val="20"/>
                    </w:rPr>
                    <w:t>0,49</w:t>
                  </w:r>
                </w:p>
              </w:tc>
            </w:tr>
            <w:tr w:rsidR="00B51FD2" w:rsidRPr="00B51FD2" w14:paraId="6D78002A" w14:textId="77777777" w:rsidTr="00B51FD2">
              <w:trPr>
                <w:divId w:val="877667716"/>
                <w:trHeight w:val="360"/>
              </w:trPr>
              <w:tc>
                <w:tcPr>
                  <w:tcW w:w="451" w:type="pct"/>
                  <w:vMerge/>
                  <w:tcBorders>
                    <w:top w:val="nil"/>
                    <w:left w:val="single" w:sz="4" w:space="0" w:color="auto"/>
                    <w:bottom w:val="single" w:sz="4" w:space="0" w:color="000000"/>
                    <w:right w:val="single" w:sz="4" w:space="0" w:color="auto"/>
                  </w:tcBorders>
                  <w:vAlign w:val="center"/>
                  <w:hideMark/>
                </w:tcPr>
                <w:p w14:paraId="7D603DB3" w14:textId="77777777" w:rsidR="00B51FD2" w:rsidRPr="00B51FD2" w:rsidRDefault="00B51FD2" w:rsidP="00B51FD2">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702C09A4" w14:textId="77777777" w:rsidR="00B51FD2" w:rsidRPr="00B51FD2" w:rsidRDefault="00B51FD2" w:rsidP="00B51FD2">
                  <w:pPr>
                    <w:pStyle w:val="00Dliubngbiu"/>
                    <w:rPr>
                      <w:sz w:val="20"/>
                      <w:szCs w:val="20"/>
                    </w:rPr>
                  </w:pPr>
                  <w:r w:rsidRPr="00B51FD2">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647ABE1B" w14:textId="77777777" w:rsidR="00B51FD2" w:rsidRPr="00B51FD2" w:rsidRDefault="00B51FD2" w:rsidP="00B51FD2">
                  <w:pPr>
                    <w:pStyle w:val="00Dliubngbiu"/>
                    <w:rPr>
                      <w:sz w:val="20"/>
                      <w:szCs w:val="20"/>
                    </w:rPr>
                  </w:pPr>
                  <w:r w:rsidRPr="00B51FD2">
                    <w:rPr>
                      <w:sz w:val="20"/>
                      <w:szCs w:val="20"/>
                    </w:rPr>
                    <w:t>0,3200</w:t>
                  </w:r>
                </w:p>
              </w:tc>
              <w:tc>
                <w:tcPr>
                  <w:tcW w:w="390" w:type="pct"/>
                  <w:tcBorders>
                    <w:top w:val="nil"/>
                    <w:left w:val="nil"/>
                    <w:bottom w:val="single" w:sz="4" w:space="0" w:color="auto"/>
                    <w:right w:val="single" w:sz="4" w:space="0" w:color="auto"/>
                  </w:tcBorders>
                  <w:shd w:val="clear" w:color="000000" w:fill="FFFFFF"/>
                  <w:noWrap/>
                  <w:vAlign w:val="bottom"/>
                  <w:hideMark/>
                </w:tcPr>
                <w:p w14:paraId="53DBF071" w14:textId="77777777" w:rsidR="00B51FD2" w:rsidRPr="00B51FD2" w:rsidRDefault="00B51FD2" w:rsidP="00B51FD2">
                  <w:pPr>
                    <w:pStyle w:val="00Dliubngbiu"/>
                    <w:rPr>
                      <w:sz w:val="20"/>
                      <w:szCs w:val="20"/>
                    </w:rPr>
                  </w:pPr>
                  <w:r w:rsidRPr="00B51FD2">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37A408B3" w14:textId="77777777" w:rsidR="00B51FD2" w:rsidRPr="00B51FD2" w:rsidRDefault="00B51FD2" w:rsidP="00B51FD2">
                  <w:pPr>
                    <w:pStyle w:val="00Dliubngbiu"/>
                    <w:rPr>
                      <w:sz w:val="20"/>
                      <w:szCs w:val="20"/>
                    </w:rPr>
                  </w:pPr>
                  <w:r w:rsidRPr="00B51FD2">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2AEE9937" w14:textId="77777777" w:rsidR="00B51FD2" w:rsidRPr="00B51FD2" w:rsidRDefault="00B51FD2" w:rsidP="00B51FD2">
                  <w:pPr>
                    <w:pStyle w:val="00Dliubngbiu"/>
                    <w:rPr>
                      <w:sz w:val="20"/>
                      <w:szCs w:val="20"/>
                    </w:rPr>
                  </w:pPr>
                  <w:r w:rsidRPr="00B51FD2">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1E7892D2" w14:textId="77777777" w:rsidR="00B51FD2" w:rsidRPr="00B51FD2" w:rsidRDefault="00B51FD2" w:rsidP="00B51FD2">
                  <w:pPr>
                    <w:pStyle w:val="00Dliubngbiu"/>
                    <w:rPr>
                      <w:sz w:val="20"/>
                      <w:szCs w:val="20"/>
                    </w:rPr>
                  </w:pPr>
                  <w:r w:rsidRPr="00B51FD2">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12A552D7" w14:textId="77777777" w:rsidR="00B51FD2" w:rsidRPr="00B51FD2" w:rsidRDefault="00B51FD2" w:rsidP="00B51FD2">
                  <w:pPr>
                    <w:pStyle w:val="00Dliubngbiu"/>
                    <w:rPr>
                      <w:sz w:val="20"/>
                      <w:szCs w:val="20"/>
                    </w:rPr>
                  </w:pPr>
                  <w:r w:rsidRPr="00B51FD2">
                    <w:rPr>
                      <w:sz w:val="20"/>
                      <w:szCs w:val="20"/>
                    </w:rPr>
                    <w:t>0,059</w:t>
                  </w:r>
                </w:p>
              </w:tc>
              <w:tc>
                <w:tcPr>
                  <w:tcW w:w="302" w:type="pct"/>
                  <w:tcBorders>
                    <w:top w:val="nil"/>
                    <w:left w:val="nil"/>
                    <w:bottom w:val="single" w:sz="4" w:space="0" w:color="auto"/>
                    <w:right w:val="single" w:sz="4" w:space="0" w:color="auto"/>
                  </w:tcBorders>
                  <w:shd w:val="clear" w:color="000000" w:fill="FFFFFF"/>
                  <w:noWrap/>
                  <w:vAlign w:val="bottom"/>
                  <w:hideMark/>
                </w:tcPr>
                <w:p w14:paraId="6B67BFB2" w14:textId="77777777" w:rsidR="00B51FD2" w:rsidRPr="00B51FD2" w:rsidRDefault="00B51FD2" w:rsidP="00B51FD2">
                  <w:pPr>
                    <w:pStyle w:val="00Dliubngbiu"/>
                    <w:rPr>
                      <w:sz w:val="20"/>
                      <w:szCs w:val="20"/>
                    </w:rPr>
                  </w:pPr>
                  <w:r w:rsidRPr="00B51FD2">
                    <w:rPr>
                      <w:sz w:val="20"/>
                      <w:szCs w:val="20"/>
                    </w:rPr>
                    <w:t>0,970</w:t>
                  </w:r>
                </w:p>
              </w:tc>
              <w:tc>
                <w:tcPr>
                  <w:tcW w:w="339" w:type="pct"/>
                  <w:tcBorders>
                    <w:top w:val="nil"/>
                    <w:left w:val="nil"/>
                    <w:bottom w:val="single" w:sz="4" w:space="0" w:color="auto"/>
                    <w:right w:val="single" w:sz="4" w:space="0" w:color="auto"/>
                  </w:tcBorders>
                  <w:shd w:val="clear" w:color="000000" w:fill="FFFFFF"/>
                  <w:noWrap/>
                  <w:vAlign w:val="bottom"/>
                  <w:hideMark/>
                </w:tcPr>
                <w:p w14:paraId="0631F558" w14:textId="77777777" w:rsidR="00B51FD2" w:rsidRPr="00B51FD2" w:rsidRDefault="00B51FD2" w:rsidP="00B51FD2">
                  <w:pPr>
                    <w:pStyle w:val="00Dliubngbiu"/>
                    <w:rPr>
                      <w:color w:val="FF0000"/>
                      <w:sz w:val="20"/>
                      <w:szCs w:val="20"/>
                    </w:rPr>
                  </w:pPr>
                  <w:r w:rsidRPr="00B51FD2">
                    <w:rPr>
                      <w:color w:val="FF0000"/>
                      <w:sz w:val="20"/>
                      <w:szCs w:val="20"/>
                    </w:rPr>
                    <w:t>0,147</w:t>
                  </w:r>
                </w:p>
              </w:tc>
              <w:tc>
                <w:tcPr>
                  <w:tcW w:w="684" w:type="pct"/>
                  <w:tcBorders>
                    <w:top w:val="nil"/>
                    <w:left w:val="nil"/>
                    <w:bottom w:val="single" w:sz="4" w:space="0" w:color="auto"/>
                    <w:right w:val="single" w:sz="4" w:space="0" w:color="auto"/>
                  </w:tcBorders>
                  <w:shd w:val="clear" w:color="000000" w:fill="FFFFFF"/>
                  <w:noWrap/>
                  <w:vAlign w:val="bottom"/>
                  <w:hideMark/>
                </w:tcPr>
                <w:p w14:paraId="459DF72D" w14:textId="77777777" w:rsidR="00B51FD2" w:rsidRPr="00B51FD2" w:rsidRDefault="00B51FD2" w:rsidP="00B51FD2">
                  <w:pPr>
                    <w:pStyle w:val="00Dliubngbiu"/>
                    <w:rPr>
                      <w:sz w:val="20"/>
                      <w:szCs w:val="20"/>
                    </w:rPr>
                  </w:pPr>
                  <w:r w:rsidRPr="00B51FD2">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58205AC1" w14:textId="77777777" w:rsidR="00B51FD2" w:rsidRPr="00B51FD2" w:rsidRDefault="00B51FD2" w:rsidP="00B51FD2">
                  <w:pPr>
                    <w:pStyle w:val="00Dliubngbiu"/>
                    <w:rPr>
                      <w:sz w:val="20"/>
                      <w:szCs w:val="20"/>
                    </w:rPr>
                  </w:pPr>
                  <w:r w:rsidRPr="00B51FD2">
                    <w:rPr>
                      <w:sz w:val="20"/>
                      <w:szCs w:val="20"/>
                    </w:rPr>
                    <w:t>200</w:t>
                  </w:r>
                </w:p>
              </w:tc>
              <w:tc>
                <w:tcPr>
                  <w:tcW w:w="302" w:type="pct"/>
                  <w:tcBorders>
                    <w:top w:val="nil"/>
                    <w:left w:val="nil"/>
                    <w:bottom w:val="single" w:sz="4" w:space="0" w:color="auto"/>
                    <w:right w:val="single" w:sz="4" w:space="0" w:color="auto"/>
                  </w:tcBorders>
                  <w:shd w:val="clear" w:color="000000" w:fill="FFFFFF"/>
                  <w:noWrap/>
                  <w:vAlign w:val="bottom"/>
                  <w:hideMark/>
                </w:tcPr>
                <w:p w14:paraId="6C467D0C" w14:textId="77777777" w:rsidR="00B51FD2" w:rsidRPr="00B51FD2" w:rsidRDefault="00B51FD2" w:rsidP="00B51FD2">
                  <w:pPr>
                    <w:pStyle w:val="00Dliubngbiu"/>
                    <w:rPr>
                      <w:color w:val="FF0000"/>
                      <w:sz w:val="20"/>
                      <w:szCs w:val="20"/>
                    </w:rPr>
                  </w:pPr>
                  <w:r w:rsidRPr="00B51FD2">
                    <w:rPr>
                      <w:color w:val="FF0000"/>
                      <w:sz w:val="20"/>
                      <w:szCs w:val="20"/>
                    </w:rPr>
                    <w:t>3,93</w:t>
                  </w:r>
                </w:p>
              </w:tc>
              <w:tc>
                <w:tcPr>
                  <w:tcW w:w="302" w:type="pct"/>
                  <w:tcBorders>
                    <w:top w:val="nil"/>
                    <w:left w:val="nil"/>
                    <w:bottom w:val="single" w:sz="4" w:space="0" w:color="auto"/>
                    <w:right w:val="single" w:sz="4" w:space="0" w:color="auto"/>
                  </w:tcBorders>
                  <w:shd w:val="clear" w:color="000000" w:fill="FFFFFF"/>
                  <w:noWrap/>
                  <w:vAlign w:val="bottom"/>
                  <w:hideMark/>
                </w:tcPr>
                <w:p w14:paraId="67381484" w14:textId="77777777" w:rsidR="00B51FD2" w:rsidRPr="00B51FD2" w:rsidRDefault="00B51FD2" w:rsidP="00B51FD2">
                  <w:pPr>
                    <w:pStyle w:val="00Dliubngbiu"/>
                    <w:rPr>
                      <w:sz w:val="20"/>
                      <w:szCs w:val="20"/>
                    </w:rPr>
                  </w:pPr>
                  <w:r w:rsidRPr="00B51FD2">
                    <w:rPr>
                      <w:sz w:val="20"/>
                      <w:szCs w:val="20"/>
                    </w:rPr>
                    <w:t>0,49</w:t>
                  </w:r>
                </w:p>
              </w:tc>
            </w:tr>
            <w:tr w:rsidR="00B51FD2" w:rsidRPr="00B51FD2" w14:paraId="192D4B5D" w14:textId="77777777" w:rsidTr="00B51FD2">
              <w:trPr>
                <w:divId w:val="877667716"/>
                <w:trHeight w:val="360"/>
              </w:trPr>
              <w:tc>
                <w:tcPr>
                  <w:tcW w:w="4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2FAB40E6" w14:textId="77777777" w:rsidR="00B51FD2" w:rsidRPr="00B51FD2" w:rsidRDefault="00B51FD2" w:rsidP="00B51FD2">
                  <w:pPr>
                    <w:pStyle w:val="00Dliubngbiu"/>
                    <w:rPr>
                      <w:sz w:val="20"/>
                      <w:szCs w:val="20"/>
                    </w:rPr>
                  </w:pPr>
                  <w:r w:rsidRPr="00B51FD2">
                    <w:rPr>
                      <w:sz w:val="20"/>
                      <w:szCs w:val="20"/>
                    </w:rPr>
                    <w:t>S11</w:t>
                  </w:r>
                </w:p>
              </w:tc>
              <w:tc>
                <w:tcPr>
                  <w:tcW w:w="390" w:type="pct"/>
                  <w:tcBorders>
                    <w:top w:val="nil"/>
                    <w:left w:val="nil"/>
                    <w:bottom w:val="single" w:sz="4" w:space="0" w:color="auto"/>
                    <w:right w:val="single" w:sz="4" w:space="0" w:color="auto"/>
                  </w:tcBorders>
                  <w:shd w:val="clear" w:color="000000" w:fill="FFFFFF"/>
                  <w:noWrap/>
                  <w:vAlign w:val="bottom"/>
                  <w:hideMark/>
                </w:tcPr>
                <w:p w14:paraId="57E571EC" w14:textId="77777777" w:rsidR="00B51FD2" w:rsidRPr="00B51FD2" w:rsidRDefault="00B51FD2" w:rsidP="00B51FD2">
                  <w:pPr>
                    <w:pStyle w:val="00Dliubngbiu"/>
                    <w:rPr>
                      <w:sz w:val="20"/>
                      <w:szCs w:val="20"/>
                    </w:rPr>
                  </w:pPr>
                  <w:r w:rsidRPr="00B51FD2">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185057AF" w14:textId="77777777" w:rsidR="00B51FD2" w:rsidRPr="00B51FD2" w:rsidRDefault="00B51FD2" w:rsidP="00B51FD2">
                  <w:pPr>
                    <w:pStyle w:val="00Dliubngbiu"/>
                    <w:rPr>
                      <w:sz w:val="20"/>
                      <w:szCs w:val="20"/>
                    </w:rPr>
                  </w:pPr>
                  <w:r w:rsidRPr="00B51FD2">
                    <w:rPr>
                      <w:sz w:val="20"/>
                      <w:szCs w:val="20"/>
                    </w:rPr>
                    <w:t>0,0256</w:t>
                  </w:r>
                </w:p>
              </w:tc>
              <w:tc>
                <w:tcPr>
                  <w:tcW w:w="390" w:type="pct"/>
                  <w:tcBorders>
                    <w:top w:val="nil"/>
                    <w:left w:val="nil"/>
                    <w:bottom w:val="single" w:sz="4" w:space="0" w:color="auto"/>
                    <w:right w:val="single" w:sz="4" w:space="0" w:color="auto"/>
                  </w:tcBorders>
                  <w:shd w:val="clear" w:color="000000" w:fill="FFFFFF"/>
                  <w:noWrap/>
                  <w:vAlign w:val="bottom"/>
                  <w:hideMark/>
                </w:tcPr>
                <w:p w14:paraId="5D408C18" w14:textId="77777777" w:rsidR="00B51FD2" w:rsidRPr="00B51FD2" w:rsidRDefault="00B51FD2" w:rsidP="00B51FD2">
                  <w:pPr>
                    <w:pStyle w:val="00Dliubngbiu"/>
                    <w:rPr>
                      <w:sz w:val="20"/>
                      <w:szCs w:val="20"/>
                    </w:rPr>
                  </w:pPr>
                  <w:r w:rsidRPr="00B51FD2">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104B656A" w14:textId="77777777" w:rsidR="00B51FD2" w:rsidRPr="00B51FD2" w:rsidRDefault="00B51FD2" w:rsidP="00B51FD2">
                  <w:pPr>
                    <w:pStyle w:val="00Dliubngbiu"/>
                    <w:rPr>
                      <w:sz w:val="20"/>
                      <w:szCs w:val="20"/>
                    </w:rPr>
                  </w:pPr>
                  <w:r w:rsidRPr="00B51FD2">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377E4E2D" w14:textId="77777777" w:rsidR="00B51FD2" w:rsidRPr="00B51FD2" w:rsidRDefault="00B51FD2" w:rsidP="00B51FD2">
                  <w:pPr>
                    <w:pStyle w:val="00Dliubngbiu"/>
                    <w:rPr>
                      <w:sz w:val="20"/>
                      <w:szCs w:val="20"/>
                    </w:rPr>
                  </w:pPr>
                  <w:r w:rsidRPr="00B51FD2">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0389F6CF" w14:textId="77777777" w:rsidR="00B51FD2" w:rsidRPr="00B51FD2" w:rsidRDefault="00B51FD2" w:rsidP="00B51FD2">
                  <w:pPr>
                    <w:pStyle w:val="00Dliubngbiu"/>
                    <w:rPr>
                      <w:sz w:val="20"/>
                      <w:szCs w:val="20"/>
                    </w:rPr>
                  </w:pPr>
                  <w:r w:rsidRPr="00B51FD2">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5ECE0A3C" w14:textId="77777777" w:rsidR="00B51FD2" w:rsidRPr="00B51FD2" w:rsidRDefault="00B51FD2" w:rsidP="00B51FD2">
                  <w:pPr>
                    <w:pStyle w:val="00Dliubngbiu"/>
                    <w:rPr>
                      <w:sz w:val="20"/>
                      <w:szCs w:val="20"/>
                    </w:rPr>
                  </w:pPr>
                  <w:r w:rsidRPr="00B51FD2">
                    <w:rPr>
                      <w:sz w:val="20"/>
                      <w:szCs w:val="20"/>
                    </w:rPr>
                    <w:t>0,005</w:t>
                  </w:r>
                </w:p>
              </w:tc>
              <w:tc>
                <w:tcPr>
                  <w:tcW w:w="302" w:type="pct"/>
                  <w:tcBorders>
                    <w:top w:val="nil"/>
                    <w:left w:val="nil"/>
                    <w:bottom w:val="single" w:sz="4" w:space="0" w:color="auto"/>
                    <w:right w:val="single" w:sz="4" w:space="0" w:color="auto"/>
                  </w:tcBorders>
                  <w:shd w:val="clear" w:color="000000" w:fill="FFFFFF"/>
                  <w:noWrap/>
                  <w:vAlign w:val="bottom"/>
                  <w:hideMark/>
                </w:tcPr>
                <w:p w14:paraId="216B91FD" w14:textId="77777777" w:rsidR="00B51FD2" w:rsidRPr="00B51FD2" w:rsidRDefault="00B51FD2" w:rsidP="00B51FD2">
                  <w:pPr>
                    <w:pStyle w:val="00Dliubngbiu"/>
                    <w:rPr>
                      <w:sz w:val="20"/>
                      <w:szCs w:val="20"/>
                    </w:rPr>
                  </w:pPr>
                  <w:r w:rsidRPr="00B51FD2">
                    <w:rPr>
                      <w:sz w:val="20"/>
                      <w:szCs w:val="20"/>
                    </w:rPr>
                    <w:t>0,998</w:t>
                  </w:r>
                </w:p>
              </w:tc>
              <w:tc>
                <w:tcPr>
                  <w:tcW w:w="339" w:type="pct"/>
                  <w:tcBorders>
                    <w:top w:val="nil"/>
                    <w:left w:val="nil"/>
                    <w:bottom w:val="single" w:sz="4" w:space="0" w:color="auto"/>
                    <w:right w:val="single" w:sz="4" w:space="0" w:color="auto"/>
                  </w:tcBorders>
                  <w:shd w:val="clear" w:color="000000" w:fill="FFFFFF"/>
                  <w:noWrap/>
                  <w:vAlign w:val="bottom"/>
                  <w:hideMark/>
                </w:tcPr>
                <w:p w14:paraId="36CC69DB" w14:textId="77777777" w:rsidR="00B51FD2" w:rsidRPr="00B51FD2" w:rsidRDefault="00B51FD2" w:rsidP="00B51FD2">
                  <w:pPr>
                    <w:pStyle w:val="00Dliubngbiu"/>
                    <w:rPr>
                      <w:color w:val="FF0000"/>
                      <w:sz w:val="20"/>
                      <w:szCs w:val="20"/>
                    </w:rPr>
                  </w:pPr>
                  <w:r w:rsidRPr="00B51FD2">
                    <w:rPr>
                      <w:color w:val="FF0000"/>
                      <w:sz w:val="20"/>
                      <w:szCs w:val="20"/>
                    </w:rPr>
                    <w:t>0,011</w:t>
                  </w:r>
                </w:p>
              </w:tc>
              <w:tc>
                <w:tcPr>
                  <w:tcW w:w="684" w:type="pct"/>
                  <w:tcBorders>
                    <w:top w:val="nil"/>
                    <w:left w:val="nil"/>
                    <w:bottom w:val="single" w:sz="4" w:space="0" w:color="auto"/>
                    <w:right w:val="single" w:sz="4" w:space="0" w:color="auto"/>
                  </w:tcBorders>
                  <w:shd w:val="clear" w:color="000000" w:fill="FFFFFF"/>
                  <w:noWrap/>
                  <w:vAlign w:val="bottom"/>
                  <w:hideMark/>
                </w:tcPr>
                <w:p w14:paraId="5B05D352" w14:textId="77777777" w:rsidR="00B51FD2" w:rsidRPr="00B51FD2" w:rsidRDefault="00B51FD2" w:rsidP="00B51FD2">
                  <w:pPr>
                    <w:pStyle w:val="00Dliubngbiu"/>
                    <w:rPr>
                      <w:sz w:val="20"/>
                      <w:szCs w:val="20"/>
                    </w:rPr>
                  </w:pPr>
                  <w:r w:rsidRPr="00B51FD2">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0988C5B0" w14:textId="77777777" w:rsidR="00B51FD2" w:rsidRPr="00B51FD2" w:rsidRDefault="00B51FD2" w:rsidP="00B51FD2">
                  <w:pPr>
                    <w:pStyle w:val="00Dliubngbiu"/>
                    <w:rPr>
                      <w:sz w:val="20"/>
                      <w:szCs w:val="20"/>
                    </w:rPr>
                  </w:pPr>
                  <w:r w:rsidRPr="00B51FD2">
                    <w:rPr>
                      <w:sz w:val="20"/>
                      <w:szCs w:val="20"/>
                    </w:rPr>
                    <w:t>200</w:t>
                  </w:r>
                </w:p>
              </w:tc>
              <w:tc>
                <w:tcPr>
                  <w:tcW w:w="302" w:type="pct"/>
                  <w:tcBorders>
                    <w:top w:val="nil"/>
                    <w:left w:val="nil"/>
                    <w:bottom w:val="single" w:sz="4" w:space="0" w:color="auto"/>
                    <w:right w:val="single" w:sz="4" w:space="0" w:color="auto"/>
                  </w:tcBorders>
                  <w:shd w:val="clear" w:color="000000" w:fill="FFFFFF"/>
                  <w:noWrap/>
                  <w:vAlign w:val="bottom"/>
                  <w:hideMark/>
                </w:tcPr>
                <w:p w14:paraId="5F149CB2" w14:textId="77777777" w:rsidR="00B51FD2" w:rsidRPr="00B51FD2" w:rsidRDefault="00B51FD2" w:rsidP="00B51FD2">
                  <w:pPr>
                    <w:pStyle w:val="00Dliubngbiu"/>
                    <w:rPr>
                      <w:color w:val="FF0000"/>
                      <w:sz w:val="20"/>
                      <w:szCs w:val="20"/>
                    </w:rPr>
                  </w:pPr>
                  <w:r w:rsidRPr="00B51FD2">
                    <w:rPr>
                      <w:color w:val="FF0000"/>
                      <w:sz w:val="20"/>
                      <w:szCs w:val="20"/>
                    </w:rPr>
                    <w:t>3,93</w:t>
                  </w:r>
                </w:p>
              </w:tc>
              <w:tc>
                <w:tcPr>
                  <w:tcW w:w="302" w:type="pct"/>
                  <w:tcBorders>
                    <w:top w:val="nil"/>
                    <w:left w:val="nil"/>
                    <w:bottom w:val="single" w:sz="4" w:space="0" w:color="auto"/>
                    <w:right w:val="single" w:sz="4" w:space="0" w:color="auto"/>
                  </w:tcBorders>
                  <w:shd w:val="clear" w:color="000000" w:fill="FFFFFF"/>
                  <w:noWrap/>
                  <w:vAlign w:val="bottom"/>
                  <w:hideMark/>
                </w:tcPr>
                <w:p w14:paraId="34CC3580" w14:textId="77777777" w:rsidR="00B51FD2" w:rsidRPr="00B51FD2" w:rsidRDefault="00B51FD2" w:rsidP="00B51FD2">
                  <w:pPr>
                    <w:pStyle w:val="00Dliubngbiu"/>
                    <w:rPr>
                      <w:sz w:val="20"/>
                      <w:szCs w:val="20"/>
                    </w:rPr>
                  </w:pPr>
                  <w:r w:rsidRPr="00B51FD2">
                    <w:rPr>
                      <w:sz w:val="20"/>
                      <w:szCs w:val="20"/>
                    </w:rPr>
                    <w:t>0,49</w:t>
                  </w:r>
                </w:p>
              </w:tc>
            </w:tr>
            <w:tr w:rsidR="00B51FD2" w:rsidRPr="00B51FD2" w14:paraId="3A4ED01F" w14:textId="77777777" w:rsidTr="00B51FD2">
              <w:trPr>
                <w:divId w:val="877667716"/>
                <w:trHeight w:val="360"/>
              </w:trPr>
              <w:tc>
                <w:tcPr>
                  <w:tcW w:w="451" w:type="pct"/>
                  <w:vMerge/>
                  <w:tcBorders>
                    <w:top w:val="nil"/>
                    <w:left w:val="single" w:sz="4" w:space="0" w:color="auto"/>
                    <w:bottom w:val="single" w:sz="4" w:space="0" w:color="000000"/>
                    <w:right w:val="single" w:sz="4" w:space="0" w:color="auto"/>
                  </w:tcBorders>
                  <w:vAlign w:val="center"/>
                  <w:hideMark/>
                </w:tcPr>
                <w:p w14:paraId="79B0FCC8" w14:textId="77777777" w:rsidR="00B51FD2" w:rsidRPr="00B51FD2" w:rsidRDefault="00B51FD2" w:rsidP="00B51FD2">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15DE883C" w14:textId="77777777" w:rsidR="00B51FD2" w:rsidRPr="00B51FD2" w:rsidRDefault="00B51FD2" w:rsidP="00B51FD2">
                  <w:pPr>
                    <w:pStyle w:val="00Dliubngbiu"/>
                    <w:rPr>
                      <w:sz w:val="20"/>
                      <w:szCs w:val="20"/>
                    </w:rPr>
                  </w:pPr>
                  <w:r w:rsidRPr="00B51FD2">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151D17C7" w14:textId="77777777" w:rsidR="00B51FD2" w:rsidRPr="00B51FD2" w:rsidRDefault="00B51FD2" w:rsidP="00B51FD2">
                  <w:pPr>
                    <w:pStyle w:val="00Dliubngbiu"/>
                    <w:rPr>
                      <w:sz w:val="20"/>
                      <w:szCs w:val="20"/>
                    </w:rPr>
                  </w:pPr>
                  <w:r w:rsidRPr="00B51FD2">
                    <w:rPr>
                      <w:sz w:val="20"/>
                      <w:szCs w:val="20"/>
                    </w:rPr>
                    <w:t>0,0512</w:t>
                  </w:r>
                </w:p>
              </w:tc>
              <w:tc>
                <w:tcPr>
                  <w:tcW w:w="390" w:type="pct"/>
                  <w:tcBorders>
                    <w:top w:val="nil"/>
                    <w:left w:val="nil"/>
                    <w:bottom w:val="single" w:sz="4" w:space="0" w:color="auto"/>
                    <w:right w:val="single" w:sz="4" w:space="0" w:color="auto"/>
                  </w:tcBorders>
                  <w:shd w:val="clear" w:color="000000" w:fill="FFFFFF"/>
                  <w:noWrap/>
                  <w:vAlign w:val="bottom"/>
                  <w:hideMark/>
                </w:tcPr>
                <w:p w14:paraId="1825E6B1" w14:textId="77777777" w:rsidR="00B51FD2" w:rsidRPr="00B51FD2" w:rsidRDefault="00B51FD2" w:rsidP="00B51FD2">
                  <w:pPr>
                    <w:pStyle w:val="00Dliubngbiu"/>
                    <w:rPr>
                      <w:sz w:val="20"/>
                      <w:szCs w:val="20"/>
                    </w:rPr>
                  </w:pPr>
                  <w:r w:rsidRPr="00B51FD2">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010FCD07" w14:textId="77777777" w:rsidR="00B51FD2" w:rsidRPr="00B51FD2" w:rsidRDefault="00B51FD2" w:rsidP="00B51FD2">
                  <w:pPr>
                    <w:pStyle w:val="00Dliubngbiu"/>
                    <w:rPr>
                      <w:sz w:val="20"/>
                      <w:szCs w:val="20"/>
                    </w:rPr>
                  </w:pPr>
                  <w:r w:rsidRPr="00B51FD2">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563925E9" w14:textId="77777777" w:rsidR="00B51FD2" w:rsidRPr="00B51FD2" w:rsidRDefault="00B51FD2" w:rsidP="00B51FD2">
                  <w:pPr>
                    <w:pStyle w:val="00Dliubngbiu"/>
                    <w:rPr>
                      <w:sz w:val="20"/>
                      <w:szCs w:val="20"/>
                    </w:rPr>
                  </w:pPr>
                  <w:r w:rsidRPr="00B51FD2">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69704777" w14:textId="77777777" w:rsidR="00B51FD2" w:rsidRPr="00B51FD2" w:rsidRDefault="00B51FD2" w:rsidP="00B51FD2">
                  <w:pPr>
                    <w:pStyle w:val="00Dliubngbiu"/>
                    <w:rPr>
                      <w:sz w:val="20"/>
                      <w:szCs w:val="20"/>
                    </w:rPr>
                  </w:pPr>
                  <w:r w:rsidRPr="00B51FD2">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13729426" w14:textId="77777777" w:rsidR="00B51FD2" w:rsidRPr="00B51FD2" w:rsidRDefault="00B51FD2" w:rsidP="00B51FD2">
                  <w:pPr>
                    <w:pStyle w:val="00Dliubngbiu"/>
                    <w:rPr>
                      <w:sz w:val="20"/>
                      <w:szCs w:val="20"/>
                    </w:rPr>
                  </w:pPr>
                  <w:r w:rsidRPr="00B51FD2">
                    <w:rPr>
                      <w:sz w:val="20"/>
                      <w:szCs w:val="20"/>
                    </w:rPr>
                    <w:t>0,009</w:t>
                  </w:r>
                </w:p>
              </w:tc>
              <w:tc>
                <w:tcPr>
                  <w:tcW w:w="302" w:type="pct"/>
                  <w:tcBorders>
                    <w:top w:val="nil"/>
                    <w:left w:val="nil"/>
                    <w:bottom w:val="single" w:sz="4" w:space="0" w:color="auto"/>
                    <w:right w:val="single" w:sz="4" w:space="0" w:color="auto"/>
                  </w:tcBorders>
                  <w:shd w:val="clear" w:color="000000" w:fill="FFFFFF"/>
                  <w:noWrap/>
                  <w:vAlign w:val="bottom"/>
                  <w:hideMark/>
                </w:tcPr>
                <w:p w14:paraId="2DAA2935" w14:textId="77777777" w:rsidR="00B51FD2" w:rsidRPr="00B51FD2" w:rsidRDefault="00B51FD2" w:rsidP="00B51FD2">
                  <w:pPr>
                    <w:pStyle w:val="00Dliubngbiu"/>
                    <w:rPr>
                      <w:sz w:val="20"/>
                      <w:szCs w:val="20"/>
                    </w:rPr>
                  </w:pPr>
                  <w:r w:rsidRPr="00B51FD2">
                    <w:rPr>
                      <w:sz w:val="20"/>
                      <w:szCs w:val="20"/>
                    </w:rPr>
                    <w:t>0,995</w:t>
                  </w:r>
                </w:p>
              </w:tc>
              <w:tc>
                <w:tcPr>
                  <w:tcW w:w="339" w:type="pct"/>
                  <w:tcBorders>
                    <w:top w:val="nil"/>
                    <w:left w:val="nil"/>
                    <w:bottom w:val="single" w:sz="4" w:space="0" w:color="auto"/>
                    <w:right w:val="single" w:sz="4" w:space="0" w:color="auto"/>
                  </w:tcBorders>
                  <w:shd w:val="clear" w:color="000000" w:fill="FFFFFF"/>
                  <w:noWrap/>
                  <w:vAlign w:val="bottom"/>
                  <w:hideMark/>
                </w:tcPr>
                <w:p w14:paraId="73FBA0F4" w14:textId="77777777" w:rsidR="00B51FD2" w:rsidRPr="00B51FD2" w:rsidRDefault="00B51FD2" w:rsidP="00B51FD2">
                  <w:pPr>
                    <w:pStyle w:val="00Dliubngbiu"/>
                    <w:rPr>
                      <w:color w:val="FF0000"/>
                      <w:sz w:val="20"/>
                      <w:szCs w:val="20"/>
                    </w:rPr>
                  </w:pPr>
                  <w:r w:rsidRPr="00B51FD2">
                    <w:rPr>
                      <w:color w:val="FF0000"/>
                      <w:sz w:val="20"/>
                      <w:szCs w:val="20"/>
                    </w:rPr>
                    <w:t>0,023</w:t>
                  </w:r>
                </w:p>
              </w:tc>
              <w:tc>
                <w:tcPr>
                  <w:tcW w:w="684" w:type="pct"/>
                  <w:tcBorders>
                    <w:top w:val="nil"/>
                    <w:left w:val="nil"/>
                    <w:bottom w:val="single" w:sz="4" w:space="0" w:color="auto"/>
                    <w:right w:val="single" w:sz="4" w:space="0" w:color="auto"/>
                  </w:tcBorders>
                  <w:shd w:val="clear" w:color="000000" w:fill="FFFFFF"/>
                  <w:noWrap/>
                  <w:vAlign w:val="bottom"/>
                  <w:hideMark/>
                </w:tcPr>
                <w:p w14:paraId="175AB484" w14:textId="77777777" w:rsidR="00B51FD2" w:rsidRPr="00B51FD2" w:rsidRDefault="00B51FD2" w:rsidP="00B51FD2">
                  <w:pPr>
                    <w:pStyle w:val="00Dliubngbiu"/>
                    <w:rPr>
                      <w:sz w:val="20"/>
                      <w:szCs w:val="20"/>
                    </w:rPr>
                  </w:pPr>
                  <w:r w:rsidRPr="00B51FD2">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0DCBF9CF" w14:textId="77777777" w:rsidR="00B51FD2" w:rsidRPr="00B51FD2" w:rsidRDefault="00B51FD2" w:rsidP="00B51FD2">
                  <w:pPr>
                    <w:pStyle w:val="00Dliubngbiu"/>
                    <w:rPr>
                      <w:sz w:val="20"/>
                      <w:szCs w:val="20"/>
                    </w:rPr>
                  </w:pPr>
                  <w:r w:rsidRPr="00B51FD2">
                    <w:rPr>
                      <w:sz w:val="20"/>
                      <w:szCs w:val="20"/>
                    </w:rPr>
                    <w:t>200</w:t>
                  </w:r>
                </w:p>
              </w:tc>
              <w:tc>
                <w:tcPr>
                  <w:tcW w:w="302" w:type="pct"/>
                  <w:tcBorders>
                    <w:top w:val="nil"/>
                    <w:left w:val="nil"/>
                    <w:bottom w:val="single" w:sz="4" w:space="0" w:color="auto"/>
                    <w:right w:val="single" w:sz="4" w:space="0" w:color="auto"/>
                  </w:tcBorders>
                  <w:shd w:val="clear" w:color="000000" w:fill="FFFFFF"/>
                  <w:noWrap/>
                  <w:vAlign w:val="bottom"/>
                  <w:hideMark/>
                </w:tcPr>
                <w:p w14:paraId="653B231C" w14:textId="77777777" w:rsidR="00B51FD2" w:rsidRPr="00B51FD2" w:rsidRDefault="00B51FD2" w:rsidP="00B51FD2">
                  <w:pPr>
                    <w:pStyle w:val="00Dliubngbiu"/>
                    <w:rPr>
                      <w:color w:val="FF0000"/>
                      <w:sz w:val="20"/>
                      <w:szCs w:val="20"/>
                    </w:rPr>
                  </w:pPr>
                  <w:r w:rsidRPr="00B51FD2">
                    <w:rPr>
                      <w:color w:val="FF0000"/>
                      <w:sz w:val="20"/>
                      <w:szCs w:val="20"/>
                    </w:rPr>
                    <w:t>3,93</w:t>
                  </w:r>
                </w:p>
              </w:tc>
              <w:tc>
                <w:tcPr>
                  <w:tcW w:w="302" w:type="pct"/>
                  <w:tcBorders>
                    <w:top w:val="nil"/>
                    <w:left w:val="nil"/>
                    <w:bottom w:val="single" w:sz="4" w:space="0" w:color="auto"/>
                    <w:right w:val="single" w:sz="4" w:space="0" w:color="auto"/>
                  </w:tcBorders>
                  <w:shd w:val="clear" w:color="000000" w:fill="FFFFFF"/>
                  <w:noWrap/>
                  <w:vAlign w:val="bottom"/>
                  <w:hideMark/>
                </w:tcPr>
                <w:p w14:paraId="28BEC9C2" w14:textId="77777777" w:rsidR="00B51FD2" w:rsidRPr="00B51FD2" w:rsidRDefault="00B51FD2" w:rsidP="00B51FD2">
                  <w:pPr>
                    <w:pStyle w:val="00Dliubngbiu"/>
                    <w:rPr>
                      <w:sz w:val="20"/>
                      <w:szCs w:val="20"/>
                    </w:rPr>
                  </w:pPr>
                  <w:r w:rsidRPr="00B51FD2">
                    <w:rPr>
                      <w:sz w:val="20"/>
                      <w:szCs w:val="20"/>
                    </w:rPr>
                    <w:t>0,49</w:t>
                  </w:r>
                </w:p>
              </w:tc>
            </w:tr>
            <w:tr w:rsidR="00B51FD2" w:rsidRPr="00B51FD2" w14:paraId="57D9ED1E" w14:textId="77777777" w:rsidTr="00B51FD2">
              <w:trPr>
                <w:divId w:val="877667716"/>
                <w:trHeight w:val="360"/>
              </w:trPr>
              <w:tc>
                <w:tcPr>
                  <w:tcW w:w="4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7C931B63" w14:textId="77777777" w:rsidR="00B51FD2" w:rsidRPr="00B51FD2" w:rsidRDefault="00B51FD2" w:rsidP="00B51FD2">
                  <w:pPr>
                    <w:pStyle w:val="00Dliubngbiu"/>
                    <w:rPr>
                      <w:sz w:val="20"/>
                      <w:szCs w:val="20"/>
                    </w:rPr>
                  </w:pPr>
                  <w:r w:rsidRPr="00B51FD2">
                    <w:rPr>
                      <w:sz w:val="20"/>
                      <w:szCs w:val="20"/>
                    </w:rPr>
                    <w:t>S12</w:t>
                  </w:r>
                </w:p>
              </w:tc>
              <w:tc>
                <w:tcPr>
                  <w:tcW w:w="390" w:type="pct"/>
                  <w:tcBorders>
                    <w:top w:val="nil"/>
                    <w:left w:val="nil"/>
                    <w:bottom w:val="single" w:sz="4" w:space="0" w:color="auto"/>
                    <w:right w:val="single" w:sz="4" w:space="0" w:color="auto"/>
                  </w:tcBorders>
                  <w:shd w:val="clear" w:color="000000" w:fill="FFFFFF"/>
                  <w:noWrap/>
                  <w:vAlign w:val="bottom"/>
                  <w:hideMark/>
                </w:tcPr>
                <w:p w14:paraId="328E94E9" w14:textId="77777777" w:rsidR="00B51FD2" w:rsidRPr="00B51FD2" w:rsidRDefault="00B51FD2" w:rsidP="00B51FD2">
                  <w:pPr>
                    <w:pStyle w:val="00Dliubngbiu"/>
                    <w:rPr>
                      <w:sz w:val="20"/>
                      <w:szCs w:val="20"/>
                    </w:rPr>
                  </w:pPr>
                  <w:r w:rsidRPr="00B51FD2">
                    <w:rPr>
                      <w:sz w:val="20"/>
                      <w:szCs w:val="20"/>
                    </w:rPr>
                    <w:t>M1</w:t>
                  </w:r>
                </w:p>
              </w:tc>
              <w:tc>
                <w:tcPr>
                  <w:tcW w:w="390" w:type="pct"/>
                  <w:tcBorders>
                    <w:top w:val="nil"/>
                    <w:left w:val="nil"/>
                    <w:bottom w:val="single" w:sz="4" w:space="0" w:color="auto"/>
                    <w:right w:val="single" w:sz="4" w:space="0" w:color="auto"/>
                  </w:tcBorders>
                  <w:shd w:val="clear" w:color="000000" w:fill="FFFFFF"/>
                  <w:hideMark/>
                </w:tcPr>
                <w:p w14:paraId="22F37082" w14:textId="77777777" w:rsidR="00B51FD2" w:rsidRPr="00B51FD2" w:rsidRDefault="00B51FD2" w:rsidP="00B51FD2">
                  <w:pPr>
                    <w:pStyle w:val="00Dliubngbiu"/>
                    <w:rPr>
                      <w:sz w:val="20"/>
                      <w:szCs w:val="20"/>
                    </w:rPr>
                  </w:pPr>
                  <w:r w:rsidRPr="00B51FD2">
                    <w:rPr>
                      <w:sz w:val="20"/>
                      <w:szCs w:val="20"/>
                    </w:rPr>
                    <w:t>0,0256</w:t>
                  </w:r>
                </w:p>
              </w:tc>
              <w:tc>
                <w:tcPr>
                  <w:tcW w:w="390" w:type="pct"/>
                  <w:tcBorders>
                    <w:top w:val="nil"/>
                    <w:left w:val="nil"/>
                    <w:bottom w:val="single" w:sz="4" w:space="0" w:color="auto"/>
                    <w:right w:val="single" w:sz="4" w:space="0" w:color="auto"/>
                  </w:tcBorders>
                  <w:shd w:val="clear" w:color="000000" w:fill="FFFFFF"/>
                  <w:noWrap/>
                  <w:vAlign w:val="bottom"/>
                  <w:hideMark/>
                </w:tcPr>
                <w:p w14:paraId="702FF81A" w14:textId="77777777" w:rsidR="00B51FD2" w:rsidRPr="00B51FD2" w:rsidRDefault="00B51FD2" w:rsidP="00B51FD2">
                  <w:pPr>
                    <w:pStyle w:val="00Dliubngbiu"/>
                    <w:rPr>
                      <w:sz w:val="20"/>
                      <w:szCs w:val="20"/>
                    </w:rPr>
                  </w:pPr>
                  <w:r w:rsidRPr="00B51FD2">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7B4DE538" w14:textId="77777777" w:rsidR="00B51FD2" w:rsidRPr="00B51FD2" w:rsidRDefault="00B51FD2" w:rsidP="00B51FD2">
                  <w:pPr>
                    <w:pStyle w:val="00Dliubngbiu"/>
                    <w:rPr>
                      <w:sz w:val="20"/>
                      <w:szCs w:val="20"/>
                    </w:rPr>
                  </w:pPr>
                  <w:r w:rsidRPr="00B51FD2">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765F8535" w14:textId="77777777" w:rsidR="00B51FD2" w:rsidRPr="00B51FD2" w:rsidRDefault="00B51FD2" w:rsidP="00B51FD2">
                  <w:pPr>
                    <w:pStyle w:val="00Dliubngbiu"/>
                    <w:rPr>
                      <w:sz w:val="20"/>
                      <w:szCs w:val="20"/>
                    </w:rPr>
                  </w:pPr>
                  <w:r w:rsidRPr="00B51FD2">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498649CD" w14:textId="77777777" w:rsidR="00B51FD2" w:rsidRPr="00B51FD2" w:rsidRDefault="00B51FD2" w:rsidP="00B51FD2">
                  <w:pPr>
                    <w:pStyle w:val="00Dliubngbiu"/>
                    <w:rPr>
                      <w:sz w:val="20"/>
                      <w:szCs w:val="20"/>
                    </w:rPr>
                  </w:pPr>
                  <w:r w:rsidRPr="00B51FD2">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3FCA0794" w14:textId="77777777" w:rsidR="00B51FD2" w:rsidRPr="00B51FD2" w:rsidRDefault="00B51FD2" w:rsidP="00B51FD2">
                  <w:pPr>
                    <w:pStyle w:val="00Dliubngbiu"/>
                    <w:rPr>
                      <w:sz w:val="20"/>
                      <w:szCs w:val="20"/>
                    </w:rPr>
                  </w:pPr>
                  <w:r w:rsidRPr="00B51FD2">
                    <w:rPr>
                      <w:sz w:val="20"/>
                      <w:szCs w:val="20"/>
                    </w:rPr>
                    <w:t>0,005</w:t>
                  </w:r>
                </w:p>
              </w:tc>
              <w:tc>
                <w:tcPr>
                  <w:tcW w:w="302" w:type="pct"/>
                  <w:tcBorders>
                    <w:top w:val="nil"/>
                    <w:left w:val="nil"/>
                    <w:bottom w:val="single" w:sz="4" w:space="0" w:color="auto"/>
                    <w:right w:val="single" w:sz="4" w:space="0" w:color="auto"/>
                  </w:tcBorders>
                  <w:shd w:val="clear" w:color="000000" w:fill="FFFFFF"/>
                  <w:noWrap/>
                  <w:vAlign w:val="bottom"/>
                  <w:hideMark/>
                </w:tcPr>
                <w:p w14:paraId="449184E5" w14:textId="77777777" w:rsidR="00B51FD2" w:rsidRPr="00B51FD2" w:rsidRDefault="00B51FD2" w:rsidP="00B51FD2">
                  <w:pPr>
                    <w:pStyle w:val="00Dliubngbiu"/>
                    <w:rPr>
                      <w:sz w:val="20"/>
                      <w:szCs w:val="20"/>
                    </w:rPr>
                  </w:pPr>
                  <w:r w:rsidRPr="00B51FD2">
                    <w:rPr>
                      <w:sz w:val="20"/>
                      <w:szCs w:val="20"/>
                    </w:rPr>
                    <w:t>0,998</w:t>
                  </w:r>
                </w:p>
              </w:tc>
              <w:tc>
                <w:tcPr>
                  <w:tcW w:w="339" w:type="pct"/>
                  <w:tcBorders>
                    <w:top w:val="nil"/>
                    <w:left w:val="nil"/>
                    <w:bottom w:val="single" w:sz="4" w:space="0" w:color="auto"/>
                    <w:right w:val="single" w:sz="4" w:space="0" w:color="auto"/>
                  </w:tcBorders>
                  <w:shd w:val="clear" w:color="000000" w:fill="FFFFFF"/>
                  <w:noWrap/>
                  <w:vAlign w:val="bottom"/>
                  <w:hideMark/>
                </w:tcPr>
                <w:p w14:paraId="1DA40DA6" w14:textId="77777777" w:rsidR="00B51FD2" w:rsidRPr="00B51FD2" w:rsidRDefault="00B51FD2" w:rsidP="00B51FD2">
                  <w:pPr>
                    <w:pStyle w:val="00Dliubngbiu"/>
                    <w:rPr>
                      <w:color w:val="FF0000"/>
                      <w:sz w:val="20"/>
                      <w:szCs w:val="20"/>
                    </w:rPr>
                  </w:pPr>
                  <w:r w:rsidRPr="00B51FD2">
                    <w:rPr>
                      <w:color w:val="FF0000"/>
                      <w:sz w:val="20"/>
                      <w:szCs w:val="20"/>
                    </w:rPr>
                    <w:t>0,011</w:t>
                  </w:r>
                </w:p>
              </w:tc>
              <w:tc>
                <w:tcPr>
                  <w:tcW w:w="684" w:type="pct"/>
                  <w:tcBorders>
                    <w:top w:val="nil"/>
                    <w:left w:val="nil"/>
                    <w:bottom w:val="single" w:sz="4" w:space="0" w:color="auto"/>
                    <w:right w:val="single" w:sz="4" w:space="0" w:color="auto"/>
                  </w:tcBorders>
                  <w:shd w:val="clear" w:color="000000" w:fill="FFFFFF"/>
                  <w:noWrap/>
                  <w:vAlign w:val="bottom"/>
                  <w:hideMark/>
                </w:tcPr>
                <w:p w14:paraId="39AC6595" w14:textId="77777777" w:rsidR="00B51FD2" w:rsidRPr="00B51FD2" w:rsidRDefault="00B51FD2" w:rsidP="00B51FD2">
                  <w:pPr>
                    <w:pStyle w:val="00Dliubngbiu"/>
                    <w:rPr>
                      <w:sz w:val="20"/>
                      <w:szCs w:val="20"/>
                    </w:rPr>
                  </w:pPr>
                  <w:r w:rsidRPr="00B51FD2">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25C1DB86" w14:textId="77777777" w:rsidR="00B51FD2" w:rsidRPr="00B51FD2" w:rsidRDefault="00B51FD2" w:rsidP="00B51FD2">
                  <w:pPr>
                    <w:pStyle w:val="00Dliubngbiu"/>
                    <w:rPr>
                      <w:sz w:val="20"/>
                      <w:szCs w:val="20"/>
                    </w:rPr>
                  </w:pPr>
                  <w:r w:rsidRPr="00B51FD2">
                    <w:rPr>
                      <w:sz w:val="20"/>
                      <w:szCs w:val="20"/>
                    </w:rPr>
                    <w:t>200</w:t>
                  </w:r>
                </w:p>
              </w:tc>
              <w:tc>
                <w:tcPr>
                  <w:tcW w:w="302" w:type="pct"/>
                  <w:tcBorders>
                    <w:top w:val="nil"/>
                    <w:left w:val="nil"/>
                    <w:bottom w:val="single" w:sz="4" w:space="0" w:color="auto"/>
                    <w:right w:val="single" w:sz="4" w:space="0" w:color="auto"/>
                  </w:tcBorders>
                  <w:shd w:val="clear" w:color="000000" w:fill="FFFFFF"/>
                  <w:noWrap/>
                  <w:vAlign w:val="bottom"/>
                  <w:hideMark/>
                </w:tcPr>
                <w:p w14:paraId="190F67B8" w14:textId="77777777" w:rsidR="00B51FD2" w:rsidRPr="00B51FD2" w:rsidRDefault="00B51FD2" w:rsidP="00B51FD2">
                  <w:pPr>
                    <w:pStyle w:val="00Dliubngbiu"/>
                    <w:rPr>
                      <w:color w:val="FF0000"/>
                      <w:sz w:val="20"/>
                      <w:szCs w:val="20"/>
                    </w:rPr>
                  </w:pPr>
                  <w:r w:rsidRPr="00B51FD2">
                    <w:rPr>
                      <w:color w:val="FF0000"/>
                      <w:sz w:val="20"/>
                      <w:szCs w:val="20"/>
                    </w:rPr>
                    <w:t>3,93</w:t>
                  </w:r>
                </w:p>
              </w:tc>
              <w:tc>
                <w:tcPr>
                  <w:tcW w:w="302" w:type="pct"/>
                  <w:tcBorders>
                    <w:top w:val="nil"/>
                    <w:left w:val="nil"/>
                    <w:bottom w:val="single" w:sz="4" w:space="0" w:color="auto"/>
                    <w:right w:val="single" w:sz="4" w:space="0" w:color="auto"/>
                  </w:tcBorders>
                  <w:shd w:val="clear" w:color="000000" w:fill="FFFFFF"/>
                  <w:noWrap/>
                  <w:vAlign w:val="bottom"/>
                  <w:hideMark/>
                </w:tcPr>
                <w:p w14:paraId="7F0AAE9E" w14:textId="77777777" w:rsidR="00B51FD2" w:rsidRPr="00B51FD2" w:rsidRDefault="00B51FD2" w:rsidP="00B51FD2">
                  <w:pPr>
                    <w:pStyle w:val="00Dliubngbiu"/>
                    <w:rPr>
                      <w:sz w:val="20"/>
                      <w:szCs w:val="20"/>
                    </w:rPr>
                  </w:pPr>
                  <w:r w:rsidRPr="00B51FD2">
                    <w:rPr>
                      <w:sz w:val="20"/>
                      <w:szCs w:val="20"/>
                    </w:rPr>
                    <w:t>0,49</w:t>
                  </w:r>
                </w:p>
              </w:tc>
            </w:tr>
            <w:tr w:rsidR="00B51FD2" w:rsidRPr="00B51FD2" w14:paraId="1410F22E" w14:textId="77777777" w:rsidTr="00B51FD2">
              <w:trPr>
                <w:divId w:val="877667716"/>
                <w:trHeight w:val="360"/>
              </w:trPr>
              <w:tc>
                <w:tcPr>
                  <w:tcW w:w="451" w:type="pct"/>
                  <w:vMerge/>
                  <w:tcBorders>
                    <w:top w:val="nil"/>
                    <w:left w:val="single" w:sz="4" w:space="0" w:color="auto"/>
                    <w:bottom w:val="single" w:sz="4" w:space="0" w:color="000000"/>
                    <w:right w:val="single" w:sz="4" w:space="0" w:color="auto"/>
                  </w:tcBorders>
                  <w:vAlign w:val="center"/>
                  <w:hideMark/>
                </w:tcPr>
                <w:p w14:paraId="5E6A6C57" w14:textId="77777777" w:rsidR="00B51FD2" w:rsidRPr="00B51FD2" w:rsidRDefault="00B51FD2" w:rsidP="00B51FD2">
                  <w:pPr>
                    <w:pStyle w:val="00Dliubngbiu"/>
                    <w:rPr>
                      <w:sz w:val="20"/>
                      <w:szCs w:val="20"/>
                    </w:rPr>
                  </w:pPr>
                </w:p>
              </w:tc>
              <w:tc>
                <w:tcPr>
                  <w:tcW w:w="390" w:type="pct"/>
                  <w:tcBorders>
                    <w:top w:val="nil"/>
                    <w:left w:val="nil"/>
                    <w:bottom w:val="single" w:sz="4" w:space="0" w:color="auto"/>
                    <w:right w:val="single" w:sz="4" w:space="0" w:color="auto"/>
                  </w:tcBorders>
                  <w:shd w:val="clear" w:color="000000" w:fill="FFFFFF"/>
                  <w:noWrap/>
                  <w:vAlign w:val="bottom"/>
                  <w:hideMark/>
                </w:tcPr>
                <w:p w14:paraId="33CB3AA5" w14:textId="77777777" w:rsidR="00B51FD2" w:rsidRPr="00B51FD2" w:rsidRDefault="00B51FD2" w:rsidP="00B51FD2">
                  <w:pPr>
                    <w:pStyle w:val="00Dliubngbiu"/>
                    <w:rPr>
                      <w:sz w:val="20"/>
                      <w:szCs w:val="20"/>
                    </w:rPr>
                  </w:pPr>
                  <w:r w:rsidRPr="00B51FD2">
                    <w:rPr>
                      <w:sz w:val="20"/>
                      <w:szCs w:val="20"/>
                    </w:rPr>
                    <w:t>MI</w:t>
                  </w:r>
                </w:p>
              </w:tc>
              <w:tc>
                <w:tcPr>
                  <w:tcW w:w="390" w:type="pct"/>
                  <w:tcBorders>
                    <w:top w:val="nil"/>
                    <w:left w:val="nil"/>
                    <w:bottom w:val="single" w:sz="4" w:space="0" w:color="auto"/>
                    <w:right w:val="single" w:sz="4" w:space="0" w:color="auto"/>
                  </w:tcBorders>
                  <w:shd w:val="clear" w:color="000000" w:fill="FFFFFF"/>
                  <w:hideMark/>
                </w:tcPr>
                <w:p w14:paraId="16959B25" w14:textId="77777777" w:rsidR="00B51FD2" w:rsidRPr="00B51FD2" w:rsidRDefault="00B51FD2" w:rsidP="00B51FD2">
                  <w:pPr>
                    <w:pStyle w:val="00Dliubngbiu"/>
                    <w:rPr>
                      <w:sz w:val="20"/>
                      <w:szCs w:val="20"/>
                    </w:rPr>
                  </w:pPr>
                  <w:r w:rsidRPr="00B51FD2">
                    <w:rPr>
                      <w:sz w:val="20"/>
                      <w:szCs w:val="20"/>
                    </w:rPr>
                    <w:t>0,0512</w:t>
                  </w:r>
                </w:p>
              </w:tc>
              <w:tc>
                <w:tcPr>
                  <w:tcW w:w="390" w:type="pct"/>
                  <w:tcBorders>
                    <w:top w:val="nil"/>
                    <w:left w:val="nil"/>
                    <w:bottom w:val="single" w:sz="4" w:space="0" w:color="auto"/>
                    <w:right w:val="single" w:sz="4" w:space="0" w:color="auto"/>
                  </w:tcBorders>
                  <w:shd w:val="clear" w:color="000000" w:fill="FFFFFF"/>
                  <w:noWrap/>
                  <w:vAlign w:val="bottom"/>
                  <w:hideMark/>
                </w:tcPr>
                <w:p w14:paraId="046D8DB2" w14:textId="77777777" w:rsidR="00B51FD2" w:rsidRPr="00B51FD2" w:rsidRDefault="00B51FD2" w:rsidP="00B51FD2">
                  <w:pPr>
                    <w:pStyle w:val="00Dliubngbiu"/>
                    <w:rPr>
                      <w:sz w:val="20"/>
                      <w:szCs w:val="20"/>
                    </w:rPr>
                  </w:pPr>
                  <w:r w:rsidRPr="00B51FD2">
                    <w:rPr>
                      <w:sz w:val="20"/>
                      <w:szCs w:val="20"/>
                    </w:rPr>
                    <w:t>0,08</w:t>
                  </w:r>
                </w:p>
              </w:tc>
              <w:tc>
                <w:tcPr>
                  <w:tcW w:w="221" w:type="pct"/>
                  <w:tcBorders>
                    <w:top w:val="nil"/>
                    <w:left w:val="nil"/>
                    <w:bottom w:val="single" w:sz="4" w:space="0" w:color="auto"/>
                    <w:right w:val="single" w:sz="4" w:space="0" w:color="auto"/>
                  </w:tcBorders>
                  <w:shd w:val="clear" w:color="000000" w:fill="FFFFFF"/>
                  <w:noWrap/>
                  <w:vAlign w:val="bottom"/>
                  <w:hideMark/>
                </w:tcPr>
                <w:p w14:paraId="79E1A26D" w14:textId="77777777" w:rsidR="00B51FD2" w:rsidRPr="00B51FD2" w:rsidRDefault="00B51FD2" w:rsidP="00B51FD2">
                  <w:pPr>
                    <w:pStyle w:val="00Dliubngbiu"/>
                    <w:rPr>
                      <w:sz w:val="20"/>
                      <w:szCs w:val="20"/>
                    </w:rPr>
                  </w:pPr>
                  <w:r w:rsidRPr="00B51FD2">
                    <w:rPr>
                      <w:sz w:val="20"/>
                      <w:szCs w:val="20"/>
                    </w:rPr>
                    <w:t>1</w:t>
                  </w:r>
                </w:p>
              </w:tc>
              <w:tc>
                <w:tcPr>
                  <w:tcW w:w="353" w:type="pct"/>
                  <w:tcBorders>
                    <w:top w:val="nil"/>
                    <w:left w:val="nil"/>
                    <w:bottom w:val="single" w:sz="4" w:space="0" w:color="auto"/>
                    <w:right w:val="single" w:sz="4" w:space="0" w:color="auto"/>
                  </w:tcBorders>
                  <w:shd w:val="clear" w:color="000000" w:fill="FFFFFF"/>
                  <w:noWrap/>
                  <w:vAlign w:val="bottom"/>
                  <w:hideMark/>
                </w:tcPr>
                <w:p w14:paraId="60213BB6" w14:textId="77777777" w:rsidR="00B51FD2" w:rsidRPr="00B51FD2" w:rsidRDefault="00B51FD2" w:rsidP="00B51FD2">
                  <w:pPr>
                    <w:pStyle w:val="00Dliubngbiu"/>
                    <w:rPr>
                      <w:sz w:val="20"/>
                      <w:szCs w:val="20"/>
                    </w:rPr>
                  </w:pPr>
                  <w:r w:rsidRPr="00B51FD2">
                    <w:rPr>
                      <w:sz w:val="20"/>
                      <w:szCs w:val="20"/>
                    </w:rPr>
                    <w:t>850</w:t>
                  </w:r>
                </w:p>
              </w:tc>
              <w:tc>
                <w:tcPr>
                  <w:tcW w:w="398" w:type="pct"/>
                  <w:tcBorders>
                    <w:top w:val="nil"/>
                    <w:left w:val="nil"/>
                    <w:bottom w:val="single" w:sz="4" w:space="0" w:color="auto"/>
                    <w:right w:val="single" w:sz="4" w:space="0" w:color="auto"/>
                  </w:tcBorders>
                  <w:shd w:val="clear" w:color="000000" w:fill="FFFFFF"/>
                  <w:noWrap/>
                  <w:vAlign w:val="bottom"/>
                  <w:hideMark/>
                </w:tcPr>
                <w:p w14:paraId="75FCA8BB" w14:textId="77777777" w:rsidR="00B51FD2" w:rsidRPr="00B51FD2" w:rsidRDefault="00B51FD2" w:rsidP="00B51FD2">
                  <w:pPr>
                    <w:pStyle w:val="00Dliubngbiu"/>
                    <w:rPr>
                      <w:sz w:val="20"/>
                      <w:szCs w:val="20"/>
                    </w:rPr>
                  </w:pPr>
                  <w:r w:rsidRPr="00B51FD2">
                    <w:rPr>
                      <w:sz w:val="20"/>
                      <w:szCs w:val="20"/>
                    </w:rPr>
                    <w:t>28000</w:t>
                  </w:r>
                </w:p>
              </w:tc>
              <w:tc>
                <w:tcPr>
                  <w:tcW w:w="302" w:type="pct"/>
                  <w:tcBorders>
                    <w:top w:val="nil"/>
                    <w:left w:val="nil"/>
                    <w:bottom w:val="single" w:sz="4" w:space="0" w:color="auto"/>
                    <w:right w:val="single" w:sz="4" w:space="0" w:color="auto"/>
                  </w:tcBorders>
                  <w:shd w:val="clear" w:color="000000" w:fill="FFFFFF"/>
                  <w:noWrap/>
                  <w:vAlign w:val="bottom"/>
                  <w:hideMark/>
                </w:tcPr>
                <w:p w14:paraId="78E1F22F" w14:textId="77777777" w:rsidR="00B51FD2" w:rsidRPr="00B51FD2" w:rsidRDefault="00B51FD2" w:rsidP="00B51FD2">
                  <w:pPr>
                    <w:pStyle w:val="00Dliubngbiu"/>
                    <w:rPr>
                      <w:sz w:val="20"/>
                      <w:szCs w:val="20"/>
                    </w:rPr>
                  </w:pPr>
                  <w:r w:rsidRPr="00B51FD2">
                    <w:rPr>
                      <w:sz w:val="20"/>
                      <w:szCs w:val="20"/>
                    </w:rPr>
                    <w:t>0,009</w:t>
                  </w:r>
                </w:p>
              </w:tc>
              <w:tc>
                <w:tcPr>
                  <w:tcW w:w="302" w:type="pct"/>
                  <w:tcBorders>
                    <w:top w:val="nil"/>
                    <w:left w:val="nil"/>
                    <w:bottom w:val="single" w:sz="4" w:space="0" w:color="auto"/>
                    <w:right w:val="single" w:sz="4" w:space="0" w:color="auto"/>
                  </w:tcBorders>
                  <w:shd w:val="clear" w:color="000000" w:fill="FFFFFF"/>
                  <w:noWrap/>
                  <w:vAlign w:val="bottom"/>
                  <w:hideMark/>
                </w:tcPr>
                <w:p w14:paraId="0F14F6C7" w14:textId="77777777" w:rsidR="00B51FD2" w:rsidRPr="00B51FD2" w:rsidRDefault="00B51FD2" w:rsidP="00B51FD2">
                  <w:pPr>
                    <w:pStyle w:val="00Dliubngbiu"/>
                    <w:rPr>
                      <w:sz w:val="20"/>
                      <w:szCs w:val="20"/>
                    </w:rPr>
                  </w:pPr>
                  <w:r w:rsidRPr="00B51FD2">
                    <w:rPr>
                      <w:sz w:val="20"/>
                      <w:szCs w:val="20"/>
                    </w:rPr>
                    <w:t>0,995</w:t>
                  </w:r>
                </w:p>
              </w:tc>
              <w:tc>
                <w:tcPr>
                  <w:tcW w:w="339" w:type="pct"/>
                  <w:tcBorders>
                    <w:top w:val="nil"/>
                    <w:left w:val="nil"/>
                    <w:bottom w:val="single" w:sz="4" w:space="0" w:color="auto"/>
                    <w:right w:val="single" w:sz="4" w:space="0" w:color="auto"/>
                  </w:tcBorders>
                  <w:shd w:val="clear" w:color="000000" w:fill="FFFFFF"/>
                  <w:noWrap/>
                  <w:vAlign w:val="bottom"/>
                  <w:hideMark/>
                </w:tcPr>
                <w:p w14:paraId="324BF3F4" w14:textId="77777777" w:rsidR="00B51FD2" w:rsidRPr="00B51FD2" w:rsidRDefault="00B51FD2" w:rsidP="00B51FD2">
                  <w:pPr>
                    <w:pStyle w:val="00Dliubngbiu"/>
                    <w:rPr>
                      <w:color w:val="FF0000"/>
                      <w:sz w:val="20"/>
                      <w:szCs w:val="20"/>
                    </w:rPr>
                  </w:pPr>
                  <w:r w:rsidRPr="00B51FD2">
                    <w:rPr>
                      <w:color w:val="FF0000"/>
                      <w:sz w:val="20"/>
                      <w:szCs w:val="20"/>
                    </w:rPr>
                    <w:t>0,023</w:t>
                  </w:r>
                </w:p>
              </w:tc>
              <w:tc>
                <w:tcPr>
                  <w:tcW w:w="684" w:type="pct"/>
                  <w:tcBorders>
                    <w:top w:val="nil"/>
                    <w:left w:val="nil"/>
                    <w:bottom w:val="single" w:sz="4" w:space="0" w:color="auto"/>
                    <w:right w:val="single" w:sz="4" w:space="0" w:color="auto"/>
                  </w:tcBorders>
                  <w:shd w:val="clear" w:color="000000" w:fill="FFFFFF"/>
                  <w:noWrap/>
                  <w:vAlign w:val="bottom"/>
                  <w:hideMark/>
                </w:tcPr>
                <w:p w14:paraId="26DAB24E" w14:textId="77777777" w:rsidR="00B51FD2" w:rsidRPr="00B51FD2" w:rsidRDefault="00B51FD2" w:rsidP="00B51FD2">
                  <w:pPr>
                    <w:pStyle w:val="00Dliubngbiu"/>
                    <w:rPr>
                      <w:sz w:val="20"/>
                      <w:szCs w:val="20"/>
                    </w:rPr>
                  </w:pPr>
                  <w:r w:rsidRPr="00B51FD2">
                    <w:rPr>
                      <w:sz w:val="20"/>
                      <w:szCs w:val="20"/>
                    </w:rPr>
                    <w:t>10</w:t>
                  </w:r>
                </w:p>
              </w:tc>
              <w:tc>
                <w:tcPr>
                  <w:tcW w:w="177" w:type="pct"/>
                  <w:tcBorders>
                    <w:top w:val="nil"/>
                    <w:left w:val="nil"/>
                    <w:bottom w:val="single" w:sz="4" w:space="0" w:color="auto"/>
                    <w:right w:val="single" w:sz="4" w:space="0" w:color="auto"/>
                  </w:tcBorders>
                  <w:shd w:val="clear" w:color="000000" w:fill="FFFFFF"/>
                  <w:noWrap/>
                  <w:vAlign w:val="bottom"/>
                  <w:hideMark/>
                </w:tcPr>
                <w:p w14:paraId="2EF72BEF" w14:textId="77777777" w:rsidR="00B51FD2" w:rsidRPr="00B51FD2" w:rsidRDefault="00B51FD2" w:rsidP="00B51FD2">
                  <w:pPr>
                    <w:pStyle w:val="00Dliubngbiu"/>
                    <w:rPr>
                      <w:sz w:val="20"/>
                      <w:szCs w:val="20"/>
                    </w:rPr>
                  </w:pPr>
                  <w:r w:rsidRPr="00B51FD2">
                    <w:rPr>
                      <w:sz w:val="20"/>
                      <w:szCs w:val="20"/>
                    </w:rPr>
                    <w:t>200</w:t>
                  </w:r>
                </w:p>
              </w:tc>
              <w:tc>
                <w:tcPr>
                  <w:tcW w:w="302" w:type="pct"/>
                  <w:tcBorders>
                    <w:top w:val="nil"/>
                    <w:left w:val="nil"/>
                    <w:bottom w:val="single" w:sz="4" w:space="0" w:color="auto"/>
                    <w:right w:val="single" w:sz="4" w:space="0" w:color="auto"/>
                  </w:tcBorders>
                  <w:shd w:val="clear" w:color="000000" w:fill="FFFFFF"/>
                  <w:noWrap/>
                  <w:vAlign w:val="bottom"/>
                  <w:hideMark/>
                </w:tcPr>
                <w:p w14:paraId="5B5D423E" w14:textId="77777777" w:rsidR="00B51FD2" w:rsidRPr="00B51FD2" w:rsidRDefault="00B51FD2" w:rsidP="00B51FD2">
                  <w:pPr>
                    <w:pStyle w:val="00Dliubngbiu"/>
                    <w:rPr>
                      <w:color w:val="FF0000"/>
                      <w:sz w:val="20"/>
                      <w:szCs w:val="20"/>
                    </w:rPr>
                  </w:pPr>
                  <w:r w:rsidRPr="00B51FD2">
                    <w:rPr>
                      <w:color w:val="FF0000"/>
                      <w:sz w:val="20"/>
                      <w:szCs w:val="20"/>
                    </w:rPr>
                    <w:t>3,93</w:t>
                  </w:r>
                </w:p>
              </w:tc>
              <w:tc>
                <w:tcPr>
                  <w:tcW w:w="302" w:type="pct"/>
                  <w:tcBorders>
                    <w:top w:val="nil"/>
                    <w:left w:val="nil"/>
                    <w:bottom w:val="single" w:sz="4" w:space="0" w:color="auto"/>
                    <w:right w:val="single" w:sz="4" w:space="0" w:color="auto"/>
                  </w:tcBorders>
                  <w:shd w:val="clear" w:color="000000" w:fill="FFFFFF"/>
                  <w:noWrap/>
                  <w:vAlign w:val="bottom"/>
                  <w:hideMark/>
                </w:tcPr>
                <w:p w14:paraId="23C33D3C" w14:textId="77777777" w:rsidR="00B51FD2" w:rsidRPr="00B51FD2" w:rsidRDefault="00B51FD2" w:rsidP="00B51FD2">
                  <w:pPr>
                    <w:pStyle w:val="00Dliubngbiu"/>
                    <w:rPr>
                      <w:sz w:val="20"/>
                      <w:szCs w:val="20"/>
                    </w:rPr>
                  </w:pPr>
                  <w:r w:rsidRPr="00B51FD2">
                    <w:rPr>
                      <w:sz w:val="20"/>
                      <w:szCs w:val="20"/>
                    </w:rPr>
                    <w:t>0,49</w:t>
                  </w:r>
                </w:p>
              </w:tc>
            </w:tr>
          </w:tbl>
          <w:p w14:paraId="5AEBA57F" w14:textId="5AE24630" w:rsidR="004205CF" w:rsidRPr="00F769AF" w:rsidRDefault="00B51FD2" w:rsidP="004205CF">
            <w:pPr>
              <w:pStyle w:val="00Dliubngbiu"/>
            </w:pPr>
            <w:r>
              <w:fldChar w:fldCharType="end"/>
            </w:r>
          </w:p>
        </w:tc>
        <w:tc>
          <w:tcPr>
            <w:tcW w:w="136" w:type="pct"/>
            <w:gridSpan w:val="2"/>
            <w:tcBorders>
              <w:top w:val="nil"/>
              <w:left w:val="nil"/>
              <w:bottom w:val="nil"/>
              <w:right w:val="nil"/>
            </w:tcBorders>
            <w:shd w:val="clear" w:color="000000" w:fill="FFFFFF"/>
            <w:noWrap/>
            <w:vAlign w:val="bottom"/>
            <w:hideMark/>
          </w:tcPr>
          <w:p w14:paraId="1D38D97F" w14:textId="77777777" w:rsidR="00F769AF" w:rsidRPr="00F769AF" w:rsidRDefault="00F769AF" w:rsidP="00FF1AE2">
            <w:pPr>
              <w:pStyle w:val="00Dliubngbiu"/>
              <w:rPr>
                <w:sz w:val="20"/>
                <w:szCs w:val="20"/>
              </w:rPr>
            </w:pPr>
            <w:r w:rsidRPr="00F769AF">
              <w:rPr>
                <w:sz w:val="20"/>
                <w:szCs w:val="20"/>
              </w:rPr>
              <w:t> </w:t>
            </w:r>
          </w:p>
        </w:tc>
        <w:tc>
          <w:tcPr>
            <w:tcW w:w="136" w:type="pct"/>
            <w:gridSpan w:val="2"/>
            <w:tcBorders>
              <w:top w:val="nil"/>
              <w:left w:val="nil"/>
              <w:bottom w:val="nil"/>
              <w:right w:val="nil"/>
            </w:tcBorders>
            <w:shd w:val="clear" w:color="000000" w:fill="FFFFFF"/>
            <w:noWrap/>
            <w:vAlign w:val="bottom"/>
            <w:hideMark/>
          </w:tcPr>
          <w:p w14:paraId="28FCA73E" w14:textId="77777777" w:rsidR="00F769AF" w:rsidRPr="00F769AF" w:rsidRDefault="00F769AF" w:rsidP="00FF1AE2">
            <w:pPr>
              <w:pStyle w:val="00Dliubngbiu"/>
              <w:rPr>
                <w:sz w:val="20"/>
                <w:szCs w:val="20"/>
              </w:rPr>
            </w:pPr>
            <w:r w:rsidRPr="00F769AF">
              <w:rPr>
                <w:sz w:val="20"/>
                <w:szCs w:val="20"/>
              </w:rPr>
              <w:t> </w:t>
            </w:r>
          </w:p>
        </w:tc>
        <w:tc>
          <w:tcPr>
            <w:tcW w:w="139" w:type="pct"/>
            <w:gridSpan w:val="2"/>
            <w:tcBorders>
              <w:top w:val="nil"/>
              <w:left w:val="nil"/>
              <w:bottom w:val="nil"/>
              <w:right w:val="nil"/>
            </w:tcBorders>
            <w:shd w:val="clear" w:color="000000" w:fill="FFFFFF"/>
            <w:noWrap/>
            <w:vAlign w:val="bottom"/>
            <w:hideMark/>
          </w:tcPr>
          <w:p w14:paraId="7FA8C1A6" w14:textId="77777777" w:rsidR="00F769AF" w:rsidRPr="00F769AF" w:rsidRDefault="00F769AF" w:rsidP="00FF1AE2">
            <w:pPr>
              <w:pStyle w:val="00Dliubngbiu"/>
              <w:rPr>
                <w:sz w:val="20"/>
                <w:szCs w:val="20"/>
              </w:rPr>
            </w:pPr>
            <w:r w:rsidRPr="00F769AF">
              <w:rPr>
                <w:sz w:val="20"/>
                <w:szCs w:val="20"/>
              </w:rPr>
              <w:t> </w:t>
            </w:r>
          </w:p>
        </w:tc>
        <w:tc>
          <w:tcPr>
            <w:tcW w:w="138" w:type="pct"/>
            <w:gridSpan w:val="2"/>
            <w:tcBorders>
              <w:top w:val="nil"/>
              <w:left w:val="nil"/>
              <w:bottom w:val="nil"/>
              <w:right w:val="nil"/>
            </w:tcBorders>
            <w:shd w:val="clear" w:color="000000" w:fill="FFFFFF"/>
            <w:noWrap/>
            <w:vAlign w:val="bottom"/>
            <w:hideMark/>
          </w:tcPr>
          <w:p w14:paraId="0819EC21" w14:textId="77777777" w:rsidR="00F769AF" w:rsidRPr="00F769AF" w:rsidRDefault="00F769AF" w:rsidP="00FF1AE2">
            <w:pPr>
              <w:pStyle w:val="00Dliubngbiu"/>
              <w:rPr>
                <w:rFonts w:ascii="Arial" w:hAnsi="Arial" w:cs="Arial"/>
                <w:sz w:val="20"/>
                <w:szCs w:val="20"/>
              </w:rPr>
            </w:pPr>
            <w:r w:rsidRPr="00F769AF">
              <w:rPr>
                <w:rFonts w:ascii="Arial" w:hAnsi="Arial" w:cs="Arial"/>
                <w:sz w:val="20"/>
                <w:szCs w:val="20"/>
              </w:rPr>
              <w:t> </w:t>
            </w:r>
          </w:p>
        </w:tc>
      </w:tr>
    </w:tbl>
    <w:p w14:paraId="12242886" w14:textId="77777777" w:rsidR="00111619" w:rsidRPr="002107E5" w:rsidRDefault="00111619" w:rsidP="00111619">
      <w:pPr>
        <w:pStyle w:val="002Tiumc2"/>
        <w:rPr>
          <w:lang w:eastAsia="en-AU"/>
        </w:rPr>
      </w:pPr>
      <w:bookmarkStart w:id="15" w:name="_Toc44590602"/>
      <w:r w:rsidRPr="002107E5">
        <w:rPr>
          <w:lang w:eastAsia="en-AU"/>
        </w:rPr>
        <w:t>Bản sàn 2 phương</w:t>
      </w:r>
      <w:bookmarkEnd w:id="15"/>
    </w:p>
    <w:p w14:paraId="10336823" w14:textId="7AB03DD8" w:rsidR="00111619" w:rsidRDefault="00111619" w:rsidP="00111619">
      <w:pPr>
        <w:pStyle w:val="00onvn"/>
        <w:rPr>
          <w:lang w:eastAsia="en-AU"/>
        </w:rPr>
      </w:pPr>
      <w:r w:rsidRPr="002107E5">
        <w:rPr>
          <w:lang w:eastAsia="en-AU"/>
        </w:rPr>
        <w:t>Khi</w:t>
      </w:r>
      <w:r w:rsidR="00C455B0" w:rsidRPr="00C455B0">
        <w:rPr>
          <w:lang w:eastAsia="en-AU"/>
        </w:rPr>
        <w:t xml:space="preserve"> α=l</w:t>
      </w:r>
      <w:r w:rsidR="00C455B0">
        <w:rPr>
          <w:vertAlign w:val="subscript"/>
          <w:lang w:val="en-US" w:eastAsia="en-AU"/>
        </w:rPr>
        <w:t>2</w:t>
      </w:r>
      <w:r w:rsidR="00C455B0" w:rsidRPr="00C455B0">
        <w:rPr>
          <w:lang w:eastAsia="en-AU"/>
        </w:rPr>
        <w:t>/l</w:t>
      </w:r>
      <w:r w:rsidR="00C455B0">
        <w:rPr>
          <w:vertAlign w:val="subscript"/>
          <w:lang w:val="en-US" w:eastAsia="en-AU"/>
        </w:rPr>
        <w:t>1</w:t>
      </w:r>
      <w:r w:rsidR="00C455B0" w:rsidRPr="00C455B0">
        <w:rPr>
          <w:lang w:eastAsia="en-AU"/>
        </w:rPr>
        <w:t xml:space="preserve"> &lt;2</w:t>
      </w:r>
      <w:r w:rsidRPr="002107E5">
        <w:rPr>
          <w:lang w:eastAsia="en-AU"/>
        </w:rPr>
        <w:t xml:space="preserve">: thuộc </w:t>
      </w:r>
      <w:r>
        <w:rPr>
          <w:lang w:eastAsia="en-AU"/>
        </w:rPr>
        <w:t>bản ngàm</w:t>
      </w:r>
      <w:r w:rsidRPr="002107E5">
        <w:rPr>
          <w:lang w:eastAsia="en-AU"/>
        </w:rPr>
        <w:t xml:space="preserve"> 4 cạnh, bản làm việc theo hai phương</w:t>
      </w:r>
      <w:r w:rsidR="00C455B0" w:rsidRPr="00C455B0">
        <w:rPr>
          <w:lang w:eastAsia="en-AU"/>
        </w:rPr>
        <w:t>:</w:t>
      </w:r>
    </w:p>
    <w:p w14:paraId="7DD19DDF" w14:textId="4DA28670" w:rsidR="00C455B0" w:rsidRPr="00C455B0" w:rsidRDefault="00C455B0" w:rsidP="00111619">
      <w:pPr>
        <w:pStyle w:val="00onvn"/>
        <w:rPr>
          <w:lang w:eastAsia="en-AU"/>
        </w:rPr>
      </w:pPr>
    </w:p>
    <w:p w14:paraId="1F2EB6D2" w14:textId="77777777" w:rsidR="00111619" w:rsidRPr="002107E5" w:rsidRDefault="00111619" w:rsidP="003E62CC">
      <w:pPr>
        <w:pStyle w:val="00Dliubngbiu"/>
        <w:jc w:val="center"/>
        <w:rPr>
          <w:lang w:eastAsia="en-AU"/>
        </w:rPr>
      </w:pPr>
      <w:r w:rsidRPr="002107E5">
        <w:rPr>
          <w:noProof/>
        </w:rPr>
        <w:lastRenderedPageBreak/>
        <w:drawing>
          <wp:inline distT="0" distB="0" distL="0" distR="0" wp14:anchorId="7716BF8E" wp14:editId="3EBFB009">
            <wp:extent cx="2847975" cy="2181225"/>
            <wp:effectExtent l="0" t="0" r="0" b="0"/>
            <wp:docPr id="66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2181225"/>
                    </a:xfrm>
                    <a:prstGeom prst="rect">
                      <a:avLst/>
                    </a:prstGeom>
                    <a:noFill/>
                    <a:ln>
                      <a:noFill/>
                    </a:ln>
                  </pic:spPr>
                </pic:pic>
              </a:graphicData>
            </a:graphic>
          </wp:inline>
        </w:drawing>
      </w:r>
    </w:p>
    <w:p w14:paraId="5E28614A" w14:textId="19A03AD1" w:rsidR="00111619" w:rsidRPr="002107E5" w:rsidRDefault="003E62CC" w:rsidP="003E62CC">
      <w:pPr>
        <w:pStyle w:val="011Hnh"/>
        <w:rPr>
          <w:lang w:eastAsia="en-AU"/>
        </w:rPr>
      </w:pPr>
      <w:r>
        <w:rPr>
          <w:lang w:val="en-US" w:eastAsia="en-AU"/>
        </w:rPr>
        <w:t>B</w:t>
      </w:r>
      <w:r w:rsidR="00111619" w:rsidRPr="002107E5">
        <w:rPr>
          <w:lang w:eastAsia="en-AU"/>
        </w:rPr>
        <w:t>ản sàn 2 phương</w:t>
      </w:r>
    </w:p>
    <w:p w14:paraId="4E294D44" w14:textId="77777777" w:rsidR="00111619" w:rsidRPr="002107E5" w:rsidRDefault="00111619" w:rsidP="00E17D04">
      <w:pPr>
        <w:pStyle w:val="003Tiumc3"/>
        <w:rPr>
          <w:lang w:eastAsia="en-AU"/>
        </w:rPr>
      </w:pPr>
      <w:r w:rsidRPr="002107E5">
        <w:rPr>
          <w:lang w:eastAsia="en-AU"/>
        </w:rPr>
        <w:t>Xác định nội lực bản sàn</w:t>
      </w:r>
    </w:p>
    <w:p w14:paraId="21860D6F" w14:textId="25A409FD" w:rsidR="00111619" w:rsidRDefault="00111619" w:rsidP="00111619">
      <w:pPr>
        <w:pStyle w:val="00onvn"/>
        <w:rPr>
          <w:lang w:eastAsia="en-AU"/>
        </w:rPr>
      </w:pPr>
      <w:r w:rsidRPr="002107E5">
        <w:rPr>
          <w:lang w:eastAsia="en-AU"/>
        </w:rPr>
        <w:t xml:space="preserve">Moment tại giữa bản: </w:t>
      </w:r>
    </w:p>
    <w:tbl>
      <w:tblPr>
        <w:tblW w:w="4995" w:type="pct"/>
        <w:tblLook w:val="04A0" w:firstRow="1" w:lastRow="0" w:firstColumn="1" w:lastColumn="0" w:noHBand="0" w:noVBand="1"/>
      </w:tblPr>
      <w:tblGrid>
        <w:gridCol w:w="351"/>
        <w:gridCol w:w="7549"/>
        <w:gridCol w:w="878"/>
      </w:tblGrid>
      <w:tr w:rsidR="00E17D04" w14:paraId="62E416B0" w14:textId="77777777" w:rsidTr="00E17D04">
        <w:tc>
          <w:tcPr>
            <w:tcW w:w="200" w:type="pct"/>
            <w:vAlign w:val="center"/>
          </w:tcPr>
          <w:p w14:paraId="603F5F08" w14:textId="77777777" w:rsidR="00E17D04" w:rsidRPr="002633CB" w:rsidRDefault="00E17D04" w:rsidP="00CD6DAC">
            <w:pPr>
              <w:pStyle w:val="00Dliubngbiu"/>
            </w:pPr>
          </w:p>
        </w:tc>
        <w:tc>
          <w:tcPr>
            <w:tcW w:w="4300" w:type="pct"/>
            <w:vAlign w:val="center"/>
          </w:tcPr>
          <w:p w14:paraId="7A2D9C2E" w14:textId="44E2FC0C" w:rsidR="00E17D04" w:rsidRPr="002633CB" w:rsidRDefault="00E17D04" w:rsidP="00E17D04">
            <w:pPr>
              <w:pStyle w:val="00Dliubngbiu"/>
              <w:jc w:val="center"/>
              <w:rPr>
                <w:lang w:val="en-US"/>
              </w:rPr>
            </w:pPr>
            <w:r w:rsidRPr="002107E5">
              <w:rPr>
                <w:lang w:eastAsia="en-AU"/>
              </w:rPr>
              <w:t>M</w:t>
            </w:r>
            <w:r w:rsidRPr="002107E5">
              <w:rPr>
                <w:vertAlign w:val="subscript"/>
                <w:lang w:eastAsia="en-AU"/>
              </w:rPr>
              <w:t>1</w:t>
            </w:r>
            <w:r w:rsidRPr="002107E5">
              <w:rPr>
                <w:lang w:eastAsia="en-AU"/>
              </w:rPr>
              <w:t xml:space="preserve"> = m</w:t>
            </w:r>
            <w:r w:rsidRPr="002107E5">
              <w:rPr>
                <w:vertAlign w:val="subscript"/>
                <w:lang w:eastAsia="en-AU"/>
              </w:rPr>
              <w:t>i1</w:t>
            </w:r>
            <w:r w:rsidRPr="002107E5">
              <w:rPr>
                <w:lang w:eastAsia="en-AU"/>
              </w:rPr>
              <w:t xml:space="preserve">.P; </w:t>
            </w:r>
            <w:r w:rsidRPr="002107E5">
              <w:rPr>
                <w:lang w:eastAsia="en-AU"/>
              </w:rPr>
              <w:tab/>
            </w:r>
            <w:r w:rsidRPr="002107E5">
              <w:rPr>
                <w:lang w:eastAsia="en-AU"/>
              </w:rPr>
              <w:tab/>
              <w:t>M</w:t>
            </w:r>
            <w:r w:rsidRPr="002107E5">
              <w:rPr>
                <w:vertAlign w:val="subscript"/>
                <w:lang w:eastAsia="en-AU"/>
              </w:rPr>
              <w:t>2</w:t>
            </w:r>
            <w:r w:rsidRPr="002107E5">
              <w:rPr>
                <w:lang w:eastAsia="en-AU"/>
              </w:rPr>
              <w:t xml:space="preserve"> = m</w:t>
            </w:r>
            <w:r w:rsidRPr="002107E5">
              <w:rPr>
                <w:vertAlign w:val="subscript"/>
                <w:lang w:eastAsia="en-AU"/>
              </w:rPr>
              <w:t>i2</w:t>
            </w:r>
            <w:r w:rsidRPr="002107E5">
              <w:rPr>
                <w:lang w:eastAsia="en-AU"/>
              </w:rPr>
              <w:t>.P</w:t>
            </w:r>
          </w:p>
        </w:tc>
        <w:tc>
          <w:tcPr>
            <w:tcW w:w="500" w:type="pct"/>
            <w:vAlign w:val="center"/>
          </w:tcPr>
          <w:p w14:paraId="42CD8E97" w14:textId="77777777" w:rsidR="00E17D04" w:rsidRDefault="00E17D04" w:rsidP="00C455B0">
            <w:pPr>
              <w:pStyle w:val="012Cngthc"/>
            </w:pPr>
          </w:p>
        </w:tc>
      </w:tr>
    </w:tbl>
    <w:p w14:paraId="50AE8D94" w14:textId="1802E3A4" w:rsidR="00111619" w:rsidRDefault="00111619" w:rsidP="00111619">
      <w:pPr>
        <w:pStyle w:val="00onvn"/>
        <w:rPr>
          <w:lang w:eastAsia="en-AU"/>
        </w:rPr>
      </w:pPr>
      <w:r w:rsidRPr="002107E5">
        <w:rPr>
          <w:lang w:eastAsia="en-AU"/>
        </w:rPr>
        <w:t xml:space="preserve">Moment tại gối: </w:t>
      </w:r>
    </w:p>
    <w:tbl>
      <w:tblPr>
        <w:tblW w:w="4995" w:type="pct"/>
        <w:tblLook w:val="04A0" w:firstRow="1" w:lastRow="0" w:firstColumn="1" w:lastColumn="0" w:noHBand="0" w:noVBand="1"/>
      </w:tblPr>
      <w:tblGrid>
        <w:gridCol w:w="351"/>
        <w:gridCol w:w="7549"/>
        <w:gridCol w:w="878"/>
      </w:tblGrid>
      <w:tr w:rsidR="00E17D04" w14:paraId="5BC3278D" w14:textId="77777777" w:rsidTr="00E17D04">
        <w:tc>
          <w:tcPr>
            <w:tcW w:w="200" w:type="pct"/>
            <w:vAlign w:val="center"/>
          </w:tcPr>
          <w:p w14:paraId="28A7CE73" w14:textId="77777777" w:rsidR="00E17D04" w:rsidRPr="002633CB" w:rsidRDefault="00E17D04" w:rsidP="00CD6DAC">
            <w:pPr>
              <w:pStyle w:val="00Dliubngbiu"/>
            </w:pPr>
          </w:p>
        </w:tc>
        <w:tc>
          <w:tcPr>
            <w:tcW w:w="4300" w:type="pct"/>
            <w:vAlign w:val="center"/>
          </w:tcPr>
          <w:p w14:paraId="48A7CDB8" w14:textId="35BAB013" w:rsidR="00E17D04" w:rsidRPr="002633CB" w:rsidRDefault="00E17D04" w:rsidP="00E17D04">
            <w:pPr>
              <w:pStyle w:val="00Dliubngbiu"/>
              <w:jc w:val="center"/>
              <w:rPr>
                <w:lang w:val="en-US"/>
              </w:rPr>
            </w:pPr>
            <w:r w:rsidRPr="002107E5">
              <w:rPr>
                <w:lang w:eastAsia="en-AU"/>
              </w:rPr>
              <w:t>M</w:t>
            </w:r>
            <w:r w:rsidRPr="002107E5">
              <w:rPr>
                <w:vertAlign w:val="subscript"/>
                <w:lang w:eastAsia="en-AU"/>
              </w:rPr>
              <w:t>I</w:t>
            </w:r>
            <w:r w:rsidRPr="002107E5">
              <w:rPr>
                <w:lang w:eastAsia="en-AU"/>
              </w:rPr>
              <w:t xml:space="preserve"> = k</w:t>
            </w:r>
            <w:r w:rsidRPr="002107E5">
              <w:rPr>
                <w:vertAlign w:val="subscript"/>
                <w:lang w:eastAsia="en-AU"/>
              </w:rPr>
              <w:t>i1</w:t>
            </w:r>
            <w:r w:rsidRPr="002107E5">
              <w:rPr>
                <w:lang w:eastAsia="en-AU"/>
              </w:rPr>
              <w:t xml:space="preserve">.P; </w:t>
            </w:r>
            <w:r w:rsidRPr="002107E5">
              <w:rPr>
                <w:lang w:eastAsia="en-AU"/>
              </w:rPr>
              <w:tab/>
            </w:r>
            <w:r w:rsidRPr="002107E5">
              <w:rPr>
                <w:lang w:eastAsia="en-AU"/>
              </w:rPr>
              <w:tab/>
              <w:t>M</w:t>
            </w:r>
            <w:r w:rsidRPr="002107E5">
              <w:rPr>
                <w:vertAlign w:val="subscript"/>
                <w:lang w:eastAsia="en-AU"/>
              </w:rPr>
              <w:t>II</w:t>
            </w:r>
            <w:r w:rsidRPr="002107E5">
              <w:rPr>
                <w:lang w:eastAsia="en-AU"/>
              </w:rPr>
              <w:t xml:space="preserve"> = k</w:t>
            </w:r>
            <w:r w:rsidRPr="002107E5">
              <w:rPr>
                <w:vertAlign w:val="subscript"/>
                <w:lang w:eastAsia="en-AU"/>
              </w:rPr>
              <w:t>i2</w:t>
            </w:r>
            <w:r w:rsidRPr="002107E5">
              <w:rPr>
                <w:lang w:eastAsia="en-AU"/>
              </w:rPr>
              <w:t>.P</w:t>
            </w:r>
          </w:p>
        </w:tc>
        <w:tc>
          <w:tcPr>
            <w:tcW w:w="500" w:type="pct"/>
            <w:vAlign w:val="center"/>
          </w:tcPr>
          <w:p w14:paraId="688BF1AB" w14:textId="77777777" w:rsidR="00E17D04" w:rsidRDefault="00E17D04" w:rsidP="00C455B0">
            <w:pPr>
              <w:pStyle w:val="012Cngthc"/>
            </w:pPr>
          </w:p>
        </w:tc>
      </w:tr>
    </w:tbl>
    <w:p w14:paraId="13F92CE4" w14:textId="77777777" w:rsidR="00111619" w:rsidRPr="002107E5" w:rsidRDefault="00111619" w:rsidP="00111619">
      <w:pPr>
        <w:pStyle w:val="00onvn"/>
        <w:rPr>
          <w:lang w:eastAsia="en-AU"/>
        </w:rPr>
      </w:pPr>
      <w:r w:rsidRPr="002107E5">
        <w:rPr>
          <w:lang w:eastAsia="en-AU"/>
        </w:rPr>
        <w:t>Trong đó: P = q.l</w:t>
      </w:r>
      <w:r w:rsidRPr="002107E5">
        <w:rPr>
          <w:vertAlign w:val="subscript"/>
          <w:lang w:eastAsia="en-AU"/>
        </w:rPr>
        <w:t>1</w:t>
      </w:r>
      <w:r w:rsidRPr="002107E5">
        <w:rPr>
          <w:lang w:eastAsia="en-AU"/>
        </w:rPr>
        <w:t>.l</w:t>
      </w:r>
      <w:r w:rsidRPr="002107E5">
        <w:rPr>
          <w:vertAlign w:val="subscript"/>
          <w:lang w:eastAsia="en-AU"/>
        </w:rPr>
        <w:t>2</w:t>
      </w:r>
      <w:r w:rsidRPr="002107E5">
        <w:rPr>
          <w:lang w:eastAsia="en-AU"/>
        </w:rPr>
        <w:t xml:space="preserve"> </w:t>
      </w:r>
    </w:p>
    <w:p w14:paraId="593BD056" w14:textId="77777777" w:rsidR="00111619" w:rsidRPr="002107E5" w:rsidRDefault="00111619" w:rsidP="00111619">
      <w:pPr>
        <w:pStyle w:val="00onvn"/>
        <w:rPr>
          <w:lang w:eastAsia="en-AU"/>
        </w:rPr>
      </w:pPr>
      <w:r w:rsidRPr="002107E5">
        <w:rPr>
          <w:lang w:eastAsia="en-AU"/>
        </w:rPr>
        <w:t>m</w:t>
      </w:r>
      <w:r w:rsidRPr="002107E5">
        <w:rPr>
          <w:vertAlign w:val="subscript"/>
          <w:lang w:eastAsia="en-AU"/>
        </w:rPr>
        <w:t>ịj</w:t>
      </w:r>
      <w:r w:rsidRPr="002107E5">
        <w:rPr>
          <w:lang w:eastAsia="en-AU"/>
        </w:rPr>
        <w:t>, k</w:t>
      </w:r>
      <w:r w:rsidRPr="002107E5">
        <w:rPr>
          <w:vertAlign w:val="subscript"/>
          <w:lang w:eastAsia="en-AU"/>
        </w:rPr>
        <w:t>ij</w:t>
      </w:r>
      <w:r w:rsidRPr="002107E5">
        <w:rPr>
          <w:lang w:eastAsia="en-AU"/>
        </w:rPr>
        <w:t xml:space="preserve"> tra bảng phụ thuộc l</w:t>
      </w:r>
      <w:r w:rsidRPr="002107E5">
        <w:rPr>
          <w:vertAlign w:val="subscript"/>
          <w:lang w:eastAsia="en-AU"/>
        </w:rPr>
        <w:t>2</w:t>
      </w:r>
      <w:r w:rsidRPr="002107E5">
        <w:rPr>
          <w:lang w:eastAsia="en-AU"/>
        </w:rPr>
        <w:t>/l</w:t>
      </w:r>
      <w:r w:rsidRPr="002107E5">
        <w:rPr>
          <w:vertAlign w:val="subscript"/>
          <w:lang w:eastAsia="en-AU"/>
        </w:rPr>
        <w:t>1</w:t>
      </w:r>
      <w:r w:rsidRPr="002107E5">
        <w:rPr>
          <w:lang w:eastAsia="en-AU"/>
        </w:rPr>
        <w:t>.</w:t>
      </w:r>
    </w:p>
    <w:p w14:paraId="66B46535" w14:textId="2BBC09BD" w:rsidR="00111619" w:rsidRPr="002107E5" w:rsidRDefault="00111619" w:rsidP="00E17D04">
      <w:pPr>
        <w:pStyle w:val="003Tiumc3"/>
      </w:pPr>
      <w:r w:rsidRPr="002107E5">
        <w:t xml:space="preserve">Tính toán sàn 2 phương </w:t>
      </w:r>
      <w:r w:rsidR="004205CF">
        <w:fldChar w:fldCharType="begin"/>
      </w:r>
      <w:r w:rsidR="004205CF">
        <w:instrText xml:space="preserve"> LINK </w:instrText>
      </w:r>
      <w:r w:rsidR="00B51FD2">
        <w:instrText xml:space="preserve">Excel.Sheet.12 "F:\\LVTN\\Thuyet minh\\TINH TOAN.xlsx" TH!R87C2 </w:instrText>
      </w:r>
      <w:r w:rsidR="004205CF">
        <w:instrText xml:space="preserve">\a \t \u </w:instrText>
      </w:r>
      <w:r w:rsidR="00B51FD2">
        <w:fldChar w:fldCharType="separate"/>
      </w:r>
      <w:r w:rsidR="00B51FD2">
        <w:t>S1</w:t>
      </w:r>
      <w:r w:rsidR="004205CF">
        <w:fldChar w:fldCharType="end"/>
      </w:r>
    </w:p>
    <w:p w14:paraId="319B86A9" w14:textId="6AB1969E" w:rsidR="00111619" w:rsidRPr="00E17D04" w:rsidRDefault="00111619" w:rsidP="00E17D04">
      <w:pPr>
        <w:pStyle w:val="00onvn"/>
      </w:pPr>
      <w:r w:rsidRPr="00E17D04">
        <w:t xml:space="preserve">Với L1= </w:t>
      </w:r>
      <w:r w:rsidR="003D1D7A">
        <w:fldChar w:fldCharType="begin"/>
      </w:r>
      <w:r w:rsidR="003D1D7A">
        <w:instrText xml:space="preserve"> LINK </w:instrText>
      </w:r>
      <w:r w:rsidR="00B51FD2">
        <w:instrText xml:space="preserve">Excel.Sheet.12 "F:\\LVTN\\Thuyet minh\\TINH TOAN.xlsx" TH!R88C4 </w:instrText>
      </w:r>
      <w:r w:rsidR="003D1D7A">
        <w:instrText xml:space="preserve">\a \t \u </w:instrText>
      </w:r>
      <w:r w:rsidR="00B51FD2">
        <w:fldChar w:fldCharType="separate"/>
      </w:r>
      <w:r w:rsidR="00B51FD2">
        <w:t>4</w:t>
      </w:r>
      <w:r w:rsidR="003D1D7A">
        <w:fldChar w:fldCharType="end"/>
      </w:r>
      <w:r w:rsidRPr="00E17D04">
        <w:t xml:space="preserve">m; L2= </w:t>
      </w:r>
      <w:r w:rsidR="003D1D7A">
        <w:fldChar w:fldCharType="begin"/>
      </w:r>
      <w:r w:rsidR="003D1D7A">
        <w:instrText xml:space="preserve"> LINK </w:instrText>
      </w:r>
      <w:r w:rsidR="00B51FD2">
        <w:instrText xml:space="preserve">Excel.Sheet.12 "F:\\LVTN\\Thuyet minh\\TINH TOAN.xlsx" TH!R89C4 </w:instrText>
      </w:r>
      <w:r w:rsidR="003D1D7A">
        <w:instrText xml:space="preserve">\a \t \u </w:instrText>
      </w:r>
      <w:r w:rsidR="00B51FD2">
        <w:fldChar w:fldCharType="separate"/>
      </w:r>
      <w:r w:rsidR="00B51FD2">
        <w:t>6</w:t>
      </w:r>
      <w:r w:rsidR="003D1D7A">
        <w:fldChar w:fldCharType="end"/>
      </w:r>
      <w:r w:rsidRPr="00E17D04">
        <w:t>m</w:t>
      </w:r>
    </w:p>
    <w:p w14:paraId="3689C428" w14:textId="2B326D42" w:rsidR="00111619" w:rsidRPr="002107E5" w:rsidRDefault="00111619" w:rsidP="00111619">
      <w:pPr>
        <w:pStyle w:val="00onvn"/>
        <w:rPr>
          <w:lang w:val="fr-FR"/>
        </w:rPr>
      </w:pPr>
      <w:r w:rsidRPr="002107E5">
        <w:rPr>
          <w:lang w:val="fr-FR"/>
        </w:rPr>
        <w:t>Ta có chiều dày sàn được chọn sơ bộ là h</w:t>
      </w:r>
      <w:r w:rsidRPr="002107E5">
        <w:rPr>
          <w:vertAlign w:val="subscript"/>
          <w:lang w:val="fr-FR"/>
        </w:rPr>
        <w:t xml:space="preserve">s </w:t>
      </w:r>
      <w:r w:rsidRPr="002107E5">
        <w:rPr>
          <w:lang w:val="fr-FR"/>
        </w:rPr>
        <w:t xml:space="preserve">=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TH!R45C5 </w:instrText>
      </w:r>
      <w:r w:rsidR="00C5712F">
        <w:rPr>
          <w:lang w:val="fr-FR"/>
        </w:rPr>
        <w:instrText xml:space="preserve">\a \t \u </w:instrText>
      </w:r>
      <w:r w:rsidR="00B51FD2">
        <w:rPr>
          <w:lang w:val="fr-FR"/>
        </w:rPr>
        <w:fldChar w:fldCharType="separate"/>
      </w:r>
      <w:r w:rsidR="00B51FD2">
        <w:t>100</w:t>
      </w:r>
      <w:r w:rsidR="00C5712F">
        <w:rPr>
          <w:lang w:val="fr-FR"/>
        </w:rPr>
        <w:fldChar w:fldCharType="end"/>
      </w:r>
      <w:r>
        <w:rPr>
          <w:lang w:val="fr-FR"/>
        </w:rPr>
        <w:t>m</w:t>
      </w:r>
      <w:r w:rsidRPr="002107E5">
        <w:rPr>
          <w:lang w:val="fr-FR"/>
        </w:rPr>
        <w:t xml:space="preserve">m, lớp bảo vệ a =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TH!R45C7 </w:instrText>
      </w:r>
      <w:r w:rsidR="00C5712F">
        <w:rPr>
          <w:lang w:val="fr-FR"/>
        </w:rPr>
        <w:instrText xml:space="preserve">\a \t \u </w:instrText>
      </w:r>
      <w:r w:rsidR="00B51FD2">
        <w:rPr>
          <w:lang w:val="fr-FR"/>
        </w:rPr>
        <w:fldChar w:fldCharType="separate"/>
      </w:r>
      <w:r w:rsidR="00B51FD2">
        <w:t>20</w:t>
      </w:r>
      <w:r w:rsidR="00C5712F">
        <w:rPr>
          <w:lang w:val="fr-FR"/>
        </w:rPr>
        <w:fldChar w:fldCharType="end"/>
      </w:r>
      <w:r>
        <w:rPr>
          <w:lang w:val="fr-FR"/>
        </w:rPr>
        <w:t>m</w:t>
      </w:r>
      <w:r w:rsidRPr="002107E5">
        <w:rPr>
          <w:lang w:val="fr-FR"/>
        </w:rPr>
        <w:t>m.</w:t>
      </w:r>
    </w:p>
    <w:p w14:paraId="5E37064D" w14:textId="77777777" w:rsidR="00111619" w:rsidRPr="002107E5" w:rsidRDefault="00111619" w:rsidP="00111619">
      <w:pPr>
        <w:pStyle w:val="00onvn"/>
        <w:rPr>
          <w:lang w:val="fr-FR"/>
        </w:rPr>
      </w:pPr>
      <w:r w:rsidRPr="002107E5">
        <w:rPr>
          <w:lang w:val="fr-FR"/>
        </w:rPr>
        <w:t>Cắt bản theo hai phương vuông góc cạnh ngắn và cạnh dài với chiều rộng là b = 1m =100</w:t>
      </w:r>
      <w:r>
        <w:rPr>
          <w:lang w:val="fr-FR"/>
        </w:rPr>
        <w:t>0</w:t>
      </w:r>
      <w:r w:rsidRPr="002107E5">
        <w:rPr>
          <w:lang w:val="fr-FR"/>
        </w:rPr>
        <w:t xml:space="preserve"> </w:t>
      </w:r>
      <w:r>
        <w:rPr>
          <w:lang w:val="fr-FR"/>
        </w:rPr>
        <w:t>m</w:t>
      </w:r>
      <w:r w:rsidRPr="002107E5">
        <w:rPr>
          <w:lang w:val="fr-FR"/>
        </w:rPr>
        <w:t>m.</w:t>
      </w:r>
    </w:p>
    <w:p w14:paraId="7FF994A8" w14:textId="77777777" w:rsidR="00111619" w:rsidRPr="002107E5" w:rsidRDefault="00111619" w:rsidP="00E17D04">
      <w:pPr>
        <w:pStyle w:val="00aDutr"/>
      </w:pPr>
      <w:r w:rsidRPr="002107E5">
        <w:t>Tải trọng</w:t>
      </w:r>
    </w:p>
    <w:p w14:paraId="24C8E552" w14:textId="7F73C8D5" w:rsidR="00111619" w:rsidRPr="002107E5" w:rsidRDefault="00111619" w:rsidP="00E17D04">
      <w:pPr>
        <w:pStyle w:val="00bDucng"/>
        <w:rPr>
          <w:rFonts w:eastAsia="Arial"/>
          <w:lang w:val="fr-FR"/>
        </w:rPr>
      </w:pPr>
      <w:r w:rsidRPr="002107E5">
        <w:rPr>
          <w:rFonts w:eastAsia="Arial"/>
          <w:lang w:val="fr-FR"/>
        </w:rPr>
        <w:t>Tĩnh tải: g</w:t>
      </w:r>
      <w:r w:rsidRPr="002107E5">
        <w:rPr>
          <w:rFonts w:eastAsia="Arial"/>
          <w:vertAlign w:val="subscript"/>
          <w:lang w:val="fr-FR"/>
        </w:rPr>
        <w:t>tt</w:t>
      </w:r>
      <w:r w:rsidRPr="002107E5">
        <w:rPr>
          <w:rFonts w:eastAsia="Arial"/>
          <w:lang w:val="fr-FR"/>
        </w:rPr>
        <w:t xml:space="preserve"> = </w:t>
      </w:r>
      <w:r w:rsidR="003B122F">
        <w:rPr>
          <w:rFonts w:eastAsia="Arial"/>
          <w:lang w:val="fr-FR"/>
        </w:rPr>
        <w:fldChar w:fldCharType="begin"/>
      </w:r>
      <w:r w:rsidR="003B122F">
        <w:rPr>
          <w:rFonts w:eastAsia="Arial"/>
          <w:lang w:val="fr-FR"/>
        </w:rPr>
        <w:instrText xml:space="preserve"> LINK </w:instrText>
      </w:r>
      <w:r w:rsidR="00B51FD2">
        <w:rPr>
          <w:rFonts w:eastAsia="Arial"/>
          <w:lang w:val="fr-FR"/>
        </w:rPr>
        <w:instrText xml:space="preserve">Excel.Sheet.12 "F:\\LVTN\\Thuyet minh\\TINH TOAN.xlsx" TH!R91C2 </w:instrText>
      </w:r>
      <w:r w:rsidR="003B122F">
        <w:rPr>
          <w:rFonts w:eastAsia="Arial"/>
          <w:lang w:val="fr-FR"/>
        </w:rPr>
        <w:instrText xml:space="preserve">\a \t \u </w:instrText>
      </w:r>
      <w:r w:rsidR="00B51FD2">
        <w:rPr>
          <w:rFonts w:eastAsia="Arial"/>
          <w:lang w:val="fr-FR"/>
        </w:rPr>
        <w:fldChar w:fldCharType="separate"/>
      </w:r>
      <w:r w:rsidR="00B51FD2">
        <w:t>0,48</w:t>
      </w:r>
      <w:r w:rsidR="003B122F">
        <w:rPr>
          <w:rFonts w:eastAsia="Arial"/>
          <w:lang w:val="fr-FR"/>
        </w:rPr>
        <w:fldChar w:fldCharType="end"/>
      </w:r>
      <w:r>
        <w:rPr>
          <w:lang w:eastAsia="en-AU"/>
        </w:rPr>
        <w:t xml:space="preserve"> </w:t>
      </w:r>
      <w:r w:rsidR="003B122F">
        <w:rPr>
          <w:lang w:eastAsia="en-AU"/>
        </w:rPr>
        <w:t>T</w:t>
      </w:r>
      <w:r w:rsidRPr="002107E5">
        <w:rPr>
          <w:rFonts w:eastAsia="Arial"/>
          <w:lang w:val="fr-FR"/>
        </w:rPr>
        <w:t>/m</w:t>
      </w:r>
      <w:r w:rsidRPr="002107E5">
        <w:rPr>
          <w:rFonts w:eastAsia="Arial"/>
          <w:vertAlign w:val="superscript"/>
          <w:lang w:val="fr-FR"/>
        </w:rPr>
        <w:t>2</w:t>
      </w:r>
    </w:p>
    <w:p w14:paraId="4A125108" w14:textId="7E163544" w:rsidR="00111619" w:rsidRPr="002107E5" w:rsidRDefault="00111619" w:rsidP="00E17D04">
      <w:pPr>
        <w:pStyle w:val="00bDucng"/>
        <w:rPr>
          <w:rFonts w:eastAsia="Arial"/>
          <w:lang w:val="fr-FR"/>
        </w:rPr>
      </w:pPr>
      <w:r w:rsidRPr="002107E5">
        <w:rPr>
          <w:rFonts w:eastAsia="Arial"/>
          <w:lang w:val="fr-FR"/>
        </w:rPr>
        <w:t>Hoạt tải: P</w:t>
      </w:r>
      <w:r w:rsidRPr="002107E5">
        <w:rPr>
          <w:rFonts w:eastAsia="Arial"/>
          <w:vertAlign w:val="subscript"/>
          <w:lang w:val="fr-FR"/>
        </w:rPr>
        <w:t>tt</w:t>
      </w:r>
      <w:r w:rsidRPr="002107E5">
        <w:rPr>
          <w:rFonts w:eastAsia="Arial"/>
          <w:lang w:val="fr-FR"/>
        </w:rPr>
        <w:t xml:space="preserve"> = </w:t>
      </w:r>
      <w:r w:rsidR="003B122F">
        <w:rPr>
          <w:rFonts w:eastAsia="Arial"/>
          <w:lang w:val="fr-FR"/>
        </w:rPr>
        <w:fldChar w:fldCharType="begin"/>
      </w:r>
      <w:r w:rsidR="003B122F">
        <w:rPr>
          <w:rFonts w:eastAsia="Arial"/>
          <w:lang w:val="fr-FR"/>
        </w:rPr>
        <w:instrText xml:space="preserve"> LINK </w:instrText>
      </w:r>
      <w:r w:rsidR="00B51FD2">
        <w:rPr>
          <w:rFonts w:eastAsia="Arial"/>
          <w:lang w:val="fr-FR"/>
        </w:rPr>
        <w:instrText xml:space="preserve">Excel.Sheet.12 "F:\\LVTN\\Thuyet minh\\TINH TOAN.xlsx" TH!R92C2 </w:instrText>
      </w:r>
      <w:r w:rsidR="003B122F">
        <w:rPr>
          <w:rFonts w:eastAsia="Arial"/>
          <w:lang w:val="fr-FR"/>
        </w:rPr>
        <w:instrText xml:space="preserve">\a \t \u </w:instrText>
      </w:r>
      <w:r w:rsidR="00B51FD2">
        <w:rPr>
          <w:rFonts w:eastAsia="Arial"/>
          <w:lang w:val="fr-FR"/>
        </w:rPr>
        <w:fldChar w:fldCharType="separate"/>
      </w:r>
      <w:r w:rsidR="00B51FD2">
        <w:t>0,48</w:t>
      </w:r>
      <w:r w:rsidR="003B122F">
        <w:rPr>
          <w:rFonts w:eastAsia="Arial"/>
          <w:lang w:val="fr-FR"/>
        </w:rPr>
        <w:fldChar w:fldCharType="end"/>
      </w:r>
      <w:r w:rsidRPr="002107E5">
        <w:rPr>
          <w:rFonts w:eastAsia="Arial"/>
          <w:lang w:val="fr-FR"/>
        </w:rPr>
        <w:t xml:space="preserve"> </w:t>
      </w:r>
      <w:r w:rsidR="003B122F">
        <w:rPr>
          <w:rFonts w:eastAsia="Arial"/>
          <w:lang w:val="fr-FR"/>
        </w:rPr>
        <w:t>T</w:t>
      </w:r>
      <w:r w:rsidRPr="002107E5">
        <w:rPr>
          <w:rFonts w:eastAsia="Arial"/>
          <w:lang w:val="fr-FR"/>
        </w:rPr>
        <w:t>/m</w:t>
      </w:r>
      <w:r w:rsidRPr="002107E5">
        <w:rPr>
          <w:rFonts w:eastAsia="Arial"/>
          <w:vertAlign w:val="superscript"/>
          <w:lang w:val="fr-FR"/>
        </w:rPr>
        <w:t>2</w:t>
      </w:r>
    </w:p>
    <w:p w14:paraId="3BBB7C5E" w14:textId="169BEF67" w:rsidR="00111619" w:rsidRPr="002107E5" w:rsidRDefault="00111619" w:rsidP="00E17D04">
      <w:pPr>
        <w:pStyle w:val="00bDucng"/>
        <w:rPr>
          <w:rFonts w:eastAsia="Arial"/>
          <w:lang w:val="fr-FR"/>
        </w:rPr>
      </w:pPr>
      <w:r w:rsidRPr="002107E5">
        <w:rPr>
          <w:rFonts w:eastAsia="Arial"/>
          <w:lang w:val="fr-FR"/>
        </w:rPr>
        <w:t>Tải trọng toàn phần: P = (g</w:t>
      </w:r>
      <w:r w:rsidRPr="002107E5">
        <w:rPr>
          <w:rFonts w:eastAsia="Arial"/>
          <w:vertAlign w:val="subscript"/>
          <w:lang w:val="fr-FR"/>
        </w:rPr>
        <w:t>tt</w:t>
      </w:r>
      <w:r w:rsidRPr="002107E5">
        <w:rPr>
          <w:rFonts w:eastAsia="Arial"/>
          <w:lang w:val="fr-FR"/>
        </w:rPr>
        <w:t xml:space="preserve"> + P</w:t>
      </w:r>
      <w:r w:rsidRPr="002107E5">
        <w:rPr>
          <w:rFonts w:eastAsia="Arial"/>
          <w:vertAlign w:val="subscript"/>
          <w:lang w:val="fr-FR"/>
        </w:rPr>
        <w:t>tt</w:t>
      </w:r>
      <w:r w:rsidRPr="002107E5">
        <w:rPr>
          <w:rFonts w:eastAsia="Arial"/>
          <w:lang w:val="fr-FR"/>
        </w:rPr>
        <w:t>)</w:t>
      </w:r>
      <w:r>
        <w:rPr>
          <w:rFonts w:eastAsia="Arial"/>
          <w:lang w:val="fr-FR"/>
        </w:rPr>
        <w:t>x</w:t>
      </w:r>
      <w:r w:rsidRPr="002107E5">
        <w:rPr>
          <w:rFonts w:eastAsia="Arial"/>
          <w:lang w:val="fr-FR"/>
        </w:rPr>
        <w:t xml:space="preserve"> L1</w:t>
      </w:r>
      <w:r>
        <w:rPr>
          <w:rFonts w:eastAsia="Arial"/>
          <w:lang w:val="fr-FR"/>
        </w:rPr>
        <w:t>x</w:t>
      </w:r>
      <w:r w:rsidRPr="002107E5">
        <w:rPr>
          <w:rFonts w:eastAsia="Arial"/>
          <w:lang w:val="fr-FR"/>
        </w:rPr>
        <w:t xml:space="preserve">L2  </w:t>
      </w:r>
      <w:r w:rsidRPr="002107E5">
        <w:rPr>
          <w:lang w:val="vi-VN" w:eastAsia="en-AU"/>
        </w:rPr>
        <w:t xml:space="preserve">= </w:t>
      </w:r>
      <w:r>
        <w:rPr>
          <w:lang w:eastAsia="en-AU"/>
        </w:rPr>
        <w:t>(</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TH!R91C3 </w:instrText>
      </w:r>
      <w:r w:rsidR="00C5712F">
        <w:rPr>
          <w:lang w:eastAsia="en-AU"/>
        </w:rPr>
        <w:instrText xml:space="preserve">\a \t \u </w:instrText>
      </w:r>
      <w:r w:rsidR="00B51FD2">
        <w:rPr>
          <w:lang w:eastAsia="en-AU"/>
        </w:rPr>
        <w:fldChar w:fldCharType="separate"/>
      </w:r>
      <w:r w:rsidR="00B51FD2">
        <w:t>0,48</w:t>
      </w:r>
      <w:r w:rsidR="00C5712F">
        <w:rPr>
          <w:lang w:eastAsia="en-AU"/>
        </w:rPr>
        <w:fldChar w:fldCharType="end"/>
      </w:r>
      <w:r>
        <w:rPr>
          <w:lang w:eastAsia="en-AU"/>
        </w:rPr>
        <w:t>+</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TH!R92C3 </w:instrText>
      </w:r>
      <w:r w:rsidR="00C5712F">
        <w:rPr>
          <w:lang w:eastAsia="en-AU"/>
        </w:rPr>
        <w:instrText xml:space="preserve">\a \t \u </w:instrText>
      </w:r>
      <w:r w:rsidR="00B51FD2">
        <w:rPr>
          <w:lang w:eastAsia="en-AU"/>
        </w:rPr>
        <w:fldChar w:fldCharType="separate"/>
      </w:r>
      <w:r w:rsidR="00B51FD2">
        <w:t>0,48</w:t>
      </w:r>
      <w:r w:rsidR="00C5712F">
        <w:rPr>
          <w:lang w:eastAsia="en-AU"/>
        </w:rPr>
        <w:fldChar w:fldCharType="end"/>
      </w:r>
      <w:r>
        <w:rPr>
          <w:lang w:eastAsia="en-AU"/>
        </w:rPr>
        <w:t>)</w:t>
      </w:r>
      <w:r w:rsidR="00C5712F">
        <w:rPr>
          <w:lang w:val="vi-VN" w:eastAsia="en-AU"/>
        </w:rPr>
        <w:fldChar w:fldCharType="begin"/>
      </w:r>
      <w:r w:rsidR="00C5712F">
        <w:rPr>
          <w:lang w:val="vi-VN" w:eastAsia="en-AU"/>
        </w:rPr>
        <w:instrText xml:space="preserve"> LINK </w:instrText>
      </w:r>
      <w:r w:rsidR="00B51FD2">
        <w:rPr>
          <w:lang w:val="vi-VN" w:eastAsia="en-AU"/>
        </w:rPr>
        <w:instrText xml:space="preserve">Excel.Sheet.12 "F:\\LVTN\\Thuyet minh\\TINH TOAN.xlsx" momensan!R20C4 </w:instrText>
      </w:r>
      <w:r w:rsidR="00C5712F">
        <w:rPr>
          <w:lang w:val="vi-VN" w:eastAsia="en-AU"/>
        </w:rPr>
        <w:instrText xml:space="preserve">\a \t \u </w:instrText>
      </w:r>
      <w:r w:rsidR="00B51FD2">
        <w:rPr>
          <w:lang w:val="vi-VN" w:eastAsia="en-AU"/>
        </w:rPr>
        <w:fldChar w:fldCharType="separate"/>
      </w:r>
      <w:r w:rsidR="00C5712F">
        <w:rPr>
          <w:lang w:val="vi-VN" w:eastAsia="en-AU"/>
        </w:rPr>
        <w:fldChar w:fldCharType="end"/>
      </w:r>
      <w:r>
        <w:rPr>
          <w:lang w:eastAsia="en-AU"/>
        </w:rPr>
        <w:t>x</w:t>
      </w:r>
      <w:r w:rsidR="00C5712F">
        <w:rPr>
          <w:lang w:val="vi-VN" w:eastAsia="en-AU"/>
        </w:rPr>
        <w:fldChar w:fldCharType="begin"/>
      </w:r>
      <w:r w:rsidR="00C5712F">
        <w:rPr>
          <w:lang w:val="vi-VN" w:eastAsia="en-AU"/>
        </w:rPr>
        <w:instrText xml:space="preserve"> LINK </w:instrText>
      </w:r>
      <w:r w:rsidR="00B51FD2">
        <w:rPr>
          <w:lang w:val="vi-VN" w:eastAsia="en-AU"/>
        </w:rPr>
        <w:instrText xml:space="preserve">Excel.Sheet.12 "F:\\LVTN\\Thuyet minh\\TINH TOAN.xlsx" momensan!R20C5 </w:instrText>
      </w:r>
      <w:r w:rsidR="00C5712F">
        <w:rPr>
          <w:lang w:val="vi-VN" w:eastAsia="en-AU"/>
        </w:rPr>
        <w:instrText xml:space="preserve">\a \t \u </w:instrText>
      </w:r>
      <w:r w:rsidR="00B51FD2">
        <w:rPr>
          <w:lang w:val="vi-VN" w:eastAsia="en-AU"/>
        </w:rPr>
        <w:fldChar w:fldCharType="separate"/>
      </w:r>
      <w:r w:rsidR="00B51FD2">
        <w:t>4,0</w:t>
      </w:r>
      <w:r w:rsidR="00C5712F">
        <w:rPr>
          <w:lang w:val="vi-VN" w:eastAsia="en-AU"/>
        </w:rPr>
        <w:fldChar w:fldCharType="end"/>
      </w:r>
      <w:r>
        <w:rPr>
          <w:lang w:eastAsia="en-AU"/>
        </w:rPr>
        <w:t>x</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momensan!R20C6 </w:instrText>
      </w:r>
      <w:r w:rsidR="00C5712F">
        <w:rPr>
          <w:lang w:eastAsia="en-AU"/>
        </w:rPr>
        <w:instrText xml:space="preserve">\a \t \u </w:instrText>
      </w:r>
      <w:r w:rsidR="00B51FD2">
        <w:rPr>
          <w:lang w:eastAsia="en-AU"/>
        </w:rPr>
        <w:fldChar w:fldCharType="separate"/>
      </w:r>
      <w:r w:rsidR="00B51FD2">
        <w:t>6,0</w:t>
      </w:r>
      <w:r w:rsidR="00C5712F">
        <w:rPr>
          <w:lang w:eastAsia="en-AU"/>
        </w:rPr>
        <w:fldChar w:fldCharType="end"/>
      </w:r>
      <w:r w:rsidRPr="002107E5">
        <w:rPr>
          <w:lang w:val="vi-VN" w:eastAsia="en-AU"/>
        </w:rPr>
        <w:t xml:space="preserve">= </w:t>
      </w:r>
      <w:r w:rsidR="00C5712F">
        <w:rPr>
          <w:lang w:val="vi-VN" w:eastAsia="en-AU"/>
        </w:rPr>
        <w:fldChar w:fldCharType="begin"/>
      </w:r>
      <w:r w:rsidR="00C5712F">
        <w:rPr>
          <w:lang w:val="vi-VN" w:eastAsia="en-AU"/>
        </w:rPr>
        <w:instrText xml:space="preserve"> LINK </w:instrText>
      </w:r>
      <w:r w:rsidR="00B51FD2">
        <w:rPr>
          <w:lang w:val="vi-VN" w:eastAsia="en-AU"/>
        </w:rPr>
        <w:instrText xml:space="preserve">Excel.Sheet.12 "F:\\LVTN\\Thuyet minh\\TINH TOAN.xlsx" TH!R94C2 </w:instrText>
      </w:r>
      <w:r w:rsidR="00C5712F">
        <w:rPr>
          <w:lang w:val="vi-VN" w:eastAsia="en-AU"/>
        </w:rPr>
        <w:instrText xml:space="preserve">\a \t \u \* MERGEFORMAT </w:instrText>
      </w:r>
      <w:r w:rsidR="00B51FD2">
        <w:rPr>
          <w:lang w:val="vi-VN" w:eastAsia="en-AU"/>
        </w:rPr>
        <w:fldChar w:fldCharType="separate"/>
      </w:r>
      <w:r w:rsidR="00B51FD2">
        <w:t>23,0</w:t>
      </w:r>
      <w:r w:rsidR="00C5712F">
        <w:rPr>
          <w:lang w:val="vi-VN" w:eastAsia="en-AU"/>
        </w:rPr>
        <w:fldChar w:fldCharType="end"/>
      </w:r>
      <w:r w:rsidR="003B122F">
        <w:rPr>
          <w:lang w:eastAsia="en-AU"/>
        </w:rPr>
        <w:t>T</w:t>
      </w:r>
    </w:p>
    <w:p w14:paraId="229F0189" w14:textId="77777777" w:rsidR="00111619" w:rsidRPr="002107E5" w:rsidRDefault="00111619" w:rsidP="00E17D04">
      <w:pPr>
        <w:pStyle w:val="00aDutr"/>
      </w:pPr>
      <w:r w:rsidRPr="002107E5">
        <w:t>Tính moment</w:t>
      </w:r>
    </w:p>
    <w:p w14:paraId="490AA103" w14:textId="401288A1" w:rsidR="00111619" w:rsidRPr="002107E5" w:rsidRDefault="00111619" w:rsidP="00E17D04">
      <w:pPr>
        <w:pStyle w:val="00bDucng"/>
      </w:pPr>
      <w:r w:rsidRPr="002107E5">
        <w:t>m</w:t>
      </w:r>
      <w:r w:rsidRPr="002107E5">
        <w:rPr>
          <w:vertAlign w:val="subscript"/>
        </w:rPr>
        <w:t>91</w:t>
      </w:r>
      <w:r w:rsidRPr="002107E5">
        <w:t xml:space="preserve">= </w:t>
      </w:r>
      <w:r w:rsidR="00C5712F">
        <w:fldChar w:fldCharType="begin"/>
      </w:r>
      <w:r w:rsidR="00C5712F">
        <w:instrText xml:space="preserve"> LINK </w:instrText>
      </w:r>
      <w:r w:rsidR="00B51FD2">
        <w:instrText xml:space="preserve">Excel.Sheet.12 "F:\\LVTN\\Thuyet minh\\TINH TOAN.xlsx" TH!R96C2 </w:instrText>
      </w:r>
      <w:r w:rsidR="00C5712F">
        <w:instrText xml:space="preserve">\a \t \u \* MERGEFORMAT </w:instrText>
      </w:r>
      <w:r w:rsidR="00B51FD2">
        <w:fldChar w:fldCharType="separate"/>
      </w:r>
      <w:r w:rsidR="00B51FD2">
        <w:t>0,0208</w:t>
      </w:r>
      <w:r w:rsidR="00C5712F">
        <w:fldChar w:fldCharType="end"/>
      </w:r>
    </w:p>
    <w:p w14:paraId="37CFCB6E" w14:textId="689AE754" w:rsidR="00111619" w:rsidRPr="002107E5" w:rsidRDefault="00111619" w:rsidP="00E17D04">
      <w:pPr>
        <w:pStyle w:val="00bDucng"/>
      </w:pPr>
      <w:r w:rsidRPr="002107E5">
        <w:t>m</w:t>
      </w:r>
      <w:r w:rsidRPr="002107E5">
        <w:rPr>
          <w:vertAlign w:val="subscript"/>
        </w:rPr>
        <w:t>92</w:t>
      </w:r>
      <w:r w:rsidRPr="002107E5">
        <w:t xml:space="preserve">= </w:t>
      </w:r>
      <w:r w:rsidR="00C5712F">
        <w:fldChar w:fldCharType="begin"/>
      </w:r>
      <w:r w:rsidR="00C5712F">
        <w:instrText xml:space="preserve"> LINK </w:instrText>
      </w:r>
      <w:r w:rsidR="00B51FD2">
        <w:instrText xml:space="preserve">Excel.Sheet.12 "F:\\LVTN\\Thuyet minh\\TINH TOAN.xlsx" TH!R97C2 </w:instrText>
      </w:r>
      <w:r w:rsidR="00C5712F">
        <w:instrText xml:space="preserve">\a \t \u \* MERGEFORMAT </w:instrText>
      </w:r>
      <w:r w:rsidR="00B51FD2">
        <w:fldChar w:fldCharType="separate"/>
      </w:r>
      <w:r w:rsidR="00B51FD2">
        <w:t>0,0093</w:t>
      </w:r>
      <w:r w:rsidR="00C5712F">
        <w:fldChar w:fldCharType="end"/>
      </w:r>
    </w:p>
    <w:p w14:paraId="39BBFE8C" w14:textId="163CD94A" w:rsidR="00111619" w:rsidRPr="002107E5" w:rsidRDefault="00111619" w:rsidP="00E17D04">
      <w:pPr>
        <w:pStyle w:val="00bDucng"/>
      </w:pPr>
      <w:r w:rsidRPr="002107E5">
        <w:t>k</w:t>
      </w:r>
      <w:r w:rsidRPr="002107E5">
        <w:rPr>
          <w:vertAlign w:val="subscript"/>
        </w:rPr>
        <w:t xml:space="preserve">91 </w:t>
      </w:r>
      <w:r w:rsidRPr="002107E5">
        <w:t xml:space="preserve">= </w:t>
      </w:r>
      <w:r w:rsidR="00C5712F">
        <w:fldChar w:fldCharType="begin"/>
      </w:r>
      <w:r w:rsidR="00C5712F">
        <w:instrText xml:space="preserve"> LINK </w:instrText>
      </w:r>
      <w:r w:rsidR="00B51FD2">
        <w:instrText xml:space="preserve">Excel.Sheet.12 "F:\\LVTN\\Thuyet minh\\TINH TOAN.xlsx" TH!R98C2 </w:instrText>
      </w:r>
      <w:r w:rsidR="00C5712F">
        <w:instrText xml:space="preserve">\a \t \u \* MERGEFORMAT </w:instrText>
      </w:r>
      <w:r w:rsidR="00B51FD2">
        <w:fldChar w:fldCharType="separate"/>
      </w:r>
      <w:r w:rsidR="00B51FD2">
        <w:t>0,0464</w:t>
      </w:r>
      <w:r w:rsidR="00C5712F">
        <w:fldChar w:fldCharType="end"/>
      </w:r>
    </w:p>
    <w:p w14:paraId="7C21148D" w14:textId="7EDB9D31" w:rsidR="00111619" w:rsidRPr="002107E5" w:rsidRDefault="00111619" w:rsidP="00E17D04">
      <w:pPr>
        <w:pStyle w:val="00bDucng"/>
      </w:pPr>
      <w:r w:rsidRPr="002107E5">
        <w:t>k</w:t>
      </w:r>
      <w:r w:rsidRPr="002107E5">
        <w:rPr>
          <w:vertAlign w:val="subscript"/>
        </w:rPr>
        <w:t xml:space="preserve">92 </w:t>
      </w:r>
      <w:r w:rsidRPr="002107E5">
        <w:t xml:space="preserve">= </w:t>
      </w:r>
      <w:r w:rsidR="00C5712F">
        <w:fldChar w:fldCharType="begin"/>
      </w:r>
      <w:r w:rsidR="00C5712F">
        <w:instrText xml:space="preserve"> LINK </w:instrText>
      </w:r>
      <w:r w:rsidR="00B51FD2">
        <w:instrText xml:space="preserve">Excel.Sheet.12 "F:\\LVTN\\Thuyet minh\\TINH TOAN.xlsx" TH!R99C2 </w:instrText>
      </w:r>
      <w:r w:rsidR="00C5712F">
        <w:instrText xml:space="preserve">\a \t \u \* MERGEFORMAT </w:instrText>
      </w:r>
      <w:r w:rsidR="00B51FD2">
        <w:fldChar w:fldCharType="separate"/>
      </w:r>
      <w:r w:rsidR="00B51FD2">
        <w:t>0,0206</w:t>
      </w:r>
      <w:r w:rsidR="00C5712F">
        <w:fldChar w:fldCharType="end"/>
      </w:r>
    </w:p>
    <w:p w14:paraId="1C1E614E" w14:textId="77777777" w:rsidR="00111619" w:rsidRPr="002107E5" w:rsidRDefault="00111619" w:rsidP="00E17D04">
      <w:pPr>
        <w:pStyle w:val="00aDutr"/>
      </w:pPr>
      <w:bookmarkStart w:id="16" w:name="OLE_LINK4"/>
      <w:r w:rsidRPr="002107E5">
        <w:t>Vậy:</w:t>
      </w:r>
    </w:p>
    <w:p w14:paraId="5487BF62" w14:textId="504C1B5F" w:rsidR="00111619" w:rsidRPr="00E17D04" w:rsidRDefault="00111619" w:rsidP="00E17D04">
      <w:pPr>
        <w:pStyle w:val="00bDucng"/>
      </w:pPr>
      <w:r w:rsidRPr="002107E5">
        <w:rPr>
          <w:rFonts w:eastAsia="Arial"/>
        </w:rPr>
        <w:t>M</w:t>
      </w:r>
      <w:r w:rsidRPr="002107E5">
        <w:rPr>
          <w:rFonts w:eastAsia="Arial"/>
          <w:vertAlign w:val="subscript"/>
        </w:rPr>
        <w:t>1</w:t>
      </w:r>
      <w:r w:rsidRPr="002107E5">
        <w:rPr>
          <w:rFonts w:eastAsia="Arial"/>
        </w:rPr>
        <w:t xml:space="preserve"> = </w:t>
      </w:r>
      <w:r w:rsidRPr="00E17D04">
        <w:t>m</w:t>
      </w:r>
      <w:r w:rsidRPr="003B122F">
        <w:rPr>
          <w:vertAlign w:val="subscript"/>
        </w:rPr>
        <w:t>91</w:t>
      </w:r>
      <m:oMath>
        <m:r>
          <m:rPr>
            <m:sty m:val="p"/>
          </m:rPr>
          <w:rPr>
            <w:rFonts w:ascii="Cambria Math" w:hAnsi="Cambria Math"/>
          </w:rPr>
          <m:t>×</m:t>
        </m:r>
      </m:oMath>
      <w:r w:rsidRPr="00E17D04">
        <w:t xml:space="preserve">P =  </w:t>
      </w:r>
      <w:r w:rsidR="00C5712F">
        <w:fldChar w:fldCharType="begin"/>
      </w:r>
      <w:r w:rsidR="00C5712F">
        <w:instrText xml:space="preserve"> LINK </w:instrText>
      </w:r>
      <w:r w:rsidR="00B51FD2">
        <w:instrText xml:space="preserve">Excel.Sheet.12 "F:\\LVTN\\Thuyet minh\\TINH TOAN.xlsx" TH!R100C2 </w:instrText>
      </w:r>
      <w:r w:rsidR="00C5712F">
        <w:instrText xml:space="preserve">\a \t \u \* MERGEFORMAT </w:instrText>
      </w:r>
      <w:r w:rsidR="00B51FD2">
        <w:fldChar w:fldCharType="separate"/>
      </w:r>
      <w:r w:rsidR="00B51FD2">
        <w:t>0,479</w:t>
      </w:r>
      <w:r w:rsidR="00C5712F">
        <w:fldChar w:fldCharType="end"/>
      </w:r>
      <w:r w:rsidRPr="00E17D04">
        <w:t>(</w:t>
      </w:r>
      <w:r w:rsidR="003B122F">
        <w:t>T</w:t>
      </w:r>
      <w:r w:rsidRPr="00E17D04">
        <w:t>m).</w:t>
      </w:r>
    </w:p>
    <w:p w14:paraId="76C5E877" w14:textId="460B48D7" w:rsidR="00111619" w:rsidRPr="00E17D04" w:rsidRDefault="00111619" w:rsidP="00E17D04">
      <w:pPr>
        <w:pStyle w:val="00bDucng"/>
      </w:pPr>
      <w:r w:rsidRPr="00E17D04">
        <w:t>M2 = m</w:t>
      </w:r>
      <w:r w:rsidRPr="003B122F">
        <w:rPr>
          <w:vertAlign w:val="subscript"/>
        </w:rPr>
        <w:t>92</w:t>
      </w:r>
      <m:oMath>
        <m:r>
          <m:rPr>
            <m:sty m:val="p"/>
          </m:rPr>
          <w:rPr>
            <w:rFonts w:ascii="Cambria Math" w:hAnsi="Cambria Math"/>
          </w:rPr>
          <m:t>×</m:t>
        </m:r>
      </m:oMath>
      <w:r w:rsidRPr="00E17D04">
        <w:t xml:space="preserve">P = </w:t>
      </w:r>
      <w:r w:rsidR="00C5712F">
        <w:fldChar w:fldCharType="begin"/>
      </w:r>
      <w:r w:rsidR="00C5712F">
        <w:instrText xml:space="preserve"> LINK </w:instrText>
      </w:r>
      <w:r w:rsidR="00B51FD2">
        <w:instrText xml:space="preserve">Excel.Sheet.12 "F:\\LVTN\\Thuyet minh\\TINH TOAN.xlsx" TH!R101C2 </w:instrText>
      </w:r>
      <w:r w:rsidR="00C5712F">
        <w:instrText xml:space="preserve">\a \t \u \* MERGEFORMAT </w:instrText>
      </w:r>
      <w:r w:rsidR="00B51FD2">
        <w:fldChar w:fldCharType="separate"/>
      </w:r>
      <w:r w:rsidR="00B51FD2">
        <w:t>0,214</w:t>
      </w:r>
      <w:r w:rsidR="00C5712F">
        <w:fldChar w:fldCharType="end"/>
      </w:r>
      <w:r w:rsidRPr="00E17D04">
        <w:t>(</w:t>
      </w:r>
      <w:r w:rsidR="003B122F">
        <w:t>T</w:t>
      </w:r>
      <w:r w:rsidRPr="00E17D04">
        <w:t>m).</w:t>
      </w:r>
    </w:p>
    <w:p w14:paraId="21742394" w14:textId="20DC2D32" w:rsidR="00111619" w:rsidRPr="00E17D04" w:rsidRDefault="00111619" w:rsidP="00E17D04">
      <w:pPr>
        <w:pStyle w:val="00bDucng"/>
      </w:pPr>
      <w:r w:rsidRPr="00E17D04">
        <w:lastRenderedPageBreak/>
        <w:t>MI = k</w:t>
      </w:r>
      <w:r w:rsidRPr="003B122F">
        <w:rPr>
          <w:vertAlign w:val="subscript"/>
        </w:rPr>
        <w:t>91</w:t>
      </w:r>
      <m:oMath>
        <m:r>
          <m:rPr>
            <m:sty m:val="p"/>
          </m:rPr>
          <w:rPr>
            <w:rFonts w:ascii="Cambria Math" w:hAnsi="Cambria Math"/>
          </w:rPr>
          <m:t>×</m:t>
        </m:r>
      </m:oMath>
      <w:r w:rsidRPr="00E17D04">
        <w:t xml:space="preserve">P = </w:t>
      </w:r>
      <w:r w:rsidR="00C5712F">
        <w:fldChar w:fldCharType="begin"/>
      </w:r>
      <w:r w:rsidR="00C5712F">
        <w:instrText xml:space="preserve"> LINK </w:instrText>
      </w:r>
      <w:r w:rsidR="00B51FD2">
        <w:instrText xml:space="preserve">Excel.Sheet.12 "F:\\LVTN\\Thuyet minh\\TINH TOAN.xlsx" TH!R102C2 </w:instrText>
      </w:r>
      <w:r w:rsidR="00C5712F">
        <w:instrText xml:space="preserve">\a \t \u \* MERGEFORMAT </w:instrText>
      </w:r>
      <w:r w:rsidR="00B51FD2">
        <w:fldChar w:fldCharType="separate"/>
      </w:r>
      <w:r w:rsidR="00B51FD2">
        <w:t>1,069</w:t>
      </w:r>
      <w:r w:rsidR="00C5712F">
        <w:fldChar w:fldCharType="end"/>
      </w:r>
      <w:r w:rsidRPr="00E17D04">
        <w:t>(</w:t>
      </w:r>
      <w:r w:rsidR="003B122F">
        <w:t>T</w:t>
      </w:r>
      <w:r w:rsidRPr="00E17D04">
        <w:t>m).</w:t>
      </w:r>
    </w:p>
    <w:p w14:paraId="7F85B276" w14:textId="541CDAF8" w:rsidR="00111619" w:rsidRPr="00E17D04" w:rsidRDefault="00111619" w:rsidP="00E17D04">
      <w:pPr>
        <w:pStyle w:val="00bDucng"/>
      </w:pPr>
      <w:r w:rsidRPr="00E17D04">
        <w:t>MII = k</w:t>
      </w:r>
      <w:r w:rsidRPr="003B122F">
        <w:rPr>
          <w:vertAlign w:val="subscript"/>
        </w:rPr>
        <w:t>92</w:t>
      </w:r>
      <m:oMath>
        <m:r>
          <m:rPr>
            <m:sty m:val="p"/>
          </m:rPr>
          <w:rPr>
            <w:rFonts w:ascii="Cambria Math" w:hAnsi="Cambria Math"/>
          </w:rPr>
          <m:t>×</m:t>
        </m:r>
      </m:oMath>
      <w:r w:rsidRPr="00E17D04">
        <w:t>P =</w:t>
      </w:r>
      <w:r w:rsidR="00C5712F">
        <w:fldChar w:fldCharType="begin"/>
      </w:r>
      <w:r w:rsidR="00C5712F">
        <w:instrText xml:space="preserve"> LINK </w:instrText>
      </w:r>
      <w:r w:rsidR="00B51FD2">
        <w:instrText xml:space="preserve">Excel.Sheet.12 "F:\\LVTN\\Thuyet minh\\TINH TOAN.xlsx" TH!R103C2 </w:instrText>
      </w:r>
      <w:r w:rsidR="00C5712F">
        <w:instrText xml:space="preserve">\a \t \u \* MERGEFORMAT </w:instrText>
      </w:r>
      <w:r w:rsidR="00B51FD2">
        <w:fldChar w:fldCharType="separate"/>
      </w:r>
      <w:r w:rsidR="00B51FD2">
        <w:t>0,475</w:t>
      </w:r>
      <w:r w:rsidR="00C5712F">
        <w:fldChar w:fldCharType="end"/>
      </w:r>
      <w:r w:rsidRPr="00E17D04">
        <w:t>(</w:t>
      </w:r>
      <w:r w:rsidR="003B122F">
        <w:t>T</w:t>
      </w:r>
      <w:r w:rsidRPr="00E17D04">
        <w:t>m).</w:t>
      </w:r>
      <w:bookmarkEnd w:id="16"/>
    </w:p>
    <w:p w14:paraId="471C66EE" w14:textId="77777777" w:rsidR="00111619" w:rsidRPr="002107E5" w:rsidRDefault="00111619" w:rsidP="00E17D04">
      <w:pPr>
        <w:pStyle w:val="003Tiumc3"/>
      </w:pPr>
      <w:r w:rsidRPr="002107E5">
        <w:t>Tính thép và bố  trí thép</w:t>
      </w:r>
    </w:p>
    <w:p w14:paraId="27A5A14A" w14:textId="4BF0396E" w:rsidR="00111619" w:rsidRPr="002107E5" w:rsidRDefault="00111619" w:rsidP="00111619">
      <w:pPr>
        <w:pStyle w:val="00onvn"/>
        <w:rPr>
          <w:rFonts w:eastAsia="Arial"/>
          <w:lang w:val="es-PE"/>
        </w:rPr>
      </w:pPr>
      <w:r w:rsidRPr="002107E5">
        <w:rPr>
          <w:rFonts w:eastAsia="Arial"/>
          <w:lang w:val="es-PE"/>
        </w:rPr>
        <w:t xml:space="preserve">Bêtông </w:t>
      </w:r>
      <w:r w:rsidR="00C5712F">
        <w:rPr>
          <w:rFonts w:eastAsia="Arial"/>
          <w:lang w:val="es-PE"/>
        </w:rPr>
        <w:fldChar w:fldCharType="begin"/>
      </w:r>
      <w:r w:rsidR="00C5712F">
        <w:rPr>
          <w:rFonts w:eastAsia="Arial"/>
          <w:lang w:val="es-PE"/>
        </w:rPr>
        <w:instrText xml:space="preserve"> LINK </w:instrText>
      </w:r>
      <w:r w:rsidR="00B51FD2">
        <w:rPr>
          <w:rFonts w:eastAsia="Arial"/>
          <w:lang w:val="es-PE"/>
        </w:rPr>
        <w:instrText xml:space="preserve">Excel.Sheet.12 "F:\\LVTN\\Thuyet minh\\TINH TOAN.xlsx" TH!R21C2 </w:instrText>
      </w:r>
      <w:r w:rsidR="00C5712F">
        <w:rPr>
          <w:rFonts w:eastAsia="Arial"/>
          <w:lang w:val="es-PE"/>
        </w:rPr>
        <w:instrText xml:space="preserve">\a \t \u </w:instrText>
      </w:r>
      <w:r w:rsidR="00B51FD2">
        <w:rPr>
          <w:rFonts w:eastAsia="Arial"/>
          <w:lang w:val="es-PE"/>
        </w:rPr>
        <w:fldChar w:fldCharType="separate"/>
      </w:r>
      <w:r w:rsidR="00B51FD2">
        <w:t>B15</w:t>
      </w:r>
      <w:r w:rsidR="00C5712F">
        <w:rPr>
          <w:rFonts w:eastAsia="Arial"/>
          <w:lang w:val="es-PE"/>
        </w:rPr>
        <w:fldChar w:fldCharType="end"/>
      </w:r>
      <w:r w:rsidRPr="002107E5">
        <w:rPr>
          <w:rFonts w:eastAsia="Arial"/>
          <w:lang w:val="es-PE"/>
        </w:rPr>
        <w:t xml:space="preserve"> và thép nhóm </w:t>
      </w:r>
      <w:r w:rsidR="00A1469B">
        <w:fldChar w:fldCharType="begin"/>
      </w:r>
      <w:r w:rsidR="00A1469B">
        <w:instrText xml:space="preserve"> LINK </w:instrText>
      </w:r>
      <w:r w:rsidR="00B51FD2">
        <w:instrText xml:space="preserve">Excel.Sheet.12 "F:\\LVTN\\Thuyet minh\\TINH TOAN.xlsx" TH!R30C2 </w:instrText>
      </w:r>
      <w:r w:rsidR="00A1469B">
        <w:instrText xml:space="preserve">\a \t \u </w:instrText>
      </w:r>
      <w:r w:rsidR="00B51FD2">
        <w:fldChar w:fldCharType="separate"/>
      </w:r>
      <w:r w:rsidR="00B51FD2">
        <w:t>CII(AII)</w:t>
      </w:r>
      <w:r w:rsidR="00A1469B">
        <w:fldChar w:fldCharType="end"/>
      </w:r>
    </w:p>
    <w:p w14:paraId="18294BC8" w14:textId="77777777" w:rsidR="00111619" w:rsidRPr="002107E5" w:rsidRDefault="00111619" w:rsidP="00111619">
      <w:pPr>
        <w:pStyle w:val="00onvn"/>
        <w:rPr>
          <w:lang w:val="es-PE"/>
        </w:rPr>
      </w:pPr>
      <w:r w:rsidRPr="002107E5">
        <w:rPr>
          <w:lang w:val="es-PE"/>
        </w:rPr>
        <w:t>Tra phụ lục 5 (Kết cấu bê tông cốt thép_Võ Bá Tầm) ta tìm được</w:t>
      </w:r>
    </w:p>
    <w:p w14:paraId="034CFE78" w14:textId="58AF5FEC" w:rsidR="00111619" w:rsidRPr="002107E5" w:rsidRDefault="00805566" w:rsidP="00111619">
      <w:pPr>
        <w:pStyle w:val="00onvn"/>
        <w:rPr>
          <w:lang w:val="es-PE"/>
        </w:rPr>
      </w:pPr>
      <m:oMath>
        <m:sSub>
          <m:sSubPr>
            <m:ctrlPr>
              <w:rPr>
                <w:rFonts w:ascii="Cambria Math" w:hAnsi="Cambria Math"/>
                <w:lang w:val="es-PE"/>
              </w:rPr>
            </m:ctrlPr>
          </m:sSubPr>
          <m:e>
            <m:r>
              <w:rPr>
                <w:rFonts w:ascii="Cambria Math" w:hAnsi="Cambria Math"/>
                <w:lang w:val="es-PE"/>
              </w:rPr>
              <m:t>α</m:t>
            </m:r>
          </m:e>
          <m:sub>
            <m:r>
              <w:rPr>
                <w:rFonts w:ascii="Cambria Math" w:hAnsi="Cambria Math"/>
                <w:lang w:val="es-PE"/>
              </w:rPr>
              <m:t>R</m:t>
            </m:r>
          </m:sub>
        </m:sSub>
      </m:oMath>
      <w:r w:rsidR="00111619" w:rsidRPr="002107E5">
        <w:rPr>
          <w:lang w:val="es-PE"/>
        </w:rPr>
        <w:t>= 0</w:t>
      </w:r>
      <w:r w:rsidR="00C5712F">
        <w:rPr>
          <w:lang w:val="es-PE"/>
        </w:rPr>
        <w:t>,</w:t>
      </w:r>
      <w:r w:rsidR="00111619" w:rsidRPr="002107E5">
        <w:rPr>
          <w:lang w:val="es-PE"/>
        </w:rPr>
        <w:t xml:space="preserve">4271 và </w:t>
      </w:r>
      <m:oMath>
        <m:sSub>
          <m:sSubPr>
            <m:ctrlPr>
              <w:rPr>
                <w:rFonts w:ascii="Cambria Math" w:hAnsi="Cambria Math"/>
                <w:lang w:val="es-PE"/>
              </w:rPr>
            </m:ctrlPr>
          </m:sSubPr>
          <m:e>
            <m:r>
              <w:rPr>
                <w:rFonts w:ascii="Cambria Math" w:hAnsi="Cambria Math"/>
                <w:lang w:val="es-PE"/>
              </w:rPr>
              <m:t>ξ</m:t>
            </m:r>
          </m:e>
          <m:sub>
            <m:r>
              <w:rPr>
                <w:rFonts w:ascii="Cambria Math" w:hAnsi="Cambria Math"/>
                <w:lang w:val="es-PE"/>
              </w:rPr>
              <m:t>R</m:t>
            </m:r>
          </m:sub>
        </m:sSub>
      </m:oMath>
      <w:r w:rsidR="00111619" w:rsidRPr="002107E5">
        <w:rPr>
          <w:lang w:val="es-PE"/>
        </w:rPr>
        <w:t>= 0</w:t>
      </w:r>
      <w:r w:rsidR="00C5712F">
        <w:rPr>
          <w:lang w:val="es-PE"/>
        </w:rPr>
        <w:t>,</w:t>
      </w:r>
      <w:r w:rsidR="00111619" w:rsidRPr="002107E5">
        <w:rPr>
          <w:lang w:val="es-PE"/>
        </w:rPr>
        <w:t>618</w:t>
      </w:r>
    </w:p>
    <w:p w14:paraId="3BCAE7A8" w14:textId="47D8AFAF" w:rsidR="00111619" w:rsidRPr="00FE4EA8" w:rsidRDefault="00111619" w:rsidP="00111619">
      <w:pPr>
        <w:pStyle w:val="00onvn"/>
        <w:rPr>
          <w:lang w:val="es-PE"/>
        </w:rPr>
      </w:pPr>
      <w:r w:rsidRPr="00FE4EA8">
        <w:rPr>
          <w:lang w:val="es-PE"/>
        </w:rPr>
        <w:t xml:space="preserve">Chọn hs=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TH!R45C5 </w:instrText>
      </w:r>
      <w:r w:rsidR="00C5712F">
        <w:rPr>
          <w:lang w:val="fr-FR"/>
        </w:rPr>
        <w:instrText xml:space="preserve">\a \t \u \* MERGEFORMAT </w:instrText>
      </w:r>
      <w:r w:rsidR="00B51FD2">
        <w:rPr>
          <w:lang w:val="fr-FR"/>
        </w:rPr>
        <w:fldChar w:fldCharType="separate"/>
      </w:r>
      <w:r w:rsidR="00B51FD2">
        <w:t>100</w:t>
      </w:r>
      <w:r w:rsidR="00C5712F">
        <w:rPr>
          <w:lang w:val="fr-FR"/>
        </w:rPr>
        <w:fldChar w:fldCharType="end"/>
      </w:r>
      <w:r>
        <w:rPr>
          <w:lang w:val="fr-FR"/>
        </w:rPr>
        <w:t>m</w:t>
      </w:r>
      <w:r w:rsidRPr="00FE4EA8">
        <w:rPr>
          <w:lang w:val="es-PE"/>
        </w:rPr>
        <w:t xml:space="preserve">m, a=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TH!R45C7 </w:instrText>
      </w:r>
      <w:r w:rsidR="00C5712F">
        <w:rPr>
          <w:lang w:val="fr-FR"/>
        </w:rPr>
        <w:instrText xml:space="preserve">\a \t \u \* MERGEFORMAT </w:instrText>
      </w:r>
      <w:r w:rsidR="00B51FD2">
        <w:rPr>
          <w:lang w:val="fr-FR"/>
        </w:rPr>
        <w:fldChar w:fldCharType="separate"/>
      </w:r>
      <w:r w:rsidR="00B51FD2">
        <w:t>20</w:t>
      </w:r>
      <w:r w:rsidR="00C5712F">
        <w:rPr>
          <w:lang w:val="fr-FR"/>
        </w:rPr>
        <w:fldChar w:fldCharType="end"/>
      </w:r>
      <w:r>
        <w:rPr>
          <w:lang w:val="fr-FR"/>
        </w:rPr>
        <w:t>m</w:t>
      </w:r>
      <w:r w:rsidRPr="00FE4EA8">
        <w:rPr>
          <w:lang w:val="es-PE"/>
        </w:rPr>
        <w:t xml:space="preserve">m </w:t>
      </w:r>
      <m:oMath>
        <m:r>
          <m:rPr>
            <m:sty m:val="p"/>
          </m:rPr>
          <w:rPr>
            <w:rFonts w:ascii="Cambria Math" w:hAnsi="Cambria Math"/>
            <w:lang w:val="es-PE"/>
          </w:rPr>
          <m:t>⇒</m:t>
        </m:r>
      </m:oMath>
      <w:r w:rsidRPr="00FE4EA8">
        <w:rPr>
          <w:lang w:val="es-PE"/>
        </w:rPr>
        <w:t xml:space="preserve"> h0 =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TH!R45C5 </w:instrText>
      </w:r>
      <w:r w:rsidR="00C5712F">
        <w:rPr>
          <w:lang w:val="fr-FR"/>
        </w:rPr>
        <w:instrText xml:space="preserve">\a \t \u \* MERGEFORMAT </w:instrText>
      </w:r>
      <w:r w:rsidR="00B51FD2">
        <w:rPr>
          <w:lang w:val="fr-FR"/>
        </w:rPr>
        <w:fldChar w:fldCharType="separate"/>
      </w:r>
      <w:r w:rsidR="00B51FD2">
        <w:t>100</w:t>
      </w:r>
      <w:r w:rsidR="00C5712F">
        <w:rPr>
          <w:lang w:val="fr-FR"/>
        </w:rPr>
        <w:fldChar w:fldCharType="end"/>
      </w:r>
      <w:r w:rsidRPr="00FE4EA8">
        <w:rPr>
          <w:lang w:val="es-PE"/>
        </w:rPr>
        <w:t xml:space="preserve"> -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TH!R45C7 </w:instrText>
      </w:r>
      <w:r w:rsidR="00C5712F">
        <w:rPr>
          <w:lang w:val="fr-FR"/>
        </w:rPr>
        <w:instrText xml:space="preserve">\a \t \u \* MERGEFORMAT </w:instrText>
      </w:r>
      <w:r w:rsidR="00B51FD2">
        <w:rPr>
          <w:lang w:val="fr-FR"/>
        </w:rPr>
        <w:fldChar w:fldCharType="separate"/>
      </w:r>
      <w:r w:rsidR="00B51FD2">
        <w:t>20</w:t>
      </w:r>
      <w:r w:rsidR="00C5712F">
        <w:rPr>
          <w:lang w:val="fr-FR"/>
        </w:rPr>
        <w:fldChar w:fldCharType="end"/>
      </w:r>
      <w:r w:rsidRPr="00FE4EA8">
        <w:rPr>
          <w:lang w:val="es-PE"/>
        </w:rPr>
        <w:t xml:space="preserve">= </w:t>
      </w:r>
      <w:r w:rsidR="00C5712F">
        <w:rPr>
          <w:lang w:val="es-PE"/>
        </w:rPr>
        <w:fldChar w:fldCharType="begin"/>
      </w:r>
      <w:r w:rsidR="00C5712F">
        <w:rPr>
          <w:lang w:val="es-PE"/>
        </w:rPr>
        <w:instrText xml:space="preserve"> LINK </w:instrText>
      </w:r>
      <w:r w:rsidR="00B51FD2">
        <w:rPr>
          <w:lang w:val="es-PE"/>
        </w:rPr>
        <w:instrText xml:space="preserve">Excel.Sheet.12 "F:\\LVTN\\Thuyet minh\\TINH TOAN.xlsx" TH!R45C9 </w:instrText>
      </w:r>
      <w:r w:rsidR="00C5712F">
        <w:rPr>
          <w:lang w:val="es-PE"/>
        </w:rPr>
        <w:instrText xml:space="preserve">\a \t \u \* MERGEFORMAT </w:instrText>
      </w:r>
      <w:r w:rsidR="00B51FD2">
        <w:rPr>
          <w:lang w:val="es-PE"/>
        </w:rPr>
        <w:fldChar w:fldCharType="separate"/>
      </w:r>
      <w:r w:rsidR="00B51FD2">
        <w:t>80</w:t>
      </w:r>
      <w:r w:rsidR="00C5712F">
        <w:rPr>
          <w:lang w:val="es-PE"/>
        </w:rPr>
        <w:fldChar w:fldCharType="end"/>
      </w:r>
      <w:r w:rsidRPr="00FE4EA8">
        <w:rPr>
          <w:lang w:val="es-PE"/>
        </w:rPr>
        <w:t xml:space="preserve"> </w:t>
      </w:r>
      <w:r>
        <w:rPr>
          <w:lang w:val="es-PE"/>
        </w:rPr>
        <w:t>m</w:t>
      </w:r>
      <w:r w:rsidRPr="00FE4EA8">
        <w:rPr>
          <w:lang w:val="es-PE"/>
        </w:rPr>
        <w:t>m.</w:t>
      </w:r>
    </w:p>
    <w:p w14:paraId="7225FC5C" w14:textId="1141510C" w:rsidR="00111619" w:rsidRPr="00E17D04" w:rsidRDefault="00111619" w:rsidP="001364CF">
      <w:pPr>
        <w:pStyle w:val="004Tiumc4"/>
      </w:pPr>
      <w:r w:rsidRPr="002107E5">
        <w:rPr>
          <w:lang w:val="vi-VN"/>
        </w:rPr>
        <w:t xml:space="preserve">Tính thép </w:t>
      </w:r>
      <w:r w:rsidRPr="001364CF">
        <w:t>chịu</w:t>
      </w:r>
      <w:r w:rsidRPr="002107E5">
        <w:rPr>
          <w:lang w:val="vi-VN"/>
        </w:rPr>
        <w:t xml:space="preserve"> moment dương M</w:t>
      </w:r>
      <w:r w:rsidRPr="002107E5">
        <w:rPr>
          <w:vertAlign w:val="subscript"/>
        </w:rPr>
        <w:t>1</w:t>
      </w:r>
      <w:r w:rsidRPr="002107E5">
        <w:rPr>
          <w:lang w:val="vi-VN"/>
        </w:rPr>
        <w:t xml:space="preserve"> = </w:t>
      </w:r>
      <w:r w:rsidR="004A4179">
        <w:rPr>
          <w:lang w:val="vi-VN"/>
        </w:rPr>
        <w:fldChar w:fldCharType="begin"/>
      </w:r>
      <w:r w:rsidR="004A4179">
        <w:rPr>
          <w:lang w:val="vi-VN"/>
        </w:rPr>
        <w:instrText xml:space="preserve"> LINK </w:instrText>
      </w:r>
      <w:r w:rsidR="00B51FD2">
        <w:rPr>
          <w:lang w:val="vi-VN"/>
        </w:rPr>
        <w:instrText xml:space="preserve">Excel.Sheet.12 "F:\\LVTN\\Thuyet minh\\TINH TOAN.xlsx" TH!R100C2 </w:instrText>
      </w:r>
      <w:r w:rsidR="004A4179">
        <w:rPr>
          <w:lang w:val="vi-VN"/>
        </w:rPr>
        <w:instrText xml:space="preserve">\a \t \u </w:instrText>
      </w:r>
      <w:r w:rsidR="00B51FD2">
        <w:rPr>
          <w:lang w:val="vi-VN"/>
        </w:rPr>
        <w:fldChar w:fldCharType="separate"/>
      </w:r>
      <w:r w:rsidR="00B51FD2">
        <w:t>0,479</w:t>
      </w:r>
      <w:r w:rsidR="004A4179">
        <w:rPr>
          <w:lang w:val="vi-VN"/>
        </w:rPr>
        <w:fldChar w:fldCharType="end"/>
      </w:r>
      <w:r w:rsidR="004A4179">
        <w:t xml:space="preserve"> Tm</w:t>
      </w:r>
      <w:r w:rsidRPr="002107E5">
        <w:rPr>
          <w:lang w:val="vi-VN"/>
        </w:rPr>
        <w:t xml:space="preserve"> theo phương cạnh ngắn L</w:t>
      </w:r>
      <w:r w:rsidRPr="002107E5">
        <w:rPr>
          <w:vertAlign w:val="subscript"/>
          <w:lang w:val="vi-VN"/>
        </w:rPr>
        <w:t>1</w:t>
      </w:r>
      <w:r w:rsidR="00E17D04">
        <w:rPr>
          <w:vertAlign w:val="subscript"/>
        </w:rPr>
        <w:t>.</w:t>
      </w:r>
    </w:p>
    <w:p w14:paraId="364F4E95" w14:textId="00456080" w:rsidR="00111619" w:rsidRPr="002107E5" w:rsidRDefault="00111619" w:rsidP="00111619">
      <w:pPr>
        <w:pStyle w:val="00onvn"/>
      </w:pPr>
      <w:r w:rsidRPr="002107E5">
        <w:t>Tính thép</w:t>
      </w:r>
    </w:p>
    <w:p w14:paraId="1B867908" w14:textId="5886D364" w:rsidR="00111619" w:rsidRPr="00767763" w:rsidRDefault="00805566" w:rsidP="00745F16">
      <w:pPr>
        <w:pStyle w:val="00onvn"/>
        <w:jc w:val="center"/>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 xml:space="preserve">= </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TH!R104C2 </m:t>
          </m:r>
          <m:r>
            <m:rPr>
              <m:sty m:val="p"/>
            </m:rPr>
            <w:rPr>
              <w:rFonts w:ascii="Cambria Math" w:hAnsi="Cambria Math"/>
              <w:lang w:val="fr-FR"/>
            </w:rPr>
            <m:t xml:space="preserve">\a \t \u \* MERGEFORMAT </m:t>
          </m:r>
          <m:r>
            <m:rPr>
              <m:sty m:val="p"/>
            </m:rPr>
            <w:rPr>
              <w:rFonts w:ascii="Cambria Math" w:hAnsi="Cambria Math"/>
              <w:lang w:val="fr-FR"/>
            </w:rPr>
            <w:fldChar w:fldCharType="separate"/>
          </m:r>
          <m:r>
            <m:rPr>
              <m:sty m:val="p"/>
            </m:rPr>
            <w:rPr>
              <w:rFonts w:ascii="Cambria Math" w:hAnsi="Cambria Math"/>
            </w:rPr>
            <m:t>0,088</m:t>
          </m:r>
          <m:r>
            <m:rPr>
              <m:sty m:val="p"/>
            </m:rPr>
            <w:rPr>
              <w:rFonts w:ascii="Cambria Math" w:hAnsi="Cambria Math"/>
              <w:lang w:val="fr-FR"/>
            </w:rPr>
            <w:fldChar w:fldCharType="end"/>
          </m:r>
        </m:oMath>
      </m:oMathPara>
    </w:p>
    <w:p w14:paraId="10DDE5A6" w14:textId="475FF36F" w:rsidR="00111619" w:rsidRPr="00AE1FBF" w:rsidRDefault="00111619" w:rsidP="00745F16">
      <w:pPr>
        <w:pStyle w:val="00onvn"/>
        <w:jc w:val="center"/>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TH!R105C2 </m:t>
          </m:r>
          <m:r>
            <m:rPr>
              <m:sty m:val="p"/>
            </m:rPr>
            <w:rPr>
              <w:rFonts w:ascii="Cambria Math" w:hAnsi="Cambria Math"/>
              <w:lang w:eastAsia="en-AU"/>
            </w:rPr>
            <m:t xml:space="preserve">\a \t \u \* MERGEFORMAT </m:t>
          </m:r>
          <m:r>
            <w:rPr>
              <w:rFonts w:ascii="Cambria Math" w:hAnsi="Cambria Math"/>
              <w:i/>
              <w:lang w:eastAsia="en-AU"/>
            </w:rPr>
            <w:fldChar w:fldCharType="separate"/>
          </m:r>
          <m:r>
            <m:rPr>
              <m:sty m:val="p"/>
            </m:rPr>
            <w:rPr>
              <w:rFonts w:ascii="Cambria Math" w:hAnsi="Cambria Math"/>
            </w:rPr>
            <m:t>0,092</m:t>
          </m:r>
          <m:r>
            <w:rPr>
              <w:rFonts w:ascii="Cambria Math" w:hAnsi="Cambria Math"/>
              <w:i/>
              <w:lang w:eastAsia="en-AU"/>
            </w:rPr>
            <w:fldChar w:fldCharType="end"/>
          </m:r>
        </m:oMath>
      </m:oMathPara>
    </w:p>
    <w:p w14:paraId="2BBFDE8F" w14:textId="56FEBE63" w:rsidR="00111619" w:rsidRPr="00AE1FBF" w:rsidRDefault="00111619" w:rsidP="00745F16">
      <w:pPr>
        <w:pStyle w:val="00onvn"/>
        <w:jc w:val="center"/>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TH!R82C4 </w:instrText>
      </w:r>
      <w:r w:rsidR="00C5712F">
        <w:rPr>
          <w:lang w:eastAsia="en-AU"/>
        </w:rPr>
        <w:instrText xml:space="preserve">\a \t \u \* MERGEFORMAT </w:instrText>
      </w:r>
      <w:r w:rsidR="00B51FD2">
        <w:rPr>
          <w:lang w:eastAsia="en-AU"/>
        </w:rPr>
        <w:fldChar w:fldCharType="separate"/>
      </w:r>
      <w:r w:rsidR="00B51FD2">
        <w:t>0,993</w:t>
      </w:r>
      <w:r w:rsidR="00C5712F">
        <w:rPr>
          <w:lang w:eastAsia="en-AU"/>
        </w:rPr>
        <w:fldChar w:fldCharType="end"/>
      </w:r>
    </w:p>
    <w:p w14:paraId="7AC9D1D6" w14:textId="3CDF06FE" w:rsidR="00111619" w:rsidRPr="00A3226D" w:rsidRDefault="00111619" w:rsidP="00111619">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TH!R106C2 </m:t>
          </m:r>
          <m:r>
            <m:rPr>
              <m:sty m:val="p"/>
            </m:rPr>
            <w:rPr>
              <w:rFonts w:ascii="Cambria Math" w:hAnsi="Cambria Math"/>
              <w:lang w:eastAsia="en-AU"/>
            </w:rPr>
            <m:t xml:space="preserve">\a \t \u \* MERGEFORMAT </m:t>
          </m:r>
          <m:r>
            <w:rPr>
              <w:rFonts w:ascii="Cambria Math" w:hAnsi="Cambria Math"/>
              <w:i/>
              <w:lang w:eastAsia="en-AU"/>
            </w:rPr>
            <w:fldChar w:fldCharType="separate"/>
          </m:r>
          <m:r>
            <m:rPr>
              <m:sty m:val="p"/>
            </m:rPr>
            <w:rPr>
              <w:rFonts w:ascii="Cambria Math" w:hAnsi="Cambria Math"/>
            </w:rPr>
            <m:t xml:space="preserve"> 2,66   </m:t>
          </m:r>
          <m:r>
            <w:rPr>
              <w:rFonts w:ascii="Cambria Math" w:hAnsi="Cambria Math"/>
              <w:i/>
              <w:lang w:eastAsia="en-AU"/>
            </w:rPr>
            <w:fldChar w:fldCharType="end"/>
          </m:r>
        </m:oMath>
      </m:oMathPara>
    </w:p>
    <w:p w14:paraId="2B84004B" w14:textId="28B2701C" w:rsidR="00111619" w:rsidRPr="002107E5" w:rsidRDefault="00111619" w:rsidP="00111619">
      <w:pPr>
        <w:pStyle w:val="00onvn"/>
        <w:rPr>
          <w:lang w:val="fr-FR"/>
        </w:rPr>
      </w:pPr>
      <w:r w:rsidRPr="00AB56E4">
        <w:rPr>
          <w:lang w:val="fr-FR"/>
        </w:rPr>
        <w:t>Chọn</w:t>
      </w:r>
      <w:r>
        <w:rPr>
          <w:lang w:val="fr-FR"/>
        </w:rPr>
        <w:t xml:space="preserve">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TH!R106C5 </w:instrText>
      </w:r>
      <w:r w:rsidR="00C5712F">
        <w:rPr>
          <w:lang w:val="fr-FR"/>
        </w:rPr>
        <w:instrText xml:space="preserve">\a \t \u \* MERGEFORMAT </w:instrText>
      </w:r>
      <w:r w:rsidR="00B51FD2">
        <w:rPr>
          <w:lang w:val="fr-FR"/>
        </w:rPr>
        <w:fldChar w:fldCharType="separate"/>
      </w:r>
      <w:r w:rsidR="00B51FD2">
        <w:t>Ø10a200</w:t>
      </w:r>
      <w:r w:rsidR="00C5712F">
        <w:rPr>
          <w:lang w:val="fr-FR"/>
        </w:rPr>
        <w:fldChar w:fldCharType="end"/>
      </w:r>
      <w:r w:rsidRPr="00AB56E4">
        <w:rPr>
          <w:lang w:val="fr-FR"/>
        </w:rPr>
        <w:t xml:space="preserve">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"thepsan 1p!R11C17" </w:instrText>
      </w:r>
      <w:r w:rsidR="00C5712F">
        <w:rPr>
          <w:lang w:val="fr-FR"/>
        </w:rPr>
        <w:instrText xml:space="preserve">\a \t \u \* MERGEFORMAT </w:instrText>
      </w:r>
      <w:r w:rsidR="00B51FD2">
        <w:rPr>
          <w:lang w:val="fr-FR"/>
        </w:rPr>
        <w:fldChar w:fldCharType="separate"/>
      </w:r>
      <w:r w:rsidR="00C5712F">
        <w:rPr>
          <w:lang w:val="fr-FR"/>
        </w:rPr>
        <w:fldChar w:fldCharType="end"/>
      </w:r>
      <w:r w:rsidRPr="00AB56E4">
        <w:rPr>
          <w:lang w:val="fr-FR"/>
        </w:rPr>
        <w:t xml:space="preserve"> As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TH!R106C4 </w:instrText>
      </w:r>
      <w:r w:rsidR="00C5712F">
        <w:rPr>
          <w:lang w:val="fr-FR"/>
        </w:rPr>
        <w:instrText xml:space="preserve">\a \t \u \* MERGEFORMAT </w:instrText>
      </w:r>
      <w:r w:rsidR="00B51FD2">
        <w:rPr>
          <w:lang w:val="fr-FR"/>
        </w:rPr>
        <w:fldChar w:fldCharType="separate"/>
      </w:r>
      <w:r w:rsidR="00B51FD2">
        <w:t>3,93</w:t>
      </w:r>
      <w:r w:rsidR="00C5712F">
        <w:rPr>
          <w:lang w:val="fr-FR"/>
        </w:rPr>
        <w:fldChar w:fldCharType="end"/>
      </w:r>
      <w:r w:rsidRPr="00AB56E4">
        <w:rPr>
          <w:lang w:val="fr-FR"/>
        </w:rPr>
        <w:t>cm</w:t>
      </w:r>
      <w:r w:rsidRPr="003D325E">
        <w:rPr>
          <w:vertAlign w:val="superscript"/>
          <w:lang w:val="fr-FR"/>
        </w:rPr>
        <w:t>2</w:t>
      </w:r>
      <w:r w:rsidRPr="00AB56E4">
        <w:rPr>
          <w:lang w:val="fr-FR"/>
        </w:rPr>
        <w:t xml:space="preserve"> &gt;</w:t>
      </w:r>
      <w:r>
        <w:rPr>
          <w:lang w:val="fr-FR"/>
        </w:rPr>
        <w:t xml:space="preserve">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TH!R106C2 </w:instrText>
      </w:r>
      <w:r w:rsidR="00C5712F">
        <w:rPr>
          <w:lang w:val="fr-FR"/>
        </w:rPr>
        <w:instrText xml:space="preserve">\a \t \u \* MERGEFORMAT </w:instrText>
      </w:r>
      <w:r w:rsidR="00B51FD2">
        <w:rPr>
          <w:lang w:val="fr-FR"/>
        </w:rPr>
        <w:fldChar w:fldCharType="separate"/>
      </w:r>
      <w:r w:rsidR="00B51FD2">
        <w:t xml:space="preserve"> 2,66   </w:t>
      </w:r>
      <w:r w:rsidR="00C5712F">
        <w:rPr>
          <w:lang w:val="fr-FR"/>
        </w:rPr>
        <w:fldChar w:fldCharType="end"/>
      </w:r>
      <w:r>
        <w:rPr>
          <w:lang w:val="fr-FR"/>
        </w:rPr>
        <w:t xml:space="preserve"> cm</w:t>
      </w:r>
      <w:r>
        <w:rPr>
          <w:vertAlign w:val="superscript"/>
          <w:lang w:val="fr-FR"/>
        </w:rPr>
        <w:t xml:space="preserve">2 - </w:t>
      </w:r>
      <w:r w:rsidRPr="002107E5">
        <w:rPr>
          <w:lang w:val="fr-FR"/>
        </w:rPr>
        <w:t>ta bố trí thép ở thớ dưới theo phương L1</w:t>
      </w:r>
      <w:r w:rsidR="001364CF">
        <w:rPr>
          <w:lang w:val="fr-FR"/>
        </w:rPr>
        <w:t>.</w:t>
      </w:r>
    </w:p>
    <w:p w14:paraId="020C1956" w14:textId="77777777" w:rsidR="00111619" w:rsidRDefault="00111619" w:rsidP="00111619">
      <w:pPr>
        <w:pStyle w:val="00onvn"/>
        <w:rPr>
          <w:lang w:val="fr-FR"/>
        </w:rPr>
      </w:pPr>
      <w:r w:rsidRPr="002107E5">
        <w:rPr>
          <w:lang w:val="fr-FR"/>
        </w:rPr>
        <w:t>Kiểm tra điều kiện hàm lượng</w:t>
      </w:r>
    </w:p>
    <w:p w14:paraId="2534B4C9" w14:textId="77777777" w:rsidR="00111619" w:rsidRPr="002107E5" w:rsidRDefault="00805566" w:rsidP="00111619">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720853DE" w14:textId="77777777" w:rsidR="00111619" w:rsidRPr="002107E5" w:rsidRDefault="00805566" w:rsidP="00111619">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44865C1E" w14:textId="73AC7BB2" w:rsidR="00111619" w:rsidRPr="002107E5" w:rsidRDefault="00111619" w:rsidP="00111619">
      <w:pPr>
        <w:pStyle w:val="00onvn"/>
        <w:rPr>
          <w:rFonts w:eastAsia="Arial"/>
          <w:lang w:val="fr-FR"/>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m:rPr>
                  <m:sty m:val="p"/>
                </m:rPr>
                <w:rPr>
                  <w:rFonts w:ascii="Cambria Math" w:eastAsia="Arial" w:hAnsi="Cambria Math"/>
                  <w:lang w:val="fr-FR"/>
                </w:rPr>
                <w:fldChar w:fldCharType="begin"/>
              </m:r>
              <m:r>
                <m:rPr>
                  <m:sty m:val="p"/>
                </m:rPr>
                <w:rPr>
                  <w:rFonts w:ascii="Cambria Math" w:eastAsia="Arial" w:hAnsi="Cambria Math"/>
                  <w:lang w:val="fr-FR"/>
                </w:rPr>
                <m:t xml:space="preserve"> LINK </m:t>
              </m:r>
              <m:r>
                <m:rPr>
                  <m:sty m:val="p"/>
                </m:rPr>
                <w:rPr>
                  <w:rFonts w:ascii="Cambria Math" w:eastAsia="Arial" w:hAnsi="Cambria Math"/>
                  <w:lang w:val="fr-FR"/>
                </w:rPr>
                <m:t xml:space="preserve">Excel.Sheet.12 "F:\\LVTN\\Thuyet minh\\TINH TOAN.xlsx" TH!R106C4 </m:t>
              </m:r>
              <m:r>
                <m:rPr>
                  <m:sty m:val="p"/>
                </m:rPr>
                <w:rPr>
                  <w:rFonts w:ascii="Cambria Math" w:eastAsia="Arial" w:hAnsi="Cambria Math"/>
                  <w:lang w:val="fr-FR"/>
                </w:rPr>
                <m:t xml:space="preserve">\a \t \u \* MERGEFORMAT </m:t>
              </m:r>
              <m:r>
                <m:rPr>
                  <m:sty m:val="p"/>
                </m:rPr>
                <w:rPr>
                  <w:rFonts w:ascii="Cambria Math" w:eastAsia="Arial" w:hAnsi="Cambria Math"/>
                  <w:lang w:val="fr-FR"/>
                </w:rPr>
                <w:fldChar w:fldCharType="separate"/>
              </m:r>
              <m:r>
                <m:rPr>
                  <m:sty m:val="p"/>
                </m:rPr>
                <w:rPr>
                  <w:rFonts w:ascii="Cambria Math" w:hAnsi="Cambria Math"/>
                </w:rPr>
                <m:t>3,93</m:t>
              </m:r>
              <m:r>
                <m:rPr>
                  <m:sty m:val="p"/>
                </m:rPr>
                <w:rPr>
                  <w:rFonts w:ascii="Cambria Math" w:eastAsia="Arial" w:hAnsi="Cambria Math"/>
                  <w:lang w:val="fr-FR"/>
                </w:rPr>
                <w:fldChar w:fldCharType="end"/>
              </m:r>
            </m:num>
            <m:den>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TH!R100C5 </m:t>
              </m:r>
              <m:r>
                <m:rPr>
                  <m:sty m:val="p"/>
                </m:rPr>
                <w:rPr>
                  <w:rFonts w:ascii="Cambria Math" w:hAnsi="Cambria Math"/>
                  <w:lang w:val="fr-FR"/>
                </w:rPr>
                <m:t xml:space="preserve">\a \t \u \* MERGEFORMAT </m:t>
              </m:r>
              <m:r>
                <m:rPr>
                  <m:sty m:val="p"/>
                </m:rPr>
                <w:rPr>
                  <w:rFonts w:ascii="Cambria Math" w:hAnsi="Cambria Math"/>
                  <w:lang w:val="fr-FR"/>
                </w:rPr>
                <w:fldChar w:fldCharType="separate"/>
              </m:r>
              <m:r>
                <m:rPr>
                  <m:sty m:val="p"/>
                </m:rPr>
                <w:rPr>
                  <w:rFonts w:ascii="Cambria Math" w:hAnsi="Cambria Math"/>
                </w:rPr>
                <m:t>8</m:t>
              </m:r>
              <m:r>
                <m:rPr>
                  <m:sty m:val="p"/>
                </m:rPr>
                <w:rPr>
                  <w:rFonts w:ascii="Cambria Math" w:hAnsi="Cambria Math"/>
                  <w:lang w:val="fr-FR"/>
                </w:rPr>
                <w:fldChar w:fldCharType="end"/>
              </m:r>
            </m:den>
          </m:f>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TH!R107C4 </m:t>
          </m:r>
          <m:r>
            <m:rPr>
              <m:sty m:val="p"/>
            </m:rPr>
            <w:rPr>
              <w:rFonts w:ascii="Cambria Math" w:hAnsi="Cambria Math"/>
              <w:lang w:val="fr-FR"/>
            </w:rPr>
            <m:t xml:space="preserve">\a \t \u \* MERGEFORMAT </m:t>
          </m:r>
          <m:r>
            <m:rPr>
              <m:sty m:val="p"/>
            </m:rPr>
            <w:rPr>
              <w:rFonts w:ascii="Cambria Math" w:hAnsi="Cambria Math"/>
              <w:lang w:val="fr-FR"/>
            </w:rPr>
            <w:fldChar w:fldCharType="separate"/>
          </m:r>
          <m:r>
            <m:rPr>
              <m:sty m:val="p"/>
            </m:rPr>
            <w:rPr>
              <w:rFonts w:ascii="Cambria Math" w:hAnsi="Cambria Math"/>
            </w:rPr>
            <m:t xml:space="preserve"> 0,49   </m:t>
          </m:r>
          <m:r>
            <m:rPr>
              <m:sty m:val="p"/>
            </m:rPr>
            <w:rPr>
              <w:rFonts w:ascii="Cambria Math" w:hAnsi="Cambria Math"/>
              <w:lang w:val="fr-FR"/>
            </w:rPr>
            <w:fldChar w:fldCharType="end"/>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"thepsan 1p!R11C16" </m:t>
          </m:r>
          <m:r>
            <m:rPr>
              <m:sty m:val="p"/>
            </m:rPr>
            <w:rPr>
              <w:rFonts w:ascii="Cambria Math" w:hAnsi="Cambria Math"/>
              <w:lang w:val="fr-FR"/>
            </w:rPr>
            <m:t xml:space="preserve">\a \t \u \* MERGEFORMAT </m:t>
          </m:r>
          <m:r>
            <m:rPr>
              <m:sty m:val="p"/>
            </m:rPr>
            <w:rPr>
              <w:rFonts w:ascii="Cambria Math" w:hAnsi="Cambria Math"/>
              <w:lang w:val="fr-FR"/>
            </w:rPr>
            <w:fldChar w:fldCharType="separate"/>
          </m:r>
          <m:r>
            <m:rPr>
              <m:sty m:val="p"/>
            </m:rPr>
            <w:rPr>
              <w:rFonts w:ascii="Cambria Math" w:hAnsi="Cambria Math"/>
              <w:lang w:val="fr-FR"/>
            </w:rPr>
            <w:fldChar w:fldCharType="end"/>
          </m:r>
          <m:r>
            <m:rPr>
              <m:sty m:val="p"/>
            </m:rPr>
            <w:rPr>
              <w:rFonts w:ascii="Cambria Math" w:hAnsi="Cambria Math"/>
              <w:lang w:val="fr-FR"/>
            </w:rPr>
            <m:t>%</m:t>
          </m:r>
        </m:oMath>
      </m:oMathPara>
    </w:p>
    <w:p w14:paraId="7188B719" w14:textId="77777777" w:rsidR="00111619" w:rsidRPr="002107E5" w:rsidRDefault="00805566" w:rsidP="0011161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11619" w:rsidRPr="002107E5">
        <w:rPr>
          <w:lang w:val="fr-FR"/>
        </w:rPr>
        <w:t xml:space="preserve"> =&gt; thỏa điều kiện hàm lượng.</w:t>
      </w:r>
      <w:r w:rsidR="00111619" w:rsidRPr="002107E5">
        <w:rPr>
          <w:lang w:val="fr-FR"/>
        </w:rPr>
        <w:tab/>
      </w:r>
    </w:p>
    <w:p w14:paraId="24E52FDF" w14:textId="77777777" w:rsidR="00111619" w:rsidRPr="002107E5" w:rsidRDefault="00111619" w:rsidP="00111619">
      <w:pPr>
        <w:pStyle w:val="00onvn"/>
        <w:rPr>
          <w:lang w:val="fr-FR"/>
        </w:rPr>
      </w:pPr>
      <w:r w:rsidRPr="002107E5">
        <w:rPr>
          <w:lang w:val="fr-FR"/>
        </w:rPr>
        <w:t>Số thanh thép chịu moment dương theo phương cạnh ngắn:</w:t>
      </w:r>
    </w:p>
    <w:p w14:paraId="076A462C" w14:textId="0DC53546" w:rsidR="00111619" w:rsidRDefault="00111619" w:rsidP="00111619">
      <w:pPr>
        <w:pStyle w:val="00onvn"/>
        <w:rPr>
          <w:lang w:val="fr-FR"/>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1</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TH!R88C2 </m:t>
            </m:r>
            <m:r>
              <m:rPr>
                <m:sty m:val="p"/>
              </m:rPr>
              <w:rPr>
                <w:rFonts w:ascii="Cambria Math" w:hAnsi="Cambria Math"/>
                <w:lang w:val="fr-FR"/>
              </w:rPr>
              <m:t xml:space="preserve">\a \t \u \* MERGEFORMAT </m:t>
            </m:r>
            <m:r>
              <m:rPr>
                <m:sty m:val="p"/>
              </m:rPr>
              <w:rPr>
                <w:rFonts w:ascii="Cambria Math" w:hAnsi="Cambria Math"/>
                <w:lang w:val="fr-FR"/>
              </w:rPr>
              <w:fldChar w:fldCharType="separate"/>
            </m:r>
            <m:r>
              <m:rPr>
                <m:sty m:val="p"/>
              </m:rPr>
              <w:rPr>
                <w:rFonts w:ascii="Cambria Math" w:hAnsi="Cambria Math"/>
              </w:rPr>
              <m:t>4000</m:t>
            </m:r>
            <m:r>
              <m:rPr>
                <m:sty m:val="p"/>
              </m:rPr>
              <w:rPr>
                <w:rFonts w:ascii="Cambria Math" w:hAnsi="Cambria Math"/>
                <w:lang w:val="fr-FR"/>
              </w:rPr>
              <w:fldChar w:fldCharType="end"/>
            </m:r>
          </m:num>
          <m:den>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TH!R84C2 </m:t>
            </m:r>
            <m:r>
              <m:rPr>
                <m:sty m:val="p"/>
              </m:rPr>
              <w:rPr>
                <w:rFonts w:ascii="Cambria Math" w:hAnsi="Cambria Math"/>
              </w:rPr>
              <m:t xml:space="preserve">\a \t \u \* MERGEFORMAT </m:t>
            </m:r>
            <m:r>
              <w:rPr>
                <w:rFonts w:ascii="Cambria Math" w:hAnsi="Cambria Math"/>
                <w:i/>
              </w:rPr>
              <w:fldChar w:fldCharType="separate"/>
            </m:r>
            <m:r>
              <m:rPr>
                <m:sty m:val="p"/>
              </m:rPr>
              <w:rPr>
                <w:rFonts w:ascii="Cambria Math" w:hAnsi="Cambria Math"/>
              </w:rPr>
              <m:t>200</m:t>
            </m:r>
            <m:r>
              <w:rPr>
                <w:rFonts w:ascii="Cambria Math" w:hAnsi="Cambria Math"/>
                <w:i/>
              </w:rPr>
              <w:fldChar w:fldCharType="end"/>
            </m:r>
          </m:den>
        </m:f>
        <m:r>
          <m:rPr>
            <m:sty m:val="p"/>
          </m:rPr>
          <w:rPr>
            <w:rFonts w:ascii="Cambria Math" w:hAnsi="Cambria Math"/>
            <w:lang w:val="fr-FR"/>
          </w:rPr>
          <m:t>+1=</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TH!R108C2 </m:t>
        </m:r>
        <m:r>
          <m:rPr>
            <m:sty m:val="p"/>
          </m:rPr>
          <w:rPr>
            <w:rFonts w:ascii="Cambria Math" w:hAnsi="Cambria Math"/>
            <w:lang w:val="fr-FR"/>
          </w:rPr>
          <m:t xml:space="preserve">\a \t \u \* MERGEFORMAT </m:t>
        </m:r>
        <m:r>
          <m:rPr>
            <m:sty m:val="p"/>
          </m:rPr>
          <w:rPr>
            <w:rFonts w:ascii="Cambria Math" w:hAnsi="Cambria Math"/>
            <w:lang w:val="fr-FR"/>
          </w:rPr>
          <w:fldChar w:fldCharType="separate"/>
        </m:r>
        <m:r>
          <m:rPr>
            <m:sty m:val="p"/>
          </m:rPr>
          <w:rPr>
            <w:rFonts w:ascii="Cambria Math" w:hAnsi="Cambria Math"/>
          </w:rPr>
          <m:t xml:space="preserve"> 21   </m:t>
        </m:r>
        <m:r>
          <m:rPr>
            <m:sty m:val="p"/>
          </m:rPr>
          <w:rPr>
            <w:rFonts w:ascii="Cambria Math" w:hAnsi="Cambria Math"/>
            <w:lang w:val="fr-FR"/>
          </w:rPr>
          <w:fldChar w:fldCharType="end"/>
        </m:r>
      </m:oMath>
      <w:r w:rsidRPr="002107E5">
        <w:rPr>
          <w:lang w:val="fr-FR"/>
        </w:rPr>
        <w:t>cây</w:t>
      </w:r>
    </w:p>
    <w:p w14:paraId="46404C79" w14:textId="3250B1D0" w:rsidR="004A4179" w:rsidRPr="00E17D04" w:rsidRDefault="004A4179" w:rsidP="004A4179">
      <w:pPr>
        <w:pStyle w:val="004Tiumc4"/>
      </w:pPr>
      <w:r w:rsidRPr="004A4179">
        <w:t xml:space="preserve">Tính thép </w:t>
      </w:r>
      <w:r w:rsidRPr="001364CF">
        <w:t>chịu</w:t>
      </w:r>
      <w:r w:rsidRPr="004A4179">
        <w:t xml:space="preserve"> moment dương M</w:t>
      </w:r>
      <w:r>
        <w:rPr>
          <w:vertAlign w:val="subscript"/>
        </w:rPr>
        <w:t>2</w:t>
      </w:r>
      <w:r w:rsidRPr="004A4179">
        <w:t xml:space="preserve"> =</w:t>
      </w:r>
      <w:r>
        <w:t xml:space="preserve"> </w:t>
      </w:r>
      <w:r>
        <w:fldChar w:fldCharType="begin"/>
      </w:r>
      <w:r>
        <w:instrText xml:space="preserve"> LINK </w:instrText>
      </w:r>
      <w:r w:rsidR="00B51FD2">
        <w:instrText xml:space="preserve">Excel.Sheet.12 "F:\\LVTN\\Thuyet minh\\TINH TOAN.xlsx" TH!R101C2 </w:instrText>
      </w:r>
      <w:r>
        <w:instrText xml:space="preserve">\a \t \u </w:instrText>
      </w:r>
      <w:r w:rsidR="00B51FD2">
        <w:fldChar w:fldCharType="separate"/>
      </w:r>
      <w:r w:rsidR="00B51FD2">
        <w:t>0,214</w:t>
      </w:r>
      <w:r>
        <w:fldChar w:fldCharType="end"/>
      </w:r>
      <w:r>
        <w:t xml:space="preserve"> Tm</w:t>
      </w:r>
      <w:r w:rsidRPr="004A4179">
        <w:t xml:space="preserve"> theo phương cạnh </w:t>
      </w:r>
      <w:r w:rsidR="00195633">
        <w:t>dài</w:t>
      </w:r>
      <w:r w:rsidRPr="004A4179">
        <w:t xml:space="preserve"> L</w:t>
      </w:r>
      <w:r w:rsidR="00195633">
        <w:softHyphen/>
      </w:r>
      <w:r w:rsidR="00195633">
        <w:rPr>
          <w:vertAlign w:val="subscript"/>
        </w:rPr>
        <w:t>2</w:t>
      </w:r>
      <w:r w:rsidRPr="004A4179">
        <w:rPr>
          <w:vertAlign w:val="subscript"/>
        </w:rPr>
        <w:t>.</w:t>
      </w:r>
    </w:p>
    <w:p w14:paraId="2BC293FA" w14:textId="77777777" w:rsidR="004A4179" w:rsidRPr="002107E5" w:rsidRDefault="004A4179" w:rsidP="004A4179">
      <w:pPr>
        <w:pStyle w:val="00onvn"/>
      </w:pPr>
      <w:r w:rsidRPr="002107E5">
        <w:t>Tính thép</w:t>
      </w:r>
    </w:p>
    <w:p w14:paraId="62B3B303" w14:textId="14BB1467" w:rsidR="004A4179" w:rsidRPr="00767763" w:rsidRDefault="00805566" w:rsidP="004A4179">
      <w:pPr>
        <w:pStyle w:val="00onvn"/>
        <w:jc w:val="center"/>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thepsan!R20C9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0,051</m:t>
          </m:r>
          <m:r>
            <w:rPr>
              <w:rFonts w:ascii="Cambria Math" w:hAnsi="Cambria Math"/>
              <w:i/>
              <w:lang w:eastAsia="en-AU"/>
            </w:rPr>
            <w:fldChar w:fldCharType="end"/>
          </m:r>
        </m:oMath>
      </m:oMathPara>
    </w:p>
    <w:p w14:paraId="22E76816" w14:textId="6622028F" w:rsidR="004A4179" w:rsidRPr="00AE1FBF" w:rsidRDefault="004A4179" w:rsidP="004A4179">
      <w:pPr>
        <w:pStyle w:val="00onvn"/>
        <w:jc w:val="center"/>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thepsan!R20C10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0,974</m:t>
          </m:r>
          <m:r>
            <w:rPr>
              <w:rFonts w:ascii="Cambria Math" w:hAnsi="Cambria Math"/>
              <w:i/>
              <w:lang w:eastAsia="en-AU"/>
            </w:rPr>
            <w:fldChar w:fldCharType="end"/>
          </m:r>
        </m:oMath>
      </m:oMathPara>
    </w:p>
    <w:p w14:paraId="2290E059" w14:textId="697D6A3A" w:rsidR="004A4179" w:rsidRPr="00AE1FBF" w:rsidRDefault="004A4179" w:rsidP="004A4179">
      <w:pPr>
        <w:pStyle w:val="00onvn"/>
        <w:jc w:val="center"/>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Pr>
          <w:lang w:eastAsia="en-AU"/>
        </w:rPr>
        <w:fldChar w:fldCharType="begin"/>
      </w:r>
      <w:r>
        <w:rPr>
          <w:lang w:eastAsia="en-AU"/>
        </w:rPr>
        <w:instrText xml:space="preserve"> LINK </w:instrText>
      </w:r>
      <w:r w:rsidR="00B51FD2">
        <w:rPr>
          <w:lang w:eastAsia="en-AU"/>
        </w:rPr>
        <w:instrText xml:space="preserve">Excel.Sheet.12 "F:\\LVTN\\Thuyet minh\\TINH TOAN.xlsx" thepsan!R20C19 </w:instrText>
      </w:r>
      <w:r>
        <w:rPr>
          <w:lang w:eastAsia="en-AU"/>
        </w:rPr>
        <w:instrText xml:space="preserve">\a \t \u </w:instrText>
      </w:r>
      <w:r w:rsidR="00B51FD2">
        <w:rPr>
          <w:lang w:eastAsia="en-AU"/>
        </w:rPr>
        <w:fldChar w:fldCharType="separate"/>
      </w:r>
      <w:r>
        <w:rPr>
          <w:lang w:eastAsia="en-AU"/>
        </w:rPr>
        <w:fldChar w:fldCharType="end"/>
      </w:r>
    </w:p>
    <w:p w14:paraId="2AFB6D55" w14:textId="3FBDFE20" w:rsidR="004A4179" w:rsidRPr="00A3226D" w:rsidRDefault="004A4179" w:rsidP="004A4179">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thepsan!R20C11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1,12</m:t>
          </m:r>
          <m:r>
            <w:rPr>
              <w:rFonts w:ascii="Cambria Math" w:hAnsi="Cambria Math"/>
              <w:i/>
              <w:lang w:eastAsia="en-AU"/>
            </w:rPr>
            <w:fldChar w:fldCharType="end"/>
          </m:r>
        </m:oMath>
      </m:oMathPara>
    </w:p>
    <w:p w14:paraId="0A9E15CC" w14:textId="3A459E4F" w:rsidR="004A4179" w:rsidRPr="002107E5" w:rsidRDefault="004A4179" w:rsidP="004A4179">
      <w:pPr>
        <w:pStyle w:val="00onvn"/>
        <w:rPr>
          <w:lang w:val="fr-FR"/>
        </w:rPr>
      </w:pPr>
      <w:r w:rsidRPr="00AB56E4">
        <w:rPr>
          <w:lang w:val="fr-FR"/>
        </w:rPr>
        <w:lastRenderedPageBreak/>
        <w:t>Chọn</w:t>
      </w:r>
      <w:r>
        <w:rPr>
          <w:lang w:val="fr-FR"/>
        </w:rPr>
        <w:t xml:space="preserve"> </w:t>
      </w:r>
      <w:r w:rsidR="00195633">
        <w:rPr>
          <w:lang w:val="fr-FR"/>
        </w:rPr>
        <w:fldChar w:fldCharType="begin"/>
      </w:r>
      <w:r w:rsidR="00195633">
        <w:rPr>
          <w:lang w:val="fr-FR"/>
        </w:rPr>
        <w:instrText xml:space="preserve"> LINK </w:instrText>
      </w:r>
      <w:r w:rsidR="00B51FD2">
        <w:rPr>
          <w:lang w:val="fr-FR"/>
        </w:rPr>
        <w:instrText xml:space="preserve">Excel.Sheet.12 "F:\\LVTN\\Thuyet minh\\TINH TOAN.xlsx" thepsan!R20C16 </w:instrText>
      </w:r>
      <w:r w:rsidR="00195633">
        <w:rPr>
          <w:lang w:val="fr-FR"/>
        </w:rPr>
        <w:instrText xml:space="preserve">\a \t \u </w:instrText>
      </w:r>
      <w:r w:rsidR="00B51FD2">
        <w:rPr>
          <w:lang w:val="fr-FR"/>
        </w:rPr>
        <w:fldChar w:fldCharType="separate"/>
      </w:r>
      <w:r w:rsidR="00B51FD2">
        <w:t>Ø10a200</w:t>
      </w:r>
      <w:r w:rsidR="00195633">
        <w:rPr>
          <w:lang w:val="fr-FR"/>
        </w:rPr>
        <w:fldChar w:fldCharType="end"/>
      </w:r>
      <w:r>
        <w:rPr>
          <w:lang w:val="fr-FR"/>
        </w:rPr>
        <w:fldChar w:fldCharType="begin"/>
      </w:r>
      <w:r>
        <w:rPr>
          <w:lang w:val="fr-FR"/>
        </w:rPr>
        <w:instrText xml:space="preserve"> LINK </w:instrText>
      </w:r>
      <w:r w:rsidR="00B51FD2">
        <w:rPr>
          <w:lang w:val="fr-FR"/>
        </w:rPr>
        <w:instrText xml:space="preserve">Excel.Sheet.12 "F:\\LVTN\\Thuyet minh\\TINH TOAN.xlsx" "thepsan 1p!R11C17" </w:instrText>
      </w:r>
      <w:r>
        <w:rPr>
          <w:lang w:val="fr-FR"/>
        </w:rPr>
        <w:instrText xml:space="preserve">\a \t \u \* MERGEFORMAT </w:instrText>
      </w:r>
      <w:r w:rsidR="00B51FD2">
        <w:rPr>
          <w:lang w:val="fr-FR"/>
        </w:rPr>
        <w:fldChar w:fldCharType="separate"/>
      </w:r>
      <w:r>
        <w:rPr>
          <w:lang w:val="fr-FR"/>
        </w:rPr>
        <w:fldChar w:fldCharType="end"/>
      </w:r>
      <w:r w:rsidRPr="00AB56E4">
        <w:rPr>
          <w:lang w:val="fr-FR"/>
        </w:rPr>
        <w:t xml:space="preserve"> As =</w:t>
      </w:r>
      <w:r w:rsidR="00195633">
        <w:rPr>
          <w:lang w:val="fr-FR"/>
        </w:rPr>
        <w:fldChar w:fldCharType="begin"/>
      </w:r>
      <w:r w:rsidR="00195633">
        <w:rPr>
          <w:lang w:val="fr-FR"/>
        </w:rPr>
        <w:instrText xml:space="preserve"> LINK </w:instrText>
      </w:r>
      <w:r w:rsidR="00B51FD2">
        <w:rPr>
          <w:lang w:val="fr-FR"/>
        </w:rPr>
        <w:instrText xml:space="preserve">Excel.Sheet.12 "F:\\LVTN\\Thuyet minh\\TINH TOAN.xlsx" thepsan!R20C14 </w:instrText>
      </w:r>
      <w:r w:rsidR="00195633">
        <w:rPr>
          <w:lang w:val="fr-FR"/>
        </w:rPr>
        <w:instrText xml:space="preserve">\a \t \u </w:instrText>
      </w:r>
      <w:r w:rsidR="00B51FD2">
        <w:rPr>
          <w:lang w:val="fr-FR"/>
        </w:rPr>
        <w:fldChar w:fldCharType="separate"/>
      </w:r>
      <w:r w:rsidR="00B51FD2">
        <w:t>3,93</w:t>
      </w:r>
      <w:r w:rsidR="00195633">
        <w:rPr>
          <w:lang w:val="fr-FR"/>
        </w:rPr>
        <w:fldChar w:fldCharType="end"/>
      </w:r>
      <w:r w:rsidRPr="00AB56E4">
        <w:rPr>
          <w:lang w:val="fr-FR"/>
        </w:rPr>
        <w:t>cm</w:t>
      </w:r>
      <w:r w:rsidRPr="003D325E">
        <w:rPr>
          <w:vertAlign w:val="superscript"/>
          <w:lang w:val="fr-FR"/>
        </w:rPr>
        <w:t>2</w:t>
      </w:r>
      <w:r w:rsidRPr="00AB56E4">
        <w:rPr>
          <w:lang w:val="fr-FR"/>
        </w:rPr>
        <w:t xml:space="preserve"> &gt;</w:t>
      </w:r>
      <w:r>
        <w:rPr>
          <w:lang w:val="fr-FR"/>
        </w:rPr>
        <w:t xml:space="preserve">  </w:t>
      </w:r>
      <w:r>
        <w:rPr>
          <w:lang w:val="fr-FR"/>
        </w:rPr>
        <w:fldChar w:fldCharType="begin"/>
      </w:r>
      <w:r>
        <w:rPr>
          <w:lang w:val="fr-FR"/>
        </w:rPr>
        <w:instrText xml:space="preserve"> LINK </w:instrText>
      </w:r>
      <w:r w:rsidR="00B51FD2">
        <w:rPr>
          <w:lang w:val="fr-FR"/>
        </w:rPr>
        <w:instrText xml:space="preserve">Excel.Sheet.12 "F:\\LVTN\\Thuyet minh\\TINH TOAN.xlsx" thepsan!R20C11 </w:instrText>
      </w:r>
      <w:r>
        <w:rPr>
          <w:lang w:val="fr-FR"/>
        </w:rPr>
        <w:instrText xml:space="preserve">\a \t \u </w:instrText>
      </w:r>
      <w:r w:rsidR="00B51FD2">
        <w:rPr>
          <w:lang w:val="fr-FR"/>
        </w:rPr>
        <w:fldChar w:fldCharType="separate"/>
      </w:r>
      <w:r w:rsidR="00B51FD2">
        <w:t>1,12</w:t>
      </w:r>
      <w:r>
        <w:rPr>
          <w:lang w:val="fr-FR"/>
        </w:rPr>
        <w:fldChar w:fldCharType="end"/>
      </w:r>
      <w:r>
        <w:rPr>
          <w:lang w:val="fr-FR"/>
        </w:rPr>
        <w:t xml:space="preserve"> cm</w:t>
      </w:r>
      <w:r>
        <w:rPr>
          <w:vertAlign w:val="superscript"/>
          <w:lang w:val="fr-FR"/>
        </w:rPr>
        <w:t xml:space="preserve">2 - </w:t>
      </w:r>
      <w:r w:rsidRPr="002107E5">
        <w:rPr>
          <w:lang w:val="fr-FR"/>
        </w:rPr>
        <w:t>ta bố trí thép ở thớ dưới theo phương L</w:t>
      </w:r>
      <w:r>
        <w:rPr>
          <w:lang w:val="fr-FR"/>
        </w:rPr>
        <w:t>2.</w:t>
      </w:r>
    </w:p>
    <w:p w14:paraId="6DB6E443" w14:textId="77777777" w:rsidR="004A4179" w:rsidRDefault="004A4179" w:rsidP="004A4179">
      <w:pPr>
        <w:pStyle w:val="00onvn"/>
        <w:rPr>
          <w:lang w:val="fr-FR"/>
        </w:rPr>
      </w:pPr>
      <w:r w:rsidRPr="002107E5">
        <w:rPr>
          <w:lang w:val="fr-FR"/>
        </w:rPr>
        <w:t>Kiểm tra điều kiện hàm lượng</w:t>
      </w:r>
    </w:p>
    <w:p w14:paraId="1C5FBE2D" w14:textId="77777777" w:rsidR="004A4179" w:rsidRPr="002107E5" w:rsidRDefault="00805566" w:rsidP="004A4179">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200F841D" w14:textId="77777777" w:rsidR="004A4179" w:rsidRPr="002107E5" w:rsidRDefault="00805566" w:rsidP="004A4179">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0E4C161E" w14:textId="06BEB3B3" w:rsidR="004A4179" w:rsidRPr="002107E5" w:rsidRDefault="004A4179" w:rsidP="004A4179">
      <w:pPr>
        <w:pStyle w:val="00onvn"/>
        <w:rPr>
          <w:rFonts w:eastAsia="Arial"/>
          <w:lang w:val="fr-FR"/>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m:rPr>
                  <m:sty m:val="p"/>
                </m:rPr>
                <w:rPr>
                  <w:rFonts w:ascii="Cambria Math" w:eastAsia="Arial" w:hAnsi="Cambria Math"/>
                  <w:lang w:val="fr-FR"/>
                </w:rPr>
                <w:fldChar w:fldCharType="begin"/>
              </m:r>
              <m:r>
                <m:rPr>
                  <m:sty m:val="p"/>
                </m:rPr>
                <w:rPr>
                  <w:rFonts w:ascii="Cambria Math" w:eastAsia="Arial" w:hAnsi="Cambria Math"/>
                  <w:lang w:val="fr-FR"/>
                </w:rPr>
                <m:t xml:space="preserve"> LINK </m:t>
              </m:r>
              <m:r>
                <m:rPr>
                  <m:sty m:val="p"/>
                </m:rPr>
                <w:rPr>
                  <w:rFonts w:ascii="Cambria Math" w:eastAsia="Arial" w:hAnsi="Cambria Math"/>
                  <w:lang w:val="fr-FR"/>
                </w:rPr>
                <m:t xml:space="preserve">Excel.Sheet.12 "F:\\LVTN\\Thuyet minh\\TINH TOAN.xlsx" TH!R106C4 </m:t>
              </m:r>
              <m:r>
                <m:rPr>
                  <m:sty m:val="p"/>
                </m:rPr>
                <w:rPr>
                  <w:rFonts w:ascii="Cambria Math" w:eastAsia="Arial" w:hAnsi="Cambria Math"/>
                  <w:lang w:val="fr-FR"/>
                </w:rPr>
                <m:t xml:space="preserve">\a \t \u \* MERGEFORMAT </m:t>
              </m:r>
              <m:r>
                <m:rPr>
                  <m:sty m:val="p"/>
                </m:rPr>
                <w:rPr>
                  <w:rFonts w:ascii="Cambria Math" w:eastAsia="Arial" w:hAnsi="Cambria Math"/>
                  <w:lang w:val="fr-FR"/>
                </w:rPr>
                <w:fldChar w:fldCharType="separate"/>
              </m:r>
              <m:r>
                <m:rPr>
                  <m:sty m:val="p"/>
                </m:rPr>
                <w:rPr>
                  <w:rFonts w:ascii="Cambria Math" w:hAnsi="Cambria Math"/>
                </w:rPr>
                <m:t>3,93</m:t>
              </m:r>
              <m:r>
                <m:rPr>
                  <m:sty m:val="p"/>
                </m:rPr>
                <w:rPr>
                  <w:rFonts w:ascii="Cambria Math" w:eastAsia="Arial" w:hAnsi="Cambria Math"/>
                  <w:lang w:val="fr-FR"/>
                </w:rPr>
                <w:fldChar w:fldCharType="end"/>
              </m:r>
            </m:num>
            <m:den>
              <m:r>
                <m:rPr>
                  <m:sty m:val="p"/>
                </m:rPr>
                <w:rPr>
                  <w:rFonts w:ascii="Cambria Math" w:hAnsi="Cambria Math"/>
                  <w:lang w:val="fr-FR"/>
                </w:rPr>
                <m:t>100×7</m:t>
              </m:r>
            </m:den>
          </m:f>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thepsan!R20C15 </m:t>
          </m:r>
          <m:r>
            <m:rPr>
              <m:sty m:val="p"/>
            </m:rPr>
            <w:rPr>
              <w:rFonts w:ascii="Cambria Math" w:hAnsi="Cambria Math"/>
              <w:lang w:val="fr-FR"/>
            </w:rPr>
            <m:t xml:space="preserve">\a \t \u </m:t>
          </m:r>
          <m:r>
            <m:rPr>
              <m:sty m:val="p"/>
            </m:rPr>
            <w:rPr>
              <w:rFonts w:ascii="Cambria Math" w:hAnsi="Cambria Math"/>
              <w:lang w:val="fr-FR"/>
            </w:rPr>
            <w:fldChar w:fldCharType="separate"/>
          </m:r>
          <m:r>
            <m:rPr>
              <m:sty m:val="p"/>
            </m:rPr>
            <w:rPr>
              <w:rFonts w:ascii="Cambria Math" w:hAnsi="Cambria Math"/>
            </w:rPr>
            <m:t>0,56</m:t>
          </m:r>
          <m:r>
            <m:rPr>
              <m:sty m:val="p"/>
            </m:rPr>
            <w:rPr>
              <w:rFonts w:ascii="Cambria Math" w:hAnsi="Cambria Math"/>
              <w:lang w:val="fr-FR"/>
            </w:rPr>
            <w:fldChar w:fldCharType="end"/>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"thepsan 1p!R11C16" </m:t>
          </m:r>
          <m:r>
            <m:rPr>
              <m:sty m:val="p"/>
            </m:rPr>
            <w:rPr>
              <w:rFonts w:ascii="Cambria Math" w:hAnsi="Cambria Math"/>
              <w:lang w:val="fr-FR"/>
            </w:rPr>
            <m:t xml:space="preserve">\a \t \u \* MERGEFORMAT </m:t>
          </m:r>
          <m:r>
            <m:rPr>
              <m:sty m:val="p"/>
            </m:rPr>
            <w:rPr>
              <w:rFonts w:ascii="Cambria Math" w:hAnsi="Cambria Math"/>
              <w:lang w:val="fr-FR"/>
            </w:rPr>
            <w:fldChar w:fldCharType="separate"/>
          </m:r>
          <m:r>
            <m:rPr>
              <m:sty m:val="p"/>
            </m:rPr>
            <w:rPr>
              <w:rFonts w:ascii="Cambria Math" w:hAnsi="Cambria Math"/>
              <w:lang w:val="fr-FR"/>
            </w:rPr>
            <w:fldChar w:fldCharType="end"/>
          </m:r>
          <m:r>
            <m:rPr>
              <m:sty m:val="p"/>
            </m:rPr>
            <w:rPr>
              <w:rFonts w:ascii="Cambria Math" w:hAnsi="Cambria Math"/>
              <w:lang w:val="fr-FR"/>
            </w:rPr>
            <m:t>%</m:t>
          </m:r>
        </m:oMath>
      </m:oMathPara>
    </w:p>
    <w:p w14:paraId="17F93E9D" w14:textId="77777777" w:rsidR="004A4179" w:rsidRPr="002107E5" w:rsidRDefault="00805566" w:rsidP="004A417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4A4179" w:rsidRPr="002107E5">
        <w:rPr>
          <w:lang w:val="fr-FR"/>
        </w:rPr>
        <w:t xml:space="preserve"> =&gt; thỏa điều kiện hàm lượng.</w:t>
      </w:r>
      <w:r w:rsidR="004A4179" w:rsidRPr="002107E5">
        <w:rPr>
          <w:lang w:val="fr-FR"/>
        </w:rPr>
        <w:tab/>
      </w:r>
    </w:p>
    <w:p w14:paraId="4FE3CBF9" w14:textId="56429F89" w:rsidR="004A4179" w:rsidRPr="002107E5" w:rsidRDefault="004A4179" w:rsidP="004A4179">
      <w:pPr>
        <w:pStyle w:val="00onvn"/>
        <w:rPr>
          <w:lang w:val="fr-FR"/>
        </w:rPr>
      </w:pPr>
      <w:r w:rsidRPr="002107E5">
        <w:rPr>
          <w:lang w:val="fr-FR"/>
        </w:rPr>
        <w:t xml:space="preserve">Số thanh thép chịu moment dương theo phương cạnh </w:t>
      </w:r>
      <w:r w:rsidR="00195633">
        <w:rPr>
          <w:lang w:val="fr-FR"/>
        </w:rPr>
        <w:t>dài</w:t>
      </w:r>
      <w:r w:rsidRPr="002107E5">
        <w:rPr>
          <w:lang w:val="fr-FR"/>
        </w:rPr>
        <w:t>:</w:t>
      </w:r>
    </w:p>
    <w:p w14:paraId="7114FF79" w14:textId="2CE23CA3" w:rsidR="004A4179" w:rsidRPr="002107E5" w:rsidRDefault="004A4179" w:rsidP="004A4179">
      <w:pPr>
        <w:pStyle w:val="00onvn"/>
        <w:rPr>
          <w:lang w:val="fr-FR"/>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w:rPr>
                    <w:rFonts w:ascii="Cambria Math" w:hAnsi="Cambria Math"/>
                  </w:rPr>
                  <m:t>2</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TH!R89C2 </m:t>
            </m:r>
            <m:r>
              <m:rPr>
                <m:sty m:val="p"/>
              </m:rPr>
              <w:rPr>
                <w:rFonts w:ascii="Cambria Math" w:hAnsi="Cambria Math"/>
              </w:rPr>
              <m:t xml:space="preserve">\a \t \u </m:t>
            </m:r>
            <m:r>
              <w:rPr>
                <w:rFonts w:ascii="Cambria Math" w:hAnsi="Cambria Math"/>
                <w:i/>
              </w:rPr>
              <w:fldChar w:fldCharType="separate"/>
            </m:r>
            <m:r>
              <m:rPr>
                <m:sty m:val="p"/>
              </m:rPr>
              <w:rPr>
                <w:rFonts w:ascii="Cambria Math" w:hAnsi="Cambria Math"/>
              </w:rPr>
              <m:t>6000</m:t>
            </m:r>
            <m:r>
              <w:rPr>
                <w:rFonts w:ascii="Cambria Math" w:hAnsi="Cambria Math"/>
                <w:i/>
              </w:rPr>
              <w:fldChar w:fldCharType="end"/>
            </m:r>
          </m:num>
          <m:den>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thepsan!R20C13 </m:t>
            </m:r>
            <m:r>
              <m:rPr>
                <m:sty m:val="p"/>
              </m:rPr>
              <w:rPr>
                <w:rFonts w:ascii="Cambria Math" w:hAnsi="Cambria Math"/>
              </w:rPr>
              <m:t xml:space="preserve">\a \t \u </m:t>
            </m:r>
            <m:r>
              <w:rPr>
                <w:rFonts w:ascii="Cambria Math" w:hAnsi="Cambria Math"/>
                <w:i/>
              </w:rPr>
              <w:fldChar w:fldCharType="separate"/>
            </m:r>
            <m:r>
              <m:rPr>
                <m:sty m:val="p"/>
              </m:rPr>
              <w:rPr>
                <w:rFonts w:ascii="Cambria Math" w:hAnsi="Cambria Math"/>
              </w:rPr>
              <m:t>200</m:t>
            </m:r>
            <m:r>
              <w:rPr>
                <w:rFonts w:ascii="Cambria Math" w:hAnsi="Cambria Math"/>
                <w:i/>
              </w:rPr>
              <w:fldChar w:fldCharType="end"/>
            </m:r>
          </m:den>
        </m:f>
        <m:r>
          <m:rPr>
            <m:sty m:val="p"/>
          </m:rPr>
          <w:rPr>
            <w:rFonts w:ascii="Cambria Math" w:hAnsi="Cambria Math"/>
            <w:lang w:val="fr-FR"/>
          </w:rPr>
          <m:t>+1=</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thepsan!R20C20 </m:t>
        </m:r>
        <m:r>
          <m:rPr>
            <m:sty m:val="p"/>
          </m:rPr>
          <w:rPr>
            <w:rFonts w:ascii="Cambria Math" w:hAnsi="Cambria Math"/>
            <w:lang w:val="fr-FR"/>
          </w:rPr>
          <m:t xml:space="preserve">\a \t \u </m:t>
        </m:r>
        <m:r>
          <m:rPr>
            <m:sty m:val="p"/>
          </m:rPr>
          <w:rPr>
            <w:rFonts w:ascii="Cambria Math" w:hAnsi="Cambria Math"/>
            <w:lang w:val="fr-FR"/>
          </w:rPr>
          <w:fldChar w:fldCharType="separate"/>
        </m:r>
        <m:r>
          <m:rPr>
            <m:sty m:val="p"/>
          </m:rPr>
          <w:rPr>
            <w:rFonts w:ascii="Cambria Math" w:hAnsi="Cambria Math"/>
            <w:lang w:val="fr-FR"/>
          </w:rPr>
          <w:fldChar w:fldCharType="end"/>
        </m:r>
      </m:oMath>
      <w:r w:rsidRPr="002107E5">
        <w:rPr>
          <w:lang w:val="fr-FR"/>
        </w:rPr>
        <w:t>cây</w:t>
      </w:r>
    </w:p>
    <w:p w14:paraId="1312B664" w14:textId="64DE3445" w:rsidR="00111619" w:rsidRPr="001364CF" w:rsidRDefault="00111619" w:rsidP="001364CF">
      <w:pPr>
        <w:pStyle w:val="004Tiumc4"/>
      </w:pPr>
      <w:r w:rsidRPr="002107E5">
        <w:t>Tính thép chịu moment âm M</w:t>
      </w:r>
      <w:r w:rsidRPr="002107E5">
        <w:rPr>
          <w:vertAlign w:val="subscript"/>
        </w:rPr>
        <w:t>I</w:t>
      </w:r>
      <w:r w:rsidRPr="002107E5">
        <w:t xml:space="preserve"> = </w:t>
      </w:r>
      <w:r w:rsidR="004A4179">
        <w:fldChar w:fldCharType="begin"/>
      </w:r>
      <w:r w:rsidR="004A4179">
        <w:instrText xml:space="preserve"> LINK </w:instrText>
      </w:r>
      <w:r w:rsidR="00B51FD2">
        <w:instrText xml:space="preserve">Excel.Sheet.12 "F:\\LVTN\\Thuyet minh\\TINH TOAN.xlsx" TH!R102C2 </w:instrText>
      </w:r>
      <w:r w:rsidR="004A4179">
        <w:instrText xml:space="preserve">\a \t \u </w:instrText>
      </w:r>
      <w:r w:rsidR="00B51FD2">
        <w:fldChar w:fldCharType="separate"/>
      </w:r>
      <w:r w:rsidR="00B51FD2">
        <w:t>1,069</w:t>
      </w:r>
      <w:r w:rsidR="004A4179">
        <w:fldChar w:fldCharType="end"/>
      </w:r>
      <w:r w:rsidR="004A4179">
        <w:t xml:space="preserve"> Tm </w:t>
      </w:r>
      <w:r w:rsidRPr="002107E5">
        <w:t>theo phương cạnh ngắn L</w:t>
      </w:r>
      <w:r w:rsidRPr="002107E5">
        <w:rPr>
          <w:vertAlign w:val="subscript"/>
        </w:rPr>
        <w:t>1</w:t>
      </w:r>
      <w:r w:rsidR="001364CF">
        <w:t>.</w:t>
      </w:r>
    </w:p>
    <w:p w14:paraId="4FEBDAD7" w14:textId="77777777" w:rsidR="00111619" w:rsidRPr="002107E5" w:rsidRDefault="00111619" w:rsidP="00111619">
      <w:pPr>
        <w:pStyle w:val="00onvn"/>
      </w:pPr>
      <w:r w:rsidRPr="002107E5">
        <w:t>Tính thép</w:t>
      </w:r>
    </w:p>
    <w:p w14:paraId="26375302" w14:textId="42B1D3FA" w:rsidR="00111619" w:rsidRPr="00767763" w:rsidRDefault="00805566" w:rsidP="00111619">
      <w:pPr>
        <w:pStyle w:val="00onvn"/>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TH!R110C2 </m:t>
          </m:r>
          <m:r>
            <m:rPr>
              <m:sty m:val="p"/>
            </m:rPr>
            <w:rPr>
              <w:rFonts w:ascii="Cambria Math" w:hAnsi="Cambria Math"/>
              <w:lang w:eastAsia="en-AU"/>
            </w:rPr>
            <m:t xml:space="preserve">\a \t \u \* MERGEFORMAT </m:t>
          </m:r>
          <m:r>
            <w:rPr>
              <w:rFonts w:ascii="Cambria Math" w:hAnsi="Cambria Math"/>
              <w:i/>
              <w:lang w:eastAsia="en-AU"/>
            </w:rPr>
            <w:fldChar w:fldCharType="separate"/>
          </m:r>
          <m:r>
            <m:rPr>
              <m:sty m:val="p"/>
            </m:rPr>
            <w:rPr>
              <w:rFonts w:ascii="Cambria Math" w:hAnsi="Cambria Math"/>
            </w:rPr>
            <m:t>0,197</m:t>
          </m:r>
          <m:r>
            <w:rPr>
              <w:rFonts w:ascii="Cambria Math" w:hAnsi="Cambria Math"/>
              <w:i/>
              <w:lang w:eastAsia="en-AU"/>
            </w:rPr>
            <w:fldChar w:fldCharType="end"/>
          </m:r>
        </m:oMath>
      </m:oMathPara>
    </w:p>
    <w:p w14:paraId="33783298" w14:textId="79A6951F" w:rsidR="00111619" w:rsidRPr="00AE1FBF" w:rsidRDefault="00111619" w:rsidP="00111619">
      <w:pPr>
        <w:pStyle w:val="00onvn"/>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TH!R111C2 </m:t>
          </m:r>
          <m:r>
            <m:rPr>
              <m:sty m:val="p"/>
            </m:rPr>
            <w:rPr>
              <w:rFonts w:ascii="Cambria Math" w:hAnsi="Cambria Math"/>
              <w:lang w:eastAsia="en-AU"/>
            </w:rPr>
            <m:t xml:space="preserve">\a \t \u \* MERGEFORMAT </m:t>
          </m:r>
          <m:r>
            <w:rPr>
              <w:rFonts w:ascii="Cambria Math" w:hAnsi="Cambria Math"/>
              <w:i/>
              <w:lang w:eastAsia="en-AU"/>
            </w:rPr>
            <w:fldChar w:fldCharType="separate"/>
          </m:r>
          <m:r>
            <m:rPr>
              <m:sty m:val="p"/>
            </m:rPr>
            <w:rPr>
              <w:rFonts w:ascii="Cambria Math" w:hAnsi="Cambria Math"/>
            </w:rPr>
            <m:t>0,221</m:t>
          </m:r>
          <m:r>
            <w:rPr>
              <w:rFonts w:ascii="Cambria Math" w:hAnsi="Cambria Math"/>
              <w:i/>
              <w:lang w:eastAsia="en-AU"/>
            </w:rPr>
            <w:fldChar w:fldCharType="end"/>
          </m:r>
        </m:oMath>
      </m:oMathPara>
    </w:p>
    <w:p w14:paraId="2539B3E8" w14:textId="50571B57" w:rsidR="00111619" w:rsidRPr="00AE1FBF" w:rsidRDefault="00111619" w:rsidP="00111619">
      <w:pPr>
        <w:pStyle w:val="00onvn"/>
        <w:rPr>
          <w:lang w:eastAsia="en-AU"/>
        </w:rPr>
      </w:pPr>
      <m:oMath>
        <m:r>
          <m:rPr>
            <m:sty m:val="p"/>
          </m:rPr>
          <w:rPr>
            <w:rFonts w:ascii="Cambria Math" w:hAnsi="Cambria Math"/>
            <w:lang w:eastAsia="en-AU"/>
          </w:rPr>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sidR="00C5712F">
        <w:rPr>
          <w:lang w:eastAsia="en-AU"/>
        </w:rPr>
        <w:fldChar w:fldCharType="begin"/>
      </w:r>
      <w:r w:rsidR="00C5712F">
        <w:rPr>
          <w:lang w:eastAsia="en-AU"/>
        </w:rPr>
        <w:instrText xml:space="preserve"> LINK </w:instrText>
      </w:r>
      <w:r w:rsidR="00B51FD2">
        <w:rPr>
          <w:lang w:eastAsia="en-AU"/>
        </w:rPr>
        <w:instrText xml:space="preserve">Excel.Sheet.12 "F:\\LVTN\\Thuyet minh\\TINH TOAN.xlsx" TH!R82C4 </w:instrText>
      </w:r>
      <w:r w:rsidR="00C5712F">
        <w:rPr>
          <w:lang w:eastAsia="en-AU"/>
        </w:rPr>
        <w:instrText xml:space="preserve">\a \t \u \* MERGEFORMAT </w:instrText>
      </w:r>
      <w:r w:rsidR="00B51FD2">
        <w:rPr>
          <w:lang w:eastAsia="en-AU"/>
        </w:rPr>
        <w:fldChar w:fldCharType="separate"/>
      </w:r>
      <w:r w:rsidR="00B51FD2">
        <w:t>0,993</w:t>
      </w:r>
      <w:r w:rsidR="00C5712F">
        <w:rPr>
          <w:lang w:eastAsia="en-AU"/>
        </w:rPr>
        <w:fldChar w:fldCharType="end"/>
      </w:r>
    </w:p>
    <w:p w14:paraId="31B79815" w14:textId="633ED145" w:rsidR="00111619" w:rsidRPr="00A3226D" w:rsidRDefault="00111619" w:rsidP="00111619">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TH!R112C2 </m:t>
          </m:r>
          <m:r>
            <m:rPr>
              <m:sty m:val="p"/>
            </m:rPr>
            <w:rPr>
              <w:rFonts w:ascii="Cambria Math" w:hAnsi="Cambria Math"/>
              <w:lang w:eastAsia="en-AU"/>
            </w:rPr>
            <m:t xml:space="preserve">\a \t \u \* MERGEFORMAT </m:t>
          </m:r>
          <m:r>
            <w:rPr>
              <w:rFonts w:ascii="Cambria Math" w:hAnsi="Cambria Math"/>
              <w:i/>
              <w:lang w:eastAsia="en-AU"/>
            </w:rPr>
            <w:fldChar w:fldCharType="separate"/>
          </m:r>
          <m:r>
            <m:rPr>
              <m:sty m:val="p"/>
            </m:rPr>
            <w:rPr>
              <w:rFonts w:ascii="Cambria Math" w:hAnsi="Cambria Math"/>
            </w:rPr>
            <m:t xml:space="preserve"> 5,94   </m:t>
          </m:r>
          <m:r>
            <w:rPr>
              <w:rFonts w:ascii="Cambria Math" w:hAnsi="Cambria Math"/>
              <w:i/>
              <w:lang w:eastAsia="en-AU"/>
            </w:rPr>
            <w:fldChar w:fldCharType="end"/>
          </m:r>
        </m:oMath>
      </m:oMathPara>
    </w:p>
    <w:p w14:paraId="6B523E6F" w14:textId="18B72BC1" w:rsidR="00111619" w:rsidRPr="002107E5" w:rsidRDefault="00111619" w:rsidP="00111619">
      <w:pPr>
        <w:pStyle w:val="00onvn"/>
        <w:rPr>
          <w:lang w:val="fr-FR"/>
        </w:rPr>
      </w:pPr>
      <w:r w:rsidRPr="00AB56E4">
        <w:rPr>
          <w:lang w:val="fr-FR"/>
        </w:rPr>
        <w:t>Chọn</w:t>
      </w:r>
      <w:r>
        <w:rPr>
          <w:lang w:val="fr-FR"/>
        </w:rPr>
        <w:t xml:space="preserve">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TH!R112C5 </w:instrText>
      </w:r>
      <w:r w:rsidR="00C5712F">
        <w:rPr>
          <w:lang w:val="fr-FR"/>
        </w:rPr>
        <w:instrText xml:space="preserve">\a \t \u \* MERGEFORMAT </w:instrText>
      </w:r>
      <w:r w:rsidR="00B51FD2">
        <w:rPr>
          <w:lang w:val="fr-FR"/>
        </w:rPr>
        <w:fldChar w:fldCharType="separate"/>
      </w:r>
      <w:r w:rsidR="00B51FD2">
        <w:t>Ø10a200</w:t>
      </w:r>
      <w:r w:rsidR="00C5712F">
        <w:rPr>
          <w:lang w:val="fr-FR"/>
        </w:rPr>
        <w:fldChar w:fldCharType="end"/>
      </w:r>
      <w:r w:rsidRPr="00AB56E4">
        <w:rPr>
          <w:lang w:val="fr-FR"/>
        </w:rPr>
        <w:t xml:space="preserve">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"thepsan 1p!R11C17" </w:instrText>
      </w:r>
      <w:r w:rsidR="00C5712F">
        <w:rPr>
          <w:lang w:val="fr-FR"/>
        </w:rPr>
        <w:instrText xml:space="preserve">\a \t \u \* MERGEFORMAT </w:instrText>
      </w:r>
      <w:r w:rsidR="00B51FD2">
        <w:rPr>
          <w:lang w:val="fr-FR"/>
        </w:rPr>
        <w:fldChar w:fldCharType="separate"/>
      </w:r>
      <w:r w:rsidR="00C5712F">
        <w:rPr>
          <w:lang w:val="fr-FR"/>
        </w:rPr>
        <w:fldChar w:fldCharType="end"/>
      </w:r>
      <w:r w:rsidRPr="00AB56E4">
        <w:rPr>
          <w:lang w:val="fr-FR"/>
        </w:rPr>
        <w:t xml:space="preserve"> As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TH!R112C4 </w:instrText>
      </w:r>
      <w:r w:rsidR="00C5712F">
        <w:rPr>
          <w:lang w:val="fr-FR"/>
        </w:rPr>
        <w:instrText xml:space="preserve">\a \t \u \* MERGEFORMAT </w:instrText>
      </w:r>
      <w:r w:rsidR="00B51FD2">
        <w:rPr>
          <w:lang w:val="fr-FR"/>
        </w:rPr>
        <w:fldChar w:fldCharType="separate"/>
      </w:r>
      <w:r w:rsidR="00B51FD2">
        <w:t>3,93</w:t>
      </w:r>
      <w:r w:rsidR="00C5712F">
        <w:rPr>
          <w:lang w:val="fr-FR"/>
        </w:rPr>
        <w:fldChar w:fldCharType="end"/>
      </w:r>
      <w:r w:rsidRPr="00AB56E4">
        <w:rPr>
          <w:lang w:val="fr-FR"/>
        </w:rPr>
        <w:t>cm</w:t>
      </w:r>
      <w:r w:rsidRPr="003D325E">
        <w:rPr>
          <w:vertAlign w:val="superscript"/>
          <w:lang w:val="fr-FR"/>
        </w:rPr>
        <w:t>2</w:t>
      </w:r>
      <w:r w:rsidRPr="00AB56E4">
        <w:rPr>
          <w:lang w:val="fr-FR"/>
        </w:rPr>
        <w:t xml:space="preserve"> &gt;</w:t>
      </w:r>
      <w:r>
        <w:rPr>
          <w:lang w:val="fr-FR"/>
        </w:rPr>
        <w:t xml:space="preserve"> </w:t>
      </w:r>
      <w:r w:rsidR="00C5712F">
        <w:rPr>
          <w:lang w:val="fr-FR"/>
        </w:rPr>
        <w:fldChar w:fldCharType="begin"/>
      </w:r>
      <w:r w:rsidR="00C5712F">
        <w:rPr>
          <w:lang w:val="fr-FR"/>
        </w:rPr>
        <w:instrText xml:space="preserve"> LINK </w:instrText>
      </w:r>
      <w:r w:rsidR="00B51FD2">
        <w:rPr>
          <w:lang w:val="fr-FR"/>
        </w:rPr>
        <w:instrText xml:space="preserve">Excel.Sheet.12 "F:\\LVTN\\Thuyet minh\\TINH TOAN.xlsx" TH!R112C2 </w:instrText>
      </w:r>
      <w:r w:rsidR="00C5712F">
        <w:rPr>
          <w:lang w:val="fr-FR"/>
        </w:rPr>
        <w:instrText xml:space="preserve">\a \t \u \* MERGEFORMAT </w:instrText>
      </w:r>
      <w:r w:rsidR="00B51FD2">
        <w:rPr>
          <w:lang w:val="fr-FR"/>
        </w:rPr>
        <w:fldChar w:fldCharType="separate"/>
      </w:r>
      <w:r w:rsidR="00B51FD2">
        <w:t xml:space="preserve"> 5,94   </w:t>
      </w:r>
      <w:r w:rsidR="00C5712F">
        <w:rPr>
          <w:lang w:val="fr-FR"/>
        </w:rPr>
        <w:fldChar w:fldCharType="end"/>
      </w:r>
      <w:r>
        <w:rPr>
          <w:lang w:val="fr-FR"/>
        </w:rPr>
        <w:t xml:space="preserve"> cm</w:t>
      </w:r>
      <w:r>
        <w:rPr>
          <w:vertAlign w:val="superscript"/>
          <w:lang w:val="fr-FR"/>
        </w:rPr>
        <w:t xml:space="preserve">2 - </w:t>
      </w:r>
      <w:r w:rsidRPr="002107E5">
        <w:rPr>
          <w:lang w:val="fr-FR"/>
        </w:rPr>
        <w:t>ta bố trí thép ở thớ dưới theo phương L1</w:t>
      </w:r>
    </w:p>
    <w:p w14:paraId="4D321C3D" w14:textId="77777777" w:rsidR="00111619" w:rsidRDefault="00111619" w:rsidP="00111619">
      <w:pPr>
        <w:pStyle w:val="00onvn"/>
        <w:rPr>
          <w:lang w:val="fr-FR"/>
        </w:rPr>
      </w:pPr>
      <w:r w:rsidRPr="002107E5">
        <w:rPr>
          <w:lang w:val="fr-FR"/>
        </w:rPr>
        <w:t>Kiểm tra điều kiện hàm lượng</w:t>
      </w:r>
    </w:p>
    <w:p w14:paraId="16722A01" w14:textId="77777777" w:rsidR="00111619" w:rsidRPr="002107E5" w:rsidRDefault="00805566" w:rsidP="00111619">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34C213AC" w14:textId="77777777" w:rsidR="00111619" w:rsidRPr="002107E5" w:rsidRDefault="00805566" w:rsidP="00111619">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147986E0" w14:textId="69AAFEEA" w:rsidR="00111619" w:rsidRPr="002107E5" w:rsidRDefault="00111619" w:rsidP="00111619">
      <w:pPr>
        <w:pStyle w:val="00onvn"/>
        <w:rPr>
          <w:rFonts w:eastAsia="Arial"/>
          <w:lang w:val="fr-FR"/>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m:rPr>
                  <m:sty m:val="p"/>
                </m:rPr>
                <w:rPr>
                  <w:rFonts w:ascii="Cambria Math" w:eastAsia="Arial" w:hAnsi="Cambria Math"/>
                  <w:lang w:val="fr-FR"/>
                </w:rPr>
                <w:fldChar w:fldCharType="begin"/>
              </m:r>
              <m:r>
                <m:rPr>
                  <m:sty m:val="p"/>
                </m:rPr>
                <w:rPr>
                  <w:rFonts w:ascii="Cambria Math" w:eastAsia="Arial" w:hAnsi="Cambria Math"/>
                  <w:lang w:val="fr-FR"/>
                </w:rPr>
                <m:t xml:space="preserve"> LINK </m:t>
              </m:r>
              <m:r>
                <m:rPr>
                  <m:sty m:val="p"/>
                </m:rPr>
                <w:rPr>
                  <w:rFonts w:ascii="Cambria Math" w:eastAsia="Arial" w:hAnsi="Cambria Math"/>
                  <w:lang w:val="fr-FR"/>
                </w:rPr>
                <m:t xml:space="preserve">Excel.Sheet.12 "F:\\LVTN\\Thuyet minh\\TINH TOAN.xlsx" TH!R112C4 </m:t>
              </m:r>
              <m:r>
                <m:rPr>
                  <m:sty m:val="p"/>
                </m:rPr>
                <w:rPr>
                  <w:rFonts w:ascii="Cambria Math" w:eastAsia="Arial" w:hAnsi="Cambria Math"/>
                  <w:lang w:val="fr-FR"/>
                </w:rPr>
                <m:t xml:space="preserve">\a \t \u \* MERGEFORMAT </m:t>
              </m:r>
              <m:r>
                <m:rPr>
                  <m:sty m:val="p"/>
                </m:rPr>
                <w:rPr>
                  <w:rFonts w:ascii="Cambria Math" w:eastAsia="Arial" w:hAnsi="Cambria Math"/>
                  <w:lang w:val="fr-FR"/>
                </w:rPr>
                <w:fldChar w:fldCharType="separate"/>
              </m:r>
              <m:r>
                <m:rPr>
                  <m:sty m:val="p"/>
                </m:rPr>
                <w:rPr>
                  <w:rFonts w:ascii="Cambria Math" w:hAnsi="Cambria Math"/>
                </w:rPr>
                <m:t>3,93</m:t>
              </m:r>
              <m:r>
                <m:rPr>
                  <m:sty m:val="p"/>
                </m:rPr>
                <w:rPr>
                  <w:rFonts w:ascii="Cambria Math" w:eastAsia="Arial" w:hAnsi="Cambria Math"/>
                  <w:lang w:val="fr-FR"/>
                </w:rPr>
                <w:fldChar w:fldCharType="end"/>
              </m:r>
            </m:num>
            <m:den>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TH!R100C5 </m:t>
              </m:r>
              <m:r>
                <m:rPr>
                  <m:sty m:val="p"/>
                </m:rPr>
                <w:rPr>
                  <w:rFonts w:ascii="Cambria Math" w:hAnsi="Cambria Math"/>
                  <w:lang w:val="fr-FR"/>
                </w:rPr>
                <m:t xml:space="preserve">\a \t \u \* MERGEFORMAT </m:t>
              </m:r>
              <m:r>
                <m:rPr>
                  <m:sty m:val="p"/>
                </m:rPr>
                <w:rPr>
                  <w:rFonts w:ascii="Cambria Math" w:hAnsi="Cambria Math"/>
                  <w:lang w:val="fr-FR"/>
                </w:rPr>
                <w:fldChar w:fldCharType="separate"/>
              </m:r>
              <m:r>
                <m:rPr>
                  <m:sty m:val="p"/>
                </m:rPr>
                <w:rPr>
                  <w:rFonts w:ascii="Cambria Math" w:hAnsi="Cambria Math"/>
                </w:rPr>
                <m:t>8</m:t>
              </m:r>
              <m:r>
                <m:rPr>
                  <m:sty m:val="p"/>
                </m:rPr>
                <w:rPr>
                  <w:rFonts w:ascii="Cambria Math" w:hAnsi="Cambria Math"/>
                  <w:lang w:val="fr-FR"/>
                </w:rPr>
                <w:fldChar w:fldCharType="end"/>
              </m:r>
            </m:den>
          </m:f>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TH!R107C4 </m:t>
          </m:r>
          <m:r>
            <m:rPr>
              <m:sty m:val="p"/>
            </m:rPr>
            <w:rPr>
              <w:rFonts w:ascii="Cambria Math" w:hAnsi="Cambria Math"/>
              <w:lang w:val="fr-FR"/>
            </w:rPr>
            <m:t xml:space="preserve">\a \t \u \* MERGEFORMAT </m:t>
          </m:r>
          <m:r>
            <m:rPr>
              <m:sty m:val="p"/>
            </m:rPr>
            <w:rPr>
              <w:rFonts w:ascii="Cambria Math" w:hAnsi="Cambria Math"/>
              <w:lang w:val="fr-FR"/>
            </w:rPr>
            <w:fldChar w:fldCharType="separate"/>
          </m:r>
          <m:r>
            <m:rPr>
              <m:sty m:val="p"/>
            </m:rPr>
            <w:rPr>
              <w:rFonts w:ascii="Cambria Math" w:hAnsi="Cambria Math"/>
            </w:rPr>
            <m:t xml:space="preserve"> 0,49   </m:t>
          </m:r>
          <m:r>
            <m:rPr>
              <m:sty m:val="p"/>
            </m:rPr>
            <w:rPr>
              <w:rFonts w:ascii="Cambria Math" w:hAnsi="Cambria Math"/>
              <w:lang w:val="fr-FR"/>
            </w:rPr>
            <w:fldChar w:fldCharType="end"/>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"thepsan 1p!R11C16" </m:t>
          </m:r>
          <m:r>
            <m:rPr>
              <m:sty m:val="p"/>
            </m:rPr>
            <w:rPr>
              <w:rFonts w:ascii="Cambria Math" w:hAnsi="Cambria Math"/>
              <w:lang w:val="fr-FR"/>
            </w:rPr>
            <m:t xml:space="preserve">\a \t \u \* MERGEFORMAT </m:t>
          </m:r>
          <m:r>
            <m:rPr>
              <m:sty m:val="p"/>
            </m:rPr>
            <w:rPr>
              <w:rFonts w:ascii="Cambria Math" w:hAnsi="Cambria Math"/>
              <w:lang w:val="fr-FR"/>
            </w:rPr>
            <w:fldChar w:fldCharType="separate"/>
          </m:r>
          <m:r>
            <m:rPr>
              <m:sty m:val="p"/>
            </m:rPr>
            <w:rPr>
              <w:rFonts w:ascii="Cambria Math" w:hAnsi="Cambria Math"/>
              <w:lang w:val="fr-FR"/>
            </w:rPr>
            <w:fldChar w:fldCharType="end"/>
          </m:r>
          <m:r>
            <m:rPr>
              <m:sty m:val="p"/>
            </m:rPr>
            <w:rPr>
              <w:rFonts w:ascii="Cambria Math" w:hAnsi="Cambria Math"/>
              <w:lang w:val="fr-FR"/>
            </w:rPr>
            <m:t>%</m:t>
          </m:r>
        </m:oMath>
      </m:oMathPara>
    </w:p>
    <w:p w14:paraId="15380D9A" w14:textId="77777777" w:rsidR="00111619" w:rsidRPr="002107E5" w:rsidRDefault="00805566" w:rsidP="00111619">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11619" w:rsidRPr="002107E5">
        <w:rPr>
          <w:lang w:val="fr-FR"/>
        </w:rPr>
        <w:t xml:space="preserve"> =&gt; thỏa điều kiện hàm lượng.</w:t>
      </w:r>
      <w:r w:rsidR="00111619" w:rsidRPr="002107E5">
        <w:rPr>
          <w:lang w:val="fr-FR"/>
        </w:rPr>
        <w:tab/>
      </w:r>
    </w:p>
    <w:p w14:paraId="226E98B3" w14:textId="77777777" w:rsidR="00111619" w:rsidRPr="002107E5" w:rsidRDefault="00111619" w:rsidP="00111619">
      <w:pPr>
        <w:pStyle w:val="00onvn"/>
        <w:rPr>
          <w:lang w:val="fr-FR"/>
        </w:rPr>
      </w:pPr>
      <w:r w:rsidRPr="002107E5">
        <w:rPr>
          <w:lang w:val="fr-FR"/>
        </w:rPr>
        <w:t>Số thanh thép chịu moment dương theo phương cạnh ngắn:</w:t>
      </w:r>
    </w:p>
    <w:p w14:paraId="59C505C1" w14:textId="4E197F7E" w:rsidR="001364CF" w:rsidRDefault="00111619" w:rsidP="00195633">
      <w:pPr>
        <w:pStyle w:val="00onvn"/>
        <w:rPr>
          <w:lang w:val="fr-FR"/>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1</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TH!R88C2 </m:t>
            </m:r>
            <m:r>
              <m:rPr>
                <m:sty m:val="p"/>
              </m:rPr>
              <w:rPr>
                <w:rFonts w:ascii="Cambria Math" w:hAnsi="Cambria Math"/>
                <w:lang w:val="fr-FR"/>
              </w:rPr>
              <m:t xml:space="preserve">\a \t \u \* MERGEFORMAT </m:t>
            </m:r>
            <m:r>
              <m:rPr>
                <m:sty m:val="p"/>
              </m:rPr>
              <w:rPr>
                <w:rFonts w:ascii="Cambria Math" w:hAnsi="Cambria Math"/>
                <w:lang w:val="fr-FR"/>
              </w:rPr>
              <w:fldChar w:fldCharType="separate"/>
            </m:r>
            <m:r>
              <m:rPr>
                <m:sty m:val="p"/>
              </m:rPr>
              <w:rPr>
                <w:rFonts w:ascii="Cambria Math" w:hAnsi="Cambria Math"/>
              </w:rPr>
              <m:t>4000</m:t>
            </m:r>
            <m:r>
              <m:rPr>
                <m:sty m:val="p"/>
              </m:rPr>
              <w:rPr>
                <w:rFonts w:ascii="Cambria Math" w:hAnsi="Cambria Math"/>
                <w:lang w:val="fr-FR"/>
              </w:rPr>
              <w:fldChar w:fldCharType="end"/>
            </m:r>
          </m:num>
          <m:den>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TH!R84C2 </m:t>
            </m:r>
            <m:r>
              <m:rPr>
                <m:sty m:val="p"/>
              </m:rPr>
              <w:rPr>
                <w:rFonts w:ascii="Cambria Math" w:hAnsi="Cambria Math"/>
              </w:rPr>
              <m:t xml:space="preserve">\a \t \u \* MERGEFORMAT </m:t>
            </m:r>
            <m:r>
              <w:rPr>
                <w:rFonts w:ascii="Cambria Math" w:hAnsi="Cambria Math"/>
                <w:i/>
              </w:rPr>
              <w:fldChar w:fldCharType="separate"/>
            </m:r>
            <m:r>
              <m:rPr>
                <m:sty m:val="p"/>
              </m:rPr>
              <w:rPr>
                <w:rFonts w:ascii="Cambria Math" w:hAnsi="Cambria Math"/>
              </w:rPr>
              <m:t>200</m:t>
            </m:r>
            <m:r>
              <w:rPr>
                <w:rFonts w:ascii="Cambria Math" w:hAnsi="Cambria Math"/>
                <w:i/>
              </w:rPr>
              <w:fldChar w:fldCharType="end"/>
            </m:r>
          </m:den>
        </m:f>
        <m:r>
          <m:rPr>
            <m:sty m:val="p"/>
          </m:rPr>
          <w:rPr>
            <w:rFonts w:ascii="Cambria Math" w:hAnsi="Cambria Math"/>
            <w:lang w:val="fr-FR"/>
          </w:rPr>
          <m:t>+1=</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TH!R85C2 </m:t>
        </m:r>
        <m:r>
          <m:rPr>
            <m:sty m:val="p"/>
          </m:rPr>
          <w:rPr>
            <w:rFonts w:ascii="Cambria Math" w:hAnsi="Cambria Math"/>
            <w:lang w:val="fr-FR"/>
          </w:rPr>
          <m:t xml:space="preserve">\a \t \u \* MERGEFORMAT </m:t>
        </m:r>
        <m:r>
          <m:rPr>
            <m:sty m:val="p"/>
          </m:rPr>
          <w:rPr>
            <w:rFonts w:ascii="Cambria Math" w:hAnsi="Cambria Math"/>
            <w:lang w:val="fr-FR"/>
          </w:rPr>
          <w:fldChar w:fldCharType="separate"/>
        </m:r>
        <m:r>
          <m:rPr>
            <m:sty m:val="p"/>
          </m:rPr>
          <w:rPr>
            <w:rFonts w:ascii="Cambria Math" w:hAnsi="Cambria Math"/>
          </w:rPr>
          <m:t>21</m:t>
        </m:r>
        <m:r>
          <m:rPr>
            <m:sty m:val="p"/>
          </m:rPr>
          <w:rPr>
            <w:rFonts w:ascii="Cambria Math" w:hAnsi="Cambria Math"/>
            <w:lang w:val="fr-FR"/>
          </w:rPr>
          <w:fldChar w:fldCharType="end"/>
        </m:r>
      </m:oMath>
      <w:r w:rsidRPr="002107E5">
        <w:rPr>
          <w:lang w:val="fr-FR"/>
        </w:rPr>
        <w:t xml:space="preserve"> cây</w:t>
      </w:r>
    </w:p>
    <w:p w14:paraId="08914022" w14:textId="31977DC9" w:rsidR="00195633" w:rsidRPr="001364CF" w:rsidRDefault="00195633" w:rsidP="00195633">
      <w:pPr>
        <w:pStyle w:val="004Tiumc4"/>
      </w:pPr>
      <w:r w:rsidRPr="002107E5">
        <w:t>Tính thép chịu moment âm M</w:t>
      </w:r>
      <w:r w:rsidRPr="00195633">
        <w:rPr>
          <w:vertAlign w:val="subscript"/>
        </w:rPr>
        <w:t>I</w:t>
      </w:r>
      <w:r>
        <w:rPr>
          <w:vertAlign w:val="subscript"/>
        </w:rPr>
        <w:t>I</w:t>
      </w:r>
      <w:r w:rsidRPr="002107E5">
        <w:t xml:space="preserve"> = </w:t>
      </w:r>
      <w:r>
        <w:fldChar w:fldCharType="begin"/>
      </w:r>
      <w:r>
        <w:instrText xml:space="preserve"> LINK </w:instrText>
      </w:r>
      <w:r w:rsidR="00B51FD2">
        <w:instrText xml:space="preserve">Excel.Sheet.12 "F:\\LVTN\\Thuyet minh\\TINH TOAN.xlsx" TH!R102C2 </w:instrText>
      </w:r>
      <w:r>
        <w:instrText xml:space="preserve">\a \t \u </w:instrText>
      </w:r>
      <w:r w:rsidR="00B51FD2">
        <w:fldChar w:fldCharType="separate"/>
      </w:r>
      <w:r w:rsidR="00B51FD2">
        <w:t>1,069</w:t>
      </w:r>
      <w:r>
        <w:fldChar w:fldCharType="end"/>
      </w:r>
      <w:r>
        <w:t xml:space="preserve"> Tm </w:t>
      </w:r>
      <w:r w:rsidRPr="002107E5">
        <w:t xml:space="preserve">theo phương cạnh </w:t>
      </w:r>
      <w:r>
        <w:t>dài</w:t>
      </w:r>
      <w:r w:rsidRPr="002107E5">
        <w:t xml:space="preserve"> L</w:t>
      </w:r>
      <w:r>
        <w:rPr>
          <w:vertAlign w:val="subscript"/>
        </w:rPr>
        <w:t>2</w:t>
      </w:r>
      <w:r>
        <w:t>.</w:t>
      </w:r>
    </w:p>
    <w:p w14:paraId="47560B61" w14:textId="77777777" w:rsidR="00195633" w:rsidRPr="002107E5" w:rsidRDefault="00195633" w:rsidP="00195633">
      <w:pPr>
        <w:pStyle w:val="00onvn"/>
      </w:pPr>
      <w:r w:rsidRPr="002107E5">
        <w:t>Tính thép</w:t>
      </w:r>
    </w:p>
    <w:p w14:paraId="4AFF5677" w14:textId="59DDE2AC" w:rsidR="00195633" w:rsidRPr="00767763" w:rsidRDefault="00805566" w:rsidP="00195633">
      <w:pPr>
        <w:pStyle w:val="00onvn"/>
        <w:rPr>
          <w:i/>
          <w:lang w:eastAsia="en-AU"/>
        </w:rPr>
      </w:pPr>
      <m:oMathPara>
        <m:oMath>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M</m:t>
              </m:r>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Sup>
                <m:sSubSupPr>
                  <m:ctrlPr>
                    <w:rPr>
                      <w:rFonts w:ascii="Cambria Math" w:hAnsi="Cambria Math"/>
                      <w:i/>
                      <w:lang w:eastAsia="en-AU"/>
                    </w:rPr>
                  </m:ctrlPr>
                </m:sSubSupPr>
                <m:e>
                  <m:r>
                    <w:rPr>
                      <w:rFonts w:ascii="Cambria Math" w:hAnsi="Cambria Math"/>
                      <w:lang w:eastAsia="en-AU"/>
                    </w:rPr>
                    <m:t>h</m:t>
                  </m:r>
                </m:e>
                <m:sub>
                  <m:r>
                    <w:rPr>
                      <w:rFonts w:ascii="Cambria Math" w:hAnsi="Cambria Math"/>
                      <w:lang w:eastAsia="en-AU"/>
                    </w:rPr>
                    <m:t>0</m:t>
                  </m:r>
                </m:sub>
                <m:sup>
                  <m:r>
                    <w:rPr>
                      <w:rFonts w:ascii="Cambria Math" w:hAnsi="Cambria Math"/>
                      <w:lang w:eastAsia="en-AU"/>
                    </w:rPr>
                    <m:t>2</m:t>
                  </m:r>
                </m:sup>
              </m:sSubSup>
            </m:den>
          </m:f>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thepsan!R22C9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0,087</m:t>
          </m:r>
          <m:r>
            <w:rPr>
              <w:rFonts w:ascii="Cambria Math" w:hAnsi="Cambria Math"/>
              <w:i/>
              <w:lang w:eastAsia="en-AU"/>
            </w:rPr>
            <w:fldChar w:fldCharType="end"/>
          </m:r>
        </m:oMath>
      </m:oMathPara>
    </w:p>
    <w:p w14:paraId="40A4DEFC" w14:textId="0890CBE3" w:rsidR="00195633" w:rsidRPr="00AE1FBF" w:rsidRDefault="00195633" w:rsidP="00195633">
      <w:pPr>
        <w:pStyle w:val="00onvn"/>
        <w:rPr>
          <w:i/>
          <w:lang w:eastAsia="en-AU"/>
        </w:rPr>
      </w:pPr>
      <m:oMathPara>
        <m:oMath>
          <m:r>
            <w:rPr>
              <w:rFonts w:ascii="Cambria Math" w:hAnsi="Cambria Math"/>
              <w:lang w:eastAsia="en-AU"/>
            </w:rPr>
            <m:t>→ξ=(1-</m:t>
          </m:r>
          <m:rad>
            <m:radPr>
              <m:degHide m:val="1"/>
              <m:ctrlPr>
                <w:rPr>
                  <w:rFonts w:ascii="Cambria Math" w:hAnsi="Cambria Math"/>
                  <w:i/>
                  <w:lang w:eastAsia="en-AU"/>
                </w:rPr>
              </m:ctrlPr>
            </m:radPr>
            <m:deg/>
            <m:e>
              <m:r>
                <w:rPr>
                  <w:rFonts w:ascii="Cambria Math" w:hAnsi="Cambria Math"/>
                  <w:lang w:eastAsia="en-AU"/>
                </w:rPr>
                <m:t>1-2</m:t>
              </m:r>
              <m:sSub>
                <m:sSubPr>
                  <m:ctrlPr>
                    <w:rPr>
                      <w:rFonts w:ascii="Cambria Math" w:hAnsi="Cambria Math"/>
                      <w:i/>
                      <w:lang w:eastAsia="en-AU"/>
                    </w:rPr>
                  </m:ctrlPr>
                </m:sSubPr>
                <m:e>
                  <m:r>
                    <w:rPr>
                      <w:rFonts w:ascii="Cambria Math" w:hAnsi="Cambria Math"/>
                      <w:lang w:eastAsia="en-AU"/>
                    </w:rPr>
                    <m:t>α</m:t>
                  </m:r>
                </m:e>
                <m:sub>
                  <m:r>
                    <w:rPr>
                      <w:rFonts w:ascii="Cambria Math" w:hAnsi="Cambria Math"/>
                      <w:lang w:eastAsia="en-AU"/>
                    </w:rPr>
                    <m:t>m</m:t>
                  </m:r>
                </m:sub>
              </m:sSub>
            </m:e>
          </m:rad>
          <m:r>
            <w:rPr>
              <w:rFonts w:ascii="Cambria Math" w:hAnsi="Cambria Math"/>
              <w:lang w:eastAsia="en-AU"/>
            </w:rPr>
            <m:t>)=</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thepsan!R22C10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0,954</m:t>
          </m:r>
          <m:r>
            <w:rPr>
              <w:rFonts w:ascii="Cambria Math" w:hAnsi="Cambria Math"/>
              <w:i/>
              <w:lang w:eastAsia="en-AU"/>
            </w:rPr>
            <w:fldChar w:fldCharType="end"/>
          </m:r>
        </m:oMath>
      </m:oMathPara>
    </w:p>
    <w:p w14:paraId="100B3587" w14:textId="6BB016D5" w:rsidR="00195633" w:rsidRPr="00AE1FBF" w:rsidRDefault="00195633" w:rsidP="00195633">
      <w:pPr>
        <w:pStyle w:val="00onvn"/>
        <w:jc w:val="center"/>
        <w:rPr>
          <w:lang w:eastAsia="en-AU"/>
        </w:rPr>
      </w:pPr>
      <m:oMath>
        <m:r>
          <m:rPr>
            <m:sty m:val="p"/>
          </m:rPr>
          <w:rPr>
            <w:rFonts w:ascii="Cambria Math" w:hAnsi="Cambria Math"/>
            <w:lang w:eastAsia="en-AU"/>
          </w:rPr>
          <w:lastRenderedPageBreak/>
          <m:t>→</m:t>
        </m:r>
        <m:r>
          <w:rPr>
            <w:rFonts w:ascii="Cambria Math" w:hAnsi="Cambria Math"/>
            <w:lang w:eastAsia="en-AU"/>
          </w:rPr>
          <m:t>γ</m:t>
        </m:r>
        <m:r>
          <m:rPr>
            <m:sty m:val="p"/>
          </m:rPr>
          <w:rPr>
            <w:rFonts w:ascii="Cambria Math" w:hAnsi="Cambria Math"/>
            <w:lang w:eastAsia="en-AU"/>
          </w:rPr>
          <m:t>=</m:t>
        </m:r>
        <m:f>
          <m:fPr>
            <m:ctrlPr>
              <w:rPr>
                <w:rFonts w:ascii="Cambria Math" w:hAnsi="Cambria Math"/>
                <w:lang w:eastAsia="en-AU"/>
              </w:rPr>
            </m:ctrlPr>
          </m:fPr>
          <m:num>
            <m:sSub>
              <m:sSubPr>
                <m:ctrlPr>
                  <w:rPr>
                    <w:rFonts w:ascii="Cambria Math" w:hAnsi="Cambria Math"/>
                    <w:lang w:eastAsia="en-AU"/>
                  </w:rPr>
                </m:ctrlPr>
              </m:sSubPr>
              <m:e>
                <m:r>
                  <w:rPr>
                    <w:rFonts w:ascii="Cambria Math" w:hAnsi="Cambria Math"/>
                    <w:lang w:eastAsia="en-AU"/>
                  </w:rPr>
                  <m:t>α</m:t>
                </m:r>
              </m:e>
              <m:sub>
                <m:r>
                  <w:rPr>
                    <w:rFonts w:ascii="Cambria Math" w:hAnsi="Cambria Math"/>
                    <w:lang w:eastAsia="en-AU"/>
                  </w:rPr>
                  <m:t>m</m:t>
                </m:r>
              </m:sub>
            </m:sSub>
          </m:num>
          <m:den>
            <m:r>
              <w:rPr>
                <w:rFonts w:ascii="Cambria Math" w:hAnsi="Cambria Math"/>
                <w:lang w:eastAsia="en-AU"/>
              </w:rPr>
              <m:t>ξ</m:t>
            </m:r>
          </m:den>
        </m:f>
      </m:oMath>
      <w:r>
        <w:rPr>
          <w:lang w:eastAsia="en-AU"/>
        </w:rPr>
        <w:t>=</w:t>
      </w:r>
      <w:r>
        <w:rPr>
          <w:lang w:eastAsia="en-AU"/>
        </w:rPr>
        <w:fldChar w:fldCharType="begin"/>
      </w:r>
      <w:r>
        <w:rPr>
          <w:lang w:eastAsia="en-AU"/>
        </w:rPr>
        <w:instrText xml:space="preserve"> LINK </w:instrText>
      </w:r>
      <w:r w:rsidR="00B51FD2">
        <w:rPr>
          <w:lang w:eastAsia="en-AU"/>
        </w:rPr>
        <w:instrText xml:space="preserve">Excel.Sheet.12 "F:\\LVTN\\Thuyet minh\\TINH TOAN.xlsx" thepsan!R22C19 </w:instrText>
      </w:r>
      <w:r>
        <w:rPr>
          <w:lang w:eastAsia="en-AU"/>
        </w:rPr>
        <w:instrText xml:space="preserve">\a \t \u </w:instrText>
      </w:r>
      <w:r w:rsidR="00B51FD2">
        <w:rPr>
          <w:lang w:eastAsia="en-AU"/>
        </w:rPr>
        <w:fldChar w:fldCharType="separate"/>
      </w:r>
      <w:r>
        <w:rPr>
          <w:lang w:eastAsia="en-AU"/>
        </w:rPr>
        <w:fldChar w:fldCharType="end"/>
      </w:r>
    </w:p>
    <w:p w14:paraId="19113691" w14:textId="6DAF6E14" w:rsidR="00195633" w:rsidRPr="00A3226D" w:rsidRDefault="00195633" w:rsidP="00195633">
      <w:pPr>
        <w:pStyle w:val="00onvn"/>
        <w:rPr>
          <w:i/>
          <w:lang w:eastAsia="en-AU"/>
        </w:rPr>
      </w:pPr>
      <m:oMathPara>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A</m:t>
              </m:r>
            </m:e>
            <m:sub>
              <m:r>
                <w:rPr>
                  <w:rFonts w:ascii="Cambria Math" w:hAnsi="Cambria Math"/>
                  <w:lang w:eastAsia="en-AU"/>
                </w:rPr>
                <m:t>s</m:t>
              </m:r>
            </m:sub>
          </m:sSub>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ξ.γ.</m:t>
              </m:r>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b</m:t>
                  </m:r>
                </m:sub>
              </m:sSub>
              <m:r>
                <w:rPr>
                  <w:rFonts w:ascii="Cambria Math" w:hAnsi="Cambria Math"/>
                  <w:lang w:eastAsia="en-AU"/>
                </w:rPr>
                <m:t>.b.</m:t>
              </m:r>
              <m:sSub>
                <m:sSubPr>
                  <m:ctrlPr>
                    <w:rPr>
                      <w:rFonts w:ascii="Cambria Math" w:hAnsi="Cambria Math"/>
                      <w:i/>
                      <w:lang w:eastAsia="en-AU"/>
                    </w:rPr>
                  </m:ctrlPr>
                </m:sSubPr>
                <m:e>
                  <m:r>
                    <w:rPr>
                      <w:rFonts w:ascii="Cambria Math" w:hAnsi="Cambria Math"/>
                      <w:lang w:eastAsia="en-AU"/>
                    </w:rPr>
                    <m:t>h</m:t>
                  </m:r>
                </m:e>
                <m:sub>
                  <m:r>
                    <w:rPr>
                      <w:rFonts w:ascii="Cambria Math" w:hAnsi="Cambria Math"/>
                      <w:lang w:eastAsia="en-AU"/>
                    </w:rPr>
                    <m:t>0</m:t>
                  </m:r>
                </m:sub>
              </m:sSub>
            </m:num>
            <m:den>
              <m:sSub>
                <m:sSubPr>
                  <m:ctrlPr>
                    <w:rPr>
                      <w:rFonts w:ascii="Cambria Math" w:hAnsi="Cambria Math"/>
                      <w:i/>
                      <w:lang w:eastAsia="en-AU"/>
                    </w:rPr>
                  </m:ctrlPr>
                </m:sSubPr>
                <m:e>
                  <m:r>
                    <w:rPr>
                      <w:rFonts w:ascii="Cambria Math" w:hAnsi="Cambria Math"/>
                      <w:lang w:eastAsia="en-AU"/>
                    </w:rPr>
                    <m:t>R</m:t>
                  </m:r>
                </m:e>
                <m:sub>
                  <m:r>
                    <w:rPr>
                      <w:rFonts w:ascii="Cambria Math" w:hAnsi="Cambria Math"/>
                      <w:lang w:eastAsia="en-AU"/>
                    </w:rPr>
                    <m:t>s</m:t>
                  </m:r>
                </m:sub>
              </m:sSub>
            </m:den>
          </m:f>
          <m:r>
            <w:rPr>
              <w:rFonts w:ascii="Cambria Math" w:hAnsi="Cambria Math"/>
              <w:lang w:eastAsia="en-AU"/>
            </w:rPr>
            <m:t xml:space="preserve">= </m:t>
          </m:r>
          <m:r>
            <w:rPr>
              <w:rFonts w:ascii="Cambria Math" w:hAnsi="Cambria Math"/>
              <w:i/>
              <w:lang w:eastAsia="en-AU"/>
            </w:rPr>
            <w:fldChar w:fldCharType="begin"/>
          </m:r>
          <m:r>
            <m:rPr>
              <m:sty m:val="p"/>
            </m:rPr>
            <w:rPr>
              <w:rFonts w:ascii="Cambria Math" w:hAnsi="Cambria Math"/>
              <w:lang w:eastAsia="en-AU"/>
            </w:rPr>
            <m:t xml:space="preserve"> LINK </m:t>
          </m:r>
          <m:r>
            <m:rPr>
              <m:sty m:val="p"/>
            </m:rPr>
            <w:rPr>
              <w:rFonts w:ascii="Cambria Math" w:hAnsi="Cambria Math"/>
              <w:lang w:eastAsia="en-AU"/>
            </w:rPr>
            <m:t xml:space="preserve">Excel.Sheet.12 "F:\\LVTN\\Thuyet minh\\TINH TOAN.xlsx" thepsan!R22C11 </m:t>
          </m:r>
          <m:r>
            <m:rPr>
              <m:sty m:val="p"/>
            </m:rPr>
            <w:rPr>
              <w:rFonts w:ascii="Cambria Math" w:hAnsi="Cambria Math"/>
              <w:lang w:eastAsia="en-AU"/>
            </w:rPr>
            <m:t xml:space="preserve">\a \t \u </m:t>
          </m:r>
          <m:r>
            <w:rPr>
              <w:rFonts w:ascii="Cambria Math" w:hAnsi="Cambria Math"/>
              <w:i/>
              <w:lang w:eastAsia="en-AU"/>
            </w:rPr>
            <w:fldChar w:fldCharType="separate"/>
          </m:r>
          <m:r>
            <m:rPr>
              <m:sty m:val="p"/>
            </m:rPr>
            <w:rPr>
              <w:rFonts w:ascii="Cambria Math" w:hAnsi="Cambria Math"/>
            </w:rPr>
            <m:t>2,22</m:t>
          </m:r>
          <m:r>
            <w:rPr>
              <w:rFonts w:ascii="Cambria Math" w:hAnsi="Cambria Math"/>
              <w:i/>
              <w:lang w:eastAsia="en-AU"/>
            </w:rPr>
            <w:fldChar w:fldCharType="end"/>
          </m:r>
        </m:oMath>
      </m:oMathPara>
    </w:p>
    <w:p w14:paraId="446706D5" w14:textId="11E47BFB" w:rsidR="00195633" w:rsidRPr="002107E5" w:rsidRDefault="00195633" w:rsidP="00195633">
      <w:pPr>
        <w:pStyle w:val="00onvn"/>
        <w:rPr>
          <w:lang w:val="fr-FR"/>
        </w:rPr>
      </w:pPr>
      <w:r w:rsidRPr="00AB56E4">
        <w:rPr>
          <w:lang w:val="fr-FR"/>
        </w:rPr>
        <w:t>Chọn</w:t>
      </w:r>
      <w:r>
        <w:rPr>
          <w:lang w:val="fr-FR"/>
        </w:rPr>
        <w:t xml:space="preserve"> </w:t>
      </w:r>
      <w:r>
        <w:rPr>
          <w:lang w:val="fr-FR"/>
        </w:rPr>
        <w:fldChar w:fldCharType="begin"/>
      </w:r>
      <w:r>
        <w:rPr>
          <w:lang w:val="fr-FR"/>
        </w:rPr>
        <w:instrText xml:space="preserve"> LINK </w:instrText>
      </w:r>
      <w:r w:rsidR="00B51FD2">
        <w:rPr>
          <w:lang w:val="fr-FR"/>
        </w:rPr>
        <w:instrText xml:space="preserve">Excel.Sheet.12 "F:\\LVTN\\Thuyet minh\\TINH TOAN.xlsx" thepsan!R22C16 </w:instrText>
      </w:r>
      <w:r>
        <w:rPr>
          <w:lang w:val="fr-FR"/>
        </w:rPr>
        <w:instrText xml:space="preserve">\a \t \u </w:instrText>
      </w:r>
      <w:r w:rsidR="00B51FD2">
        <w:rPr>
          <w:lang w:val="fr-FR"/>
        </w:rPr>
        <w:fldChar w:fldCharType="separate"/>
      </w:r>
      <w:r w:rsidR="00B51FD2">
        <w:t>Ø10a200</w:t>
      </w:r>
      <w:r>
        <w:rPr>
          <w:lang w:val="fr-FR"/>
        </w:rPr>
        <w:fldChar w:fldCharType="end"/>
      </w:r>
      <w:r>
        <w:rPr>
          <w:lang w:val="fr-FR"/>
        </w:rPr>
        <w:fldChar w:fldCharType="begin"/>
      </w:r>
      <w:r>
        <w:rPr>
          <w:lang w:val="fr-FR"/>
        </w:rPr>
        <w:instrText xml:space="preserve"> LINK </w:instrText>
      </w:r>
      <w:r w:rsidR="00B51FD2">
        <w:rPr>
          <w:lang w:val="fr-FR"/>
        </w:rPr>
        <w:instrText xml:space="preserve">Excel.Sheet.12 "F:\\LVTN\\Thuyet minh\\TINH TOAN.xlsx" "thepsan 1p!R11C17" </w:instrText>
      </w:r>
      <w:r>
        <w:rPr>
          <w:lang w:val="fr-FR"/>
        </w:rPr>
        <w:instrText xml:space="preserve">\a \t \u \* MERGEFORMAT </w:instrText>
      </w:r>
      <w:r w:rsidR="00B51FD2">
        <w:rPr>
          <w:lang w:val="fr-FR"/>
        </w:rPr>
        <w:fldChar w:fldCharType="separate"/>
      </w:r>
      <w:r>
        <w:rPr>
          <w:lang w:val="fr-FR"/>
        </w:rPr>
        <w:fldChar w:fldCharType="end"/>
      </w:r>
      <w:r w:rsidRPr="00AB56E4">
        <w:rPr>
          <w:lang w:val="fr-FR"/>
        </w:rPr>
        <w:t xml:space="preserve"> As =</w:t>
      </w:r>
      <w:r>
        <w:rPr>
          <w:lang w:val="fr-FR"/>
        </w:rPr>
        <w:fldChar w:fldCharType="begin"/>
      </w:r>
      <w:r>
        <w:rPr>
          <w:lang w:val="fr-FR"/>
        </w:rPr>
        <w:instrText xml:space="preserve"> LINK </w:instrText>
      </w:r>
      <w:r w:rsidR="00B51FD2">
        <w:rPr>
          <w:lang w:val="fr-FR"/>
        </w:rPr>
        <w:instrText xml:space="preserve">Excel.Sheet.12 "F:\\LVTN\\Thuyet minh\\TINH TOAN.xlsx" thepsan!R22C14 </w:instrText>
      </w:r>
      <w:r>
        <w:rPr>
          <w:lang w:val="fr-FR"/>
        </w:rPr>
        <w:instrText xml:space="preserve">\a \t \u </w:instrText>
      </w:r>
      <w:r w:rsidR="00B51FD2">
        <w:rPr>
          <w:lang w:val="fr-FR"/>
        </w:rPr>
        <w:fldChar w:fldCharType="separate"/>
      </w:r>
      <w:r w:rsidR="00B51FD2">
        <w:t>3,93</w:t>
      </w:r>
      <w:r>
        <w:rPr>
          <w:lang w:val="fr-FR"/>
        </w:rPr>
        <w:fldChar w:fldCharType="end"/>
      </w:r>
      <w:r w:rsidRPr="00AB56E4">
        <w:rPr>
          <w:lang w:val="fr-FR"/>
        </w:rPr>
        <w:t>cm</w:t>
      </w:r>
      <w:r w:rsidRPr="003D325E">
        <w:rPr>
          <w:vertAlign w:val="superscript"/>
          <w:lang w:val="fr-FR"/>
        </w:rPr>
        <w:t>2</w:t>
      </w:r>
      <w:r w:rsidRPr="00AB56E4">
        <w:rPr>
          <w:lang w:val="fr-FR"/>
        </w:rPr>
        <w:t xml:space="preserve"> &gt;</w:t>
      </w:r>
      <w:r>
        <w:rPr>
          <w:lang w:val="fr-FR"/>
        </w:rPr>
        <w:t xml:space="preserve"> </w:t>
      </w:r>
      <w:r>
        <w:rPr>
          <w:lang w:val="fr-FR"/>
        </w:rPr>
        <w:fldChar w:fldCharType="begin"/>
      </w:r>
      <w:r>
        <w:rPr>
          <w:lang w:val="fr-FR"/>
        </w:rPr>
        <w:instrText xml:space="preserve"> LINK </w:instrText>
      </w:r>
      <w:r w:rsidR="00B51FD2">
        <w:rPr>
          <w:lang w:val="fr-FR"/>
        </w:rPr>
        <w:instrText xml:space="preserve">Excel.Sheet.12 "F:\\LVTN\\Thuyet minh\\TINH TOAN.xlsx" thepsan!R22C11 </w:instrText>
      </w:r>
      <w:r>
        <w:rPr>
          <w:lang w:val="fr-FR"/>
        </w:rPr>
        <w:instrText xml:space="preserve">\a \t \u </w:instrText>
      </w:r>
      <w:r w:rsidR="00B51FD2">
        <w:rPr>
          <w:lang w:val="fr-FR"/>
        </w:rPr>
        <w:fldChar w:fldCharType="separate"/>
      </w:r>
      <w:r w:rsidR="00B51FD2">
        <w:t>2,22</w:t>
      </w:r>
      <w:r>
        <w:rPr>
          <w:lang w:val="fr-FR"/>
        </w:rPr>
        <w:fldChar w:fldCharType="end"/>
      </w:r>
      <w:r>
        <w:rPr>
          <w:lang w:val="fr-FR"/>
        </w:rPr>
        <w:t xml:space="preserve"> cm</w:t>
      </w:r>
      <w:r>
        <w:rPr>
          <w:vertAlign w:val="superscript"/>
          <w:lang w:val="fr-FR"/>
        </w:rPr>
        <w:t xml:space="preserve">2 - </w:t>
      </w:r>
      <w:r w:rsidRPr="002107E5">
        <w:rPr>
          <w:lang w:val="fr-FR"/>
        </w:rPr>
        <w:t>ta bố trí thép ở thớ dưới theo phương L</w:t>
      </w:r>
      <w:r>
        <w:rPr>
          <w:lang w:val="fr-FR"/>
        </w:rPr>
        <w:t>2</w:t>
      </w:r>
    </w:p>
    <w:p w14:paraId="3F7DEF06" w14:textId="77777777" w:rsidR="00195633" w:rsidRDefault="00195633" w:rsidP="00195633">
      <w:pPr>
        <w:pStyle w:val="00onvn"/>
        <w:rPr>
          <w:lang w:val="fr-FR"/>
        </w:rPr>
      </w:pPr>
      <w:r w:rsidRPr="002107E5">
        <w:rPr>
          <w:lang w:val="fr-FR"/>
        </w:rPr>
        <w:t>Kiểm tra điều kiện hàm lượng</w:t>
      </w:r>
    </w:p>
    <w:p w14:paraId="5D478442" w14:textId="77777777" w:rsidR="00195633" w:rsidRPr="002107E5" w:rsidRDefault="00805566" w:rsidP="00195633">
      <w:pPr>
        <w:pStyle w:val="00onvn"/>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r>
            <m:rPr>
              <m:sty m:val="p"/>
            </m:rPr>
            <w:rPr>
              <w:rFonts w:ascii="Cambria Math" w:hAnsi="Cambria Math"/>
            </w:rPr>
            <m:t>=1</m:t>
          </m:r>
          <m:r>
            <w:rPr>
              <w:rFonts w:ascii="Cambria Math" w:hAnsi="Cambria Math"/>
            </w:rPr>
            <m:t>,5</m:t>
          </m:r>
          <m:r>
            <m:rPr>
              <m:sty m:val="p"/>
            </m:rPr>
            <w:rPr>
              <w:rFonts w:ascii="Cambria Math" w:hAnsi="Cambria Math"/>
            </w:rPr>
            <m:t>%</m:t>
          </m:r>
        </m:oMath>
      </m:oMathPara>
    </w:p>
    <w:p w14:paraId="1BA9B1F8" w14:textId="77777777" w:rsidR="00195633" w:rsidRPr="002107E5" w:rsidRDefault="00805566" w:rsidP="00195633">
      <w:pPr>
        <w:pStyle w:val="00onvn"/>
        <w:rPr>
          <w:lang w:val="fr-FR"/>
        </w:rPr>
      </w:pPr>
      <m:oMathPara>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=0,1%</m:t>
          </m:r>
        </m:oMath>
      </m:oMathPara>
    </w:p>
    <w:p w14:paraId="581D3056" w14:textId="0960E8E9" w:rsidR="00195633" w:rsidRPr="002107E5" w:rsidRDefault="00195633" w:rsidP="00195633">
      <w:pPr>
        <w:pStyle w:val="00onvn"/>
        <w:rPr>
          <w:rFonts w:eastAsia="Arial"/>
          <w:lang w:val="fr-FR"/>
        </w:rPr>
      </w:pPr>
      <m:oMathPara>
        <m:oMath>
          <m:r>
            <m:rPr>
              <m:sty m:val="p"/>
            </m:rPr>
            <w:rPr>
              <w:rFonts w:ascii="Cambria Math" w:eastAsia="Arial" w:hAnsi="Cambria Math"/>
              <w:lang w:val="fr-FR"/>
            </w:rPr>
            <m:t>μ=</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s</m:t>
                  </m:r>
                </m:sub>
              </m:sSub>
            </m:num>
            <m:den>
              <m:r>
                <m:rPr>
                  <m:sty m:val="p"/>
                </m:rPr>
                <w:rPr>
                  <w:rFonts w:ascii="Cambria Math" w:hAnsi="Cambria Math"/>
                  <w:lang w:val="fr-FR"/>
                </w:rPr>
                <m:t>b×</m:t>
              </m:r>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0</m:t>
                  </m:r>
                </m:sub>
              </m:sSub>
            </m:den>
          </m:f>
          <m:r>
            <m:rPr>
              <m:sty m:val="p"/>
            </m:rPr>
            <w:rPr>
              <w:rFonts w:ascii="Cambria Math" w:hAnsi="Cambria Math"/>
              <w:lang w:val="fr-FR"/>
            </w:rPr>
            <m:t>×100</m:t>
          </m:r>
          <m:d>
            <m:dPr>
              <m:ctrlPr>
                <w:rPr>
                  <w:rFonts w:ascii="Cambria Math" w:hAnsi="Cambria Math"/>
                  <w:lang w:val="fr-FR"/>
                </w:rPr>
              </m:ctrlPr>
            </m:dPr>
            <m:e>
              <m:r>
                <m:rPr>
                  <m:sty m:val="p"/>
                </m:rPr>
                <w:rPr>
                  <w:rFonts w:ascii="Cambria Math" w:hAnsi="Cambria Math"/>
                  <w:lang w:val="fr-FR"/>
                </w:rPr>
                <m:t>%</m:t>
              </m:r>
            </m:e>
          </m:d>
          <m:r>
            <m:rPr>
              <m:sty m:val="p"/>
            </m:rPr>
            <w:rPr>
              <w:rFonts w:ascii="Cambria Math" w:hAnsi="Cambria Math"/>
              <w:lang w:val="fr-FR"/>
            </w:rPr>
            <m:t>=</m:t>
          </m:r>
          <m:f>
            <m:fPr>
              <m:ctrlPr>
                <w:rPr>
                  <w:rFonts w:ascii="Cambria Math" w:hAnsi="Cambria Math"/>
                  <w:lang w:val="fr-FR"/>
                </w:rPr>
              </m:ctrlPr>
            </m:fPr>
            <m:num>
              <m:r>
                <w:rPr>
                  <w:rFonts w:ascii="Cambria Math" w:hAnsi="Cambria Math"/>
                  <w:i/>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thepsan!R22C14 </m:t>
              </m:r>
              <m:r>
                <m:rPr>
                  <m:sty m:val="p"/>
                </m:rPr>
                <w:rPr>
                  <w:rFonts w:ascii="Cambria Math" w:hAnsi="Cambria Math"/>
                  <w:lang w:val="fr-FR"/>
                </w:rPr>
                <m:t xml:space="preserve">\a \t \u </m:t>
              </m:r>
              <m:r>
                <w:rPr>
                  <w:rFonts w:ascii="Cambria Math" w:hAnsi="Cambria Math"/>
                  <w:i/>
                  <w:lang w:val="fr-FR"/>
                </w:rPr>
                <w:fldChar w:fldCharType="separate"/>
              </m:r>
              <m:r>
                <m:rPr>
                  <m:sty m:val="p"/>
                </m:rPr>
                <w:rPr>
                  <w:rFonts w:ascii="Cambria Math" w:hAnsi="Cambria Math"/>
                </w:rPr>
                <m:t>3,93</m:t>
              </m:r>
              <m:r>
                <w:rPr>
                  <w:rFonts w:ascii="Cambria Math" w:hAnsi="Cambria Math"/>
                  <w:i/>
                  <w:lang w:val="fr-FR"/>
                </w:rPr>
                <w:fldChar w:fldCharType="end"/>
              </m:r>
            </m:num>
            <m:den>
              <m:r>
                <m:rPr>
                  <m:sty m:val="p"/>
                </m:rPr>
                <w:rPr>
                  <w:rFonts w:ascii="Cambria Math" w:hAnsi="Cambria Math"/>
                  <w:lang w:val="fr-FR"/>
                </w:rPr>
                <m:t>100×8</m:t>
              </m:r>
            </m:den>
          </m:f>
          <m:r>
            <m:rPr>
              <m:sty m:val="p"/>
            </m:rPr>
            <w:rPr>
              <w:rFonts w:ascii="Cambria Math" w:hAnsi="Cambria Math"/>
              <w:lang w:val="fr-FR"/>
            </w:rPr>
            <m:t>×100=</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thepsan!R22C15 </m:t>
          </m:r>
          <m:r>
            <m:rPr>
              <m:sty m:val="p"/>
            </m:rPr>
            <w:rPr>
              <w:rFonts w:ascii="Cambria Math" w:hAnsi="Cambria Math"/>
              <w:lang w:val="fr-FR"/>
            </w:rPr>
            <m:t xml:space="preserve">\a \t \u </m:t>
          </m:r>
          <m:r>
            <m:rPr>
              <m:sty m:val="p"/>
            </m:rPr>
            <w:rPr>
              <w:rFonts w:ascii="Cambria Math" w:hAnsi="Cambria Math"/>
              <w:lang w:val="fr-FR"/>
            </w:rPr>
            <w:fldChar w:fldCharType="separate"/>
          </m:r>
          <m:r>
            <m:rPr>
              <m:sty m:val="p"/>
            </m:rPr>
            <w:rPr>
              <w:rFonts w:ascii="Cambria Math" w:hAnsi="Cambria Math"/>
            </w:rPr>
            <m:t>0,49</m:t>
          </m:r>
          <m:r>
            <m:rPr>
              <m:sty m:val="p"/>
            </m:rPr>
            <w:rPr>
              <w:rFonts w:ascii="Cambria Math" w:hAnsi="Cambria Math"/>
              <w:lang w:val="fr-FR"/>
            </w:rPr>
            <w:fldChar w:fldCharType="end"/>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"thepsan 1p!R11C16" </m:t>
          </m:r>
          <m:r>
            <m:rPr>
              <m:sty m:val="p"/>
            </m:rPr>
            <w:rPr>
              <w:rFonts w:ascii="Cambria Math" w:hAnsi="Cambria Math"/>
              <w:lang w:val="fr-FR"/>
            </w:rPr>
            <m:t xml:space="preserve">\a \t \u \* MERGEFORMAT </m:t>
          </m:r>
          <m:r>
            <m:rPr>
              <m:sty m:val="p"/>
            </m:rPr>
            <w:rPr>
              <w:rFonts w:ascii="Cambria Math" w:hAnsi="Cambria Math"/>
              <w:lang w:val="fr-FR"/>
            </w:rPr>
            <w:fldChar w:fldCharType="separate"/>
          </m:r>
          <m:r>
            <m:rPr>
              <m:sty m:val="p"/>
            </m:rPr>
            <w:rPr>
              <w:rFonts w:ascii="Cambria Math" w:hAnsi="Cambria Math"/>
              <w:lang w:val="fr-FR"/>
            </w:rPr>
            <w:fldChar w:fldCharType="end"/>
          </m:r>
          <m:r>
            <m:rPr>
              <m:sty m:val="p"/>
            </m:rPr>
            <w:rPr>
              <w:rFonts w:ascii="Cambria Math" w:hAnsi="Cambria Math"/>
              <w:lang w:val="fr-FR"/>
            </w:rPr>
            <m:t>%</m:t>
          </m:r>
        </m:oMath>
      </m:oMathPara>
    </w:p>
    <w:p w14:paraId="72D44AC0" w14:textId="77777777" w:rsidR="00195633" w:rsidRPr="002107E5" w:rsidRDefault="00805566" w:rsidP="00195633">
      <w:pPr>
        <w:pStyle w:val="00onvn"/>
        <w:rPr>
          <w:lang w:val="fr-FR"/>
        </w:rPr>
      </w:pPr>
      <m:oMath>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min</m:t>
            </m:r>
          </m:sub>
        </m:sSub>
        <m:r>
          <m:rPr>
            <m:sty m:val="p"/>
          </m:rPr>
          <w:rPr>
            <w:rFonts w:ascii="Cambria Math" w:hAnsi="Cambria Math"/>
            <w:lang w:val="fr-FR"/>
          </w:rPr>
          <m:t>&lt;μ&lt;</m:t>
        </m:r>
        <m:sSub>
          <m:sSubPr>
            <m:ctrlPr>
              <w:rPr>
                <w:rFonts w:ascii="Cambria Math" w:hAnsi="Cambria Math"/>
                <w:lang w:val="fr-FR"/>
              </w:rPr>
            </m:ctrlPr>
          </m:sSubPr>
          <m:e>
            <m:r>
              <m:rPr>
                <m:sty m:val="p"/>
              </m:rPr>
              <w:rPr>
                <w:rFonts w:ascii="Cambria Math" w:hAnsi="Cambria Math"/>
                <w:lang w:val="fr-FR"/>
              </w:rPr>
              <m:t>μ</m:t>
            </m:r>
          </m:e>
          <m:sub>
            <m:r>
              <m:rPr>
                <m:sty m:val="p"/>
              </m:rPr>
              <w:rPr>
                <w:rFonts w:ascii="Cambria Math" w:hAnsi="Cambria Math"/>
                <w:lang w:val="fr-FR"/>
              </w:rPr>
              <m:t>max</m:t>
            </m:r>
          </m:sub>
        </m:sSub>
      </m:oMath>
      <w:r w:rsidR="00195633" w:rsidRPr="002107E5">
        <w:rPr>
          <w:lang w:val="fr-FR"/>
        </w:rPr>
        <w:t xml:space="preserve"> =&gt; thỏa điều kiện hàm lượng.</w:t>
      </w:r>
      <w:r w:rsidR="00195633" w:rsidRPr="002107E5">
        <w:rPr>
          <w:lang w:val="fr-FR"/>
        </w:rPr>
        <w:tab/>
      </w:r>
    </w:p>
    <w:p w14:paraId="55449D16" w14:textId="77777777" w:rsidR="00195633" w:rsidRPr="002107E5" w:rsidRDefault="00195633" w:rsidP="00195633">
      <w:pPr>
        <w:pStyle w:val="00onvn"/>
        <w:rPr>
          <w:lang w:val="fr-FR"/>
        </w:rPr>
      </w:pPr>
      <w:r w:rsidRPr="002107E5">
        <w:rPr>
          <w:lang w:val="fr-FR"/>
        </w:rPr>
        <w:t>Số thanh thép chịu moment dương theo phương cạnh ngắn:</w:t>
      </w:r>
    </w:p>
    <w:p w14:paraId="444B4037" w14:textId="457E967A" w:rsidR="00195633" w:rsidRDefault="00195633" w:rsidP="00195633">
      <w:pPr>
        <w:pStyle w:val="00onvn"/>
        <w:rPr>
          <w:lang w:val="fr-FR"/>
        </w:rPr>
      </w:pPr>
      <m:oMath>
        <m:r>
          <m:rPr>
            <m:sty m:val="p"/>
          </m:rPr>
          <w:rPr>
            <w:rFonts w:ascii="Cambria Math" w:hAnsi="Cambria Math"/>
          </w:rPr>
          <m:t>n</m:t>
        </m:r>
        <m:r>
          <m:rPr>
            <m:sty m:val="p"/>
          </m:rPr>
          <w:rPr>
            <w:rFonts w:ascii="Cambria Math" w:hAnsi="Cambria Math"/>
            <w:lang w:val="fr-FR"/>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lang w:val="fr-FR"/>
                  </w:rPr>
                  <m:t>1</m:t>
                </m:r>
              </m:sub>
            </m:sSub>
          </m:num>
          <m:den>
            <m:r>
              <m:rPr>
                <m:sty m:val="p"/>
              </m:rPr>
              <w:rPr>
                <w:rFonts w:ascii="Cambria Math" w:hAnsi="Cambria Math"/>
              </w:rPr>
              <m:t>a</m:t>
            </m:r>
          </m:den>
        </m:f>
        <m:r>
          <m:rPr>
            <m:sty m:val="p"/>
          </m:rPr>
          <w:rPr>
            <w:rFonts w:ascii="Cambria Math" w:hAnsi="Cambria Math"/>
            <w:lang w:val="fr-FR"/>
          </w:rPr>
          <m:t>+1=</m:t>
        </m:r>
        <m:f>
          <m:fPr>
            <m:ctrlPr>
              <w:rPr>
                <w:rFonts w:ascii="Cambria Math" w:hAnsi="Cambria Math"/>
              </w:rPr>
            </m:ctrlPr>
          </m:fPr>
          <m:num>
            <m:r>
              <w:rPr>
                <w:rFonts w:ascii="Cambria Math" w:hAnsi="Cambria Math"/>
              </w:rPr>
              <m:t>6000</m:t>
            </m:r>
          </m:num>
          <m:den>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TH!R84C2 </m:t>
            </m:r>
            <m:r>
              <m:rPr>
                <m:sty m:val="p"/>
              </m:rPr>
              <w:rPr>
                <w:rFonts w:ascii="Cambria Math" w:hAnsi="Cambria Math"/>
              </w:rPr>
              <m:t xml:space="preserve">\a \t \u \* MERGEFORMAT </m:t>
            </m:r>
            <m:r>
              <w:rPr>
                <w:rFonts w:ascii="Cambria Math" w:hAnsi="Cambria Math"/>
                <w:i/>
              </w:rPr>
              <w:fldChar w:fldCharType="separate"/>
            </m:r>
            <m:r>
              <m:rPr>
                <m:sty m:val="p"/>
              </m:rPr>
              <w:rPr>
                <w:rFonts w:ascii="Cambria Math" w:hAnsi="Cambria Math"/>
              </w:rPr>
              <m:t>200</m:t>
            </m:r>
            <m:r>
              <w:rPr>
                <w:rFonts w:ascii="Cambria Math" w:hAnsi="Cambria Math"/>
                <w:i/>
              </w:rPr>
              <w:fldChar w:fldCharType="end"/>
            </m:r>
          </m:den>
        </m:f>
        <m:r>
          <m:rPr>
            <m:sty m:val="p"/>
          </m:rPr>
          <w:rPr>
            <w:rFonts w:ascii="Cambria Math" w:hAnsi="Cambria Math"/>
            <w:lang w:val="fr-FR"/>
          </w:rPr>
          <m:t>+1=</m:t>
        </m:r>
        <m:r>
          <m:rPr>
            <m:sty m:val="p"/>
          </m:rPr>
          <w:rPr>
            <w:rFonts w:ascii="Cambria Math" w:hAnsi="Cambria Math"/>
            <w:lang w:val="fr-FR"/>
          </w:rPr>
          <w:fldChar w:fldCharType="begin"/>
        </m:r>
        <m:r>
          <m:rPr>
            <m:sty m:val="p"/>
          </m:rPr>
          <w:rPr>
            <w:rFonts w:ascii="Cambria Math" w:hAnsi="Cambria Math"/>
            <w:lang w:val="fr-FR"/>
          </w:rPr>
          <m:t xml:space="preserve"> LINK </m:t>
        </m:r>
        <m:r>
          <m:rPr>
            <m:sty m:val="p"/>
          </m:rPr>
          <w:rPr>
            <w:rFonts w:ascii="Cambria Math" w:hAnsi="Cambria Math"/>
            <w:lang w:val="fr-FR"/>
          </w:rPr>
          <m:t xml:space="preserve">Excel.Sheet.12 "F:\\LVTN\\Thuyet minh\\TINH TOAN.xlsx" thepsan!R22C20 </m:t>
        </m:r>
        <m:r>
          <m:rPr>
            <m:sty m:val="p"/>
          </m:rPr>
          <w:rPr>
            <w:rFonts w:ascii="Cambria Math" w:hAnsi="Cambria Math"/>
            <w:lang w:val="fr-FR"/>
          </w:rPr>
          <m:t xml:space="preserve">\a \t \u </m:t>
        </m:r>
        <m:r>
          <m:rPr>
            <m:sty m:val="p"/>
          </m:rPr>
          <w:rPr>
            <w:rFonts w:ascii="Cambria Math" w:hAnsi="Cambria Math"/>
            <w:lang w:val="fr-FR"/>
          </w:rPr>
          <w:fldChar w:fldCharType="separate"/>
        </m:r>
        <m:r>
          <m:rPr>
            <m:sty m:val="p"/>
          </m:rPr>
          <w:rPr>
            <w:rFonts w:ascii="Cambria Math" w:hAnsi="Cambria Math"/>
            <w:lang w:val="fr-FR"/>
          </w:rPr>
          <w:fldChar w:fldCharType="end"/>
        </m:r>
      </m:oMath>
      <w:r w:rsidRPr="002107E5">
        <w:rPr>
          <w:lang w:val="fr-FR"/>
        </w:rPr>
        <w:t xml:space="preserve"> cây</w:t>
      </w:r>
    </w:p>
    <w:p w14:paraId="420D858D" w14:textId="77777777" w:rsidR="00195633" w:rsidRPr="00195633" w:rsidRDefault="00195633" w:rsidP="00195633">
      <w:pPr>
        <w:pStyle w:val="00onvn"/>
        <w:ind w:firstLine="0"/>
        <w:rPr>
          <w:lang w:val="fr-FR"/>
        </w:rPr>
      </w:pPr>
    </w:p>
    <w:p w14:paraId="3540B6B4" w14:textId="77777777" w:rsidR="00B51FD2" w:rsidRDefault="00111619" w:rsidP="00B51FD2">
      <w:pPr>
        <w:pStyle w:val="010Bng"/>
      </w:pPr>
      <w:r w:rsidRPr="00B01221">
        <w:rPr>
          <w:lang w:eastAsia="vi-VN"/>
        </w:rPr>
        <w:t xml:space="preserve">Bảng tính moment của sàn hai phương lầu </w:t>
      </w:r>
      <w:r>
        <w:rPr>
          <w:lang w:eastAsia="vi-VN"/>
        </w:rPr>
        <w:t>2</w:t>
      </w:r>
      <w:r w:rsidR="00C5712F">
        <w:fldChar w:fldCharType="begin"/>
      </w:r>
      <w:r w:rsidR="00C5712F">
        <w:instrText xml:space="preserve"> LINK </w:instrText>
      </w:r>
      <w:r w:rsidR="00B51FD2">
        <w:instrText xml:space="preserve">Excel.Sheet.12 "F:\\LVTN\\Thuyet minh\\TINH TOAN.xlsx" momensan!R6C3:R47C12 </w:instrText>
      </w:r>
      <w:r w:rsidR="00C5712F">
        <w:instrText xml:space="preserve">\a \f 4 \h \* MERGEFORMAT </w:instrText>
      </w:r>
      <w:r w:rsidR="00B51FD2">
        <w:fldChar w:fldCharType="separate"/>
      </w:r>
    </w:p>
    <w:tbl>
      <w:tblPr>
        <w:tblW w:w="5000" w:type="pct"/>
        <w:tblLook w:val="04A0" w:firstRow="1" w:lastRow="0" w:firstColumn="1" w:lastColumn="0" w:noHBand="0" w:noVBand="1"/>
      </w:tblPr>
      <w:tblGrid>
        <w:gridCol w:w="977"/>
        <w:gridCol w:w="969"/>
        <w:gridCol w:w="969"/>
        <w:gridCol w:w="976"/>
        <w:gridCol w:w="974"/>
        <w:gridCol w:w="974"/>
        <w:gridCol w:w="974"/>
        <w:gridCol w:w="976"/>
        <w:gridCol w:w="988"/>
      </w:tblGrid>
      <w:tr w:rsidR="00B51FD2" w:rsidRPr="00B51FD2" w14:paraId="391EC284" w14:textId="77777777" w:rsidTr="00B51FD2">
        <w:trPr>
          <w:divId w:val="1457020097"/>
          <w:trHeight w:val="380"/>
        </w:trPr>
        <w:tc>
          <w:tcPr>
            <w:tcW w:w="556" w:type="pct"/>
            <w:tcBorders>
              <w:top w:val="single" w:sz="4" w:space="0" w:color="auto"/>
              <w:left w:val="single" w:sz="4" w:space="0" w:color="auto"/>
              <w:bottom w:val="nil"/>
              <w:right w:val="nil"/>
            </w:tcBorders>
            <w:shd w:val="clear" w:color="000000" w:fill="99CCFF"/>
            <w:noWrap/>
            <w:vAlign w:val="center"/>
            <w:hideMark/>
          </w:tcPr>
          <w:p w14:paraId="6B73A5C5" w14:textId="584DA1B0" w:rsidR="00B51FD2" w:rsidRPr="00B51FD2" w:rsidRDefault="00B51FD2" w:rsidP="00B51FD2">
            <w:pPr>
              <w:pStyle w:val="00Dliubngbiu"/>
              <w:jc w:val="center"/>
              <w:rPr>
                <w:b/>
                <w:bCs/>
              </w:rPr>
            </w:pPr>
            <w:r w:rsidRPr="00B51FD2">
              <w:rPr>
                <w:b/>
                <w:bCs/>
              </w:rPr>
              <w:t>Số</w:t>
            </w:r>
          </w:p>
        </w:tc>
        <w:tc>
          <w:tcPr>
            <w:tcW w:w="552" w:type="pct"/>
            <w:tcBorders>
              <w:top w:val="single" w:sz="4" w:space="0" w:color="auto"/>
              <w:left w:val="single" w:sz="4" w:space="0" w:color="auto"/>
              <w:bottom w:val="nil"/>
              <w:right w:val="nil"/>
            </w:tcBorders>
            <w:shd w:val="clear" w:color="000000" w:fill="99CCFF"/>
            <w:vAlign w:val="center"/>
            <w:hideMark/>
          </w:tcPr>
          <w:p w14:paraId="4EAB5606" w14:textId="77777777" w:rsidR="00B51FD2" w:rsidRPr="00B51FD2" w:rsidRDefault="00B51FD2" w:rsidP="00B51FD2">
            <w:pPr>
              <w:pStyle w:val="00Dliubngbiu"/>
              <w:rPr>
                <w:b/>
                <w:bCs/>
              </w:rPr>
            </w:pPr>
            <w:r w:rsidRPr="00B51FD2">
              <w:rPr>
                <w:b/>
                <w:bCs/>
              </w:rPr>
              <w:t>Cạnh</w:t>
            </w:r>
          </w:p>
        </w:tc>
        <w:tc>
          <w:tcPr>
            <w:tcW w:w="552" w:type="pct"/>
            <w:tcBorders>
              <w:top w:val="single" w:sz="4" w:space="0" w:color="auto"/>
              <w:left w:val="single" w:sz="4" w:space="0" w:color="auto"/>
              <w:bottom w:val="nil"/>
              <w:right w:val="single" w:sz="4" w:space="0" w:color="auto"/>
            </w:tcBorders>
            <w:shd w:val="clear" w:color="000000" w:fill="99CCFF"/>
            <w:vAlign w:val="center"/>
            <w:hideMark/>
          </w:tcPr>
          <w:p w14:paraId="1E100DE8" w14:textId="77777777" w:rsidR="00B51FD2" w:rsidRPr="00B51FD2" w:rsidRDefault="00B51FD2" w:rsidP="00B51FD2">
            <w:pPr>
              <w:pStyle w:val="00Dliubngbiu"/>
              <w:rPr>
                <w:b/>
                <w:bCs/>
              </w:rPr>
            </w:pPr>
            <w:r w:rsidRPr="00B51FD2">
              <w:rPr>
                <w:b/>
                <w:bCs/>
              </w:rPr>
              <w:t>Cạnh</w:t>
            </w:r>
          </w:p>
        </w:tc>
        <w:tc>
          <w:tcPr>
            <w:tcW w:w="556" w:type="pct"/>
            <w:vMerge w:val="restart"/>
            <w:tcBorders>
              <w:top w:val="single" w:sz="4" w:space="0" w:color="auto"/>
              <w:left w:val="single" w:sz="4" w:space="0" w:color="auto"/>
              <w:bottom w:val="single" w:sz="4" w:space="0" w:color="000000"/>
              <w:right w:val="single" w:sz="4" w:space="0" w:color="auto"/>
            </w:tcBorders>
            <w:shd w:val="clear" w:color="000000" w:fill="99CCFF"/>
            <w:noWrap/>
            <w:textDirection w:val="btLr"/>
            <w:vAlign w:val="center"/>
            <w:hideMark/>
          </w:tcPr>
          <w:p w14:paraId="68F23C12" w14:textId="77777777" w:rsidR="00B51FD2" w:rsidRPr="00B51FD2" w:rsidRDefault="00B51FD2" w:rsidP="00B51FD2">
            <w:pPr>
              <w:pStyle w:val="00Dliubngbiu"/>
              <w:rPr>
                <w:rFonts w:eastAsia="Times New Roman" w:cs="Times New Roman"/>
                <w:b/>
                <w:bCs/>
                <w:sz w:val="22"/>
                <w:szCs w:val="22"/>
              </w:rPr>
            </w:pPr>
            <w:r w:rsidRPr="00B51FD2">
              <w:rPr>
                <w:b/>
                <w:bCs/>
              </w:rPr>
              <w:t xml:space="preserve">a </w:t>
            </w:r>
            <w:r w:rsidRPr="00B51FD2">
              <w:rPr>
                <w:rFonts w:eastAsia="Times New Roman" w:cs="Times New Roman"/>
                <w:b/>
                <w:bCs/>
                <w:sz w:val="22"/>
                <w:szCs w:val="22"/>
              </w:rPr>
              <w:t>= L2/L1</w:t>
            </w:r>
          </w:p>
        </w:tc>
        <w:tc>
          <w:tcPr>
            <w:tcW w:w="555" w:type="pct"/>
            <w:tcBorders>
              <w:top w:val="single" w:sz="4" w:space="0" w:color="auto"/>
              <w:left w:val="nil"/>
              <w:bottom w:val="nil"/>
              <w:right w:val="nil"/>
            </w:tcBorders>
            <w:shd w:val="clear" w:color="000000" w:fill="99CCFF"/>
            <w:vAlign w:val="center"/>
            <w:hideMark/>
          </w:tcPr>
          <w:p w14:paraId="2FF7609F" w14:textId="77777777" w:rsidR="00B51FD2" w:rsidRPr="00B51FD2" w:rsidRDefault="00B51FD2" w:rsidP="00B51FD2">
            <w:pPr>
              <w:pStyle w:val="00Dliubngbiu"/>
              <w:rPr>
                <w:b/>
                <w:bCs/>
              </w:rPr>
            </w:pPr>
            <w:r w:rsidRPr="00B51FD2">
              <w:rPr>
                <w:b/>
                <w:bCs/>
              </w:rPr>
              <w:t>m91</w:t>
            </w:r>
          </w:p>
        </w:tc>
        <w:tc>
          <w:tcPr>
            <w:tcW w:w="555" w:type="pct"/>
            <w:tcBorders>
              <w:top w:val="single" w:sz="4" w:space="0" w:color="auto"/>
              <w:left w:val="single" w:sz="4" w:space="0" w:color="auto"/>
              <w:bottom w:val="nil"/>
              <w:right w:val="single" w:sz="4" w:space="0" w:color="auto"/>
            </w:tcBorders>
            <w:shd w:val="clear" w:color="000000" w:fill="99CCFF"/>
            <w:vAlign w:val="center"/>
            <w:hideMark/>
          </w:tcPr>
          <w:p w14:paraId="404284AF" w14:textId="77777777" w:rsidR="00B51FD2" w:rsidRPr="00B51FD2" w:rsidRDefault="00B51FD2" w:rsidP="00B51FD2">
            <w:pPr>
              <w:pStyle w:val="00Dliubngbiu"/>
              <w:rPr>
                <w:b/>
                <w:bCs/>
                <w:sz w:val="24"/>
                <w:szCs w:val="24"/>
              </w:rPr>
            </w:pPr>
            <w:r w:rsidRPr="00B51FD2">
              <w:rPr>
                <w:b/>
                <w:bCs/>
                <w:sz w:val="24"/>
                <w:szCs w:val="24"/>
              </w:rPr>
              <w:t>Hoạt</w:t>
            </w:r>
          </w:p>
        </w:tc>
        <w:tc>
          <w:tcPr>
            <w:tcW w:w="555" w:type="pct"/>
            <w:tcBorders>
              <w:top w:val="single" w:sz="4" w:space="0" w:color="auto"/>
              <w:left w:val="nil"/>
              <w:bottom w:val="nil"/>
              <w:right w:val="single" w:sz="4" w:space="0" w:color="auto"/>
            </w:tcBorders>
            <w:shd w:val="clear" w:color="000000" w:fill="99CCFF"/>
            <w:vAlign w:val="center"/>
            <w:hideMark/>
          </w:tcPr>
          <w:p w14:paraId="52E90E02" w14:textId="77777777" w:rsidR="00B51FD2" w:rsidRPr="00B51FD2" w:rsidRDefault="00B51FD2" w:rsidP="00B51FD2">
            <w:pPr>
              <w:pStyle w:val="00Dliubngbiu"/>
              <w:rPr>
                <w:b/>
                <w:bCs/>
                <w:sz w:val="24"/>
                <w:szCs w:val="24"/>
              </w:rPr>
            </w:pPr>
            <w:r w:rsidRPr="00B51FD2">
              <w:rPr>
                <w:b/>
                <w:bCs/>
                <w:sz w:val="24"/>
                <w:szCs w:val="24"/>
              </w:rPr>
              <w:t>Tĩnh</w:t>
            </w:r>
          </w:p>
        </w:tc>
        <w:tc>
          <w:tcPr>
            <w:tcW w:w="556" w:type="pct"/>
            <w:vMerge w:val="restart"/>
            <w:tcBorders>
              <w:top w:val="single" w:sz="4" w:space="0" w:color="auto"/>
              <w:left w:val="single" w:sz="4" w:space="0" w:color="auto"/>
              <w:bottom w:val="single" w:sz="4" w:space="0" w:color="000000"/>
              <w:right w:val="single" w:sz="4" w:space="0" w:color="auto"/>
            </w:tcBorders>
            <w:shd w:val="clear" w:color="000000" w:fill="99CCFF"/>
            <w:noWrap/>
            <w:textDirection w:val="btLr"/>
            <w:vAlign w:val="center"/>
            <w:hideMark/>
          </w:tcPr>
          <w:p w14:paraId="51CB33CC" w14:textId="77777777" w:rsidR="00B51FD2" w:rsidRPr="00B51FD2" w:rsidRDefault="00B51FD2" w:rsidP="00B51FD2">
            <w:pPr>
              <w:pStyle w:val="00Dliubngbiu"/>
              <w:rPr>
                <w:rFonts w:eastAsia="Times New Roman" w:cs="Times New Roman"/>
                <w:b/>
                <w:bCs/>
                <w:sz w:val="22"/>
                <w:szCs w:val="22"/>
              </w:rPr>
            </w:pPr>
            <w:r w:rsidRPr="00B51FD2">
              <w:rPr>
                <w:b/>
                <w:bCs/>
              </w:rPr>
              <w:t>P=</w:t>
            </w:r>
            <w:r w:rsidRPr="00B51FD2">
              <w:rPr>
                <w:rFonts w:eastAsia="Times New Roman" w:cs="Times New Roman"/>
                <w:b/>
                <w:bCs/>
                <w:sz w:val="22"/>
                <w:szCs w:val="22"/>
              </w:rPr>
              <w:t>(ptt+gtt).L1.L2</w:t>
            </w:r>
          </w:p>
        </w:tc>
        <w:tc>
          <w:tcPr>
            <w:tcW w:w="564" w:type="pct"/>
            <w:tcBorders>
              <w:top w:val="single" w:sz="4" w:space="0" w:color="auto"/>
              <w:left w:val="nil"/>
              <w:bottom w:val="nil"/>
              <w:right w:val="single" w:sz="4" w:space="0" w:color="auto"/>
            </w:tcBorders>
            <w:shd w:val="clear" w:color="000000" w:fill="99CCFF"/>
            <w:vAlign w:val="center"/>
            <w:hideMark/>
          </w:tcPr>
          <w:p w14:paraId="7B8F077A" w14:textId="77777777" w:rsidR="00B51FD2" w:rsidRPr="00B51FD2" w:rsidRDefault="00B51FD2" w:rsidP="00B51FD2">
            <w:pPr>
              <w:pStyle w:val="00Dliubngbiu"/>
              <w:rPr>
                <w:b/>
                <w:bCs/>
              </w:rPr>
            </w:pPr>
            <w:r w:rsidRPr="00B51FD2">
              <w:rPr>
                <w:b/>
                <w:bCs/>
              </w:rPr>
              <w:t>M1</w:t>
            </w:r>
          </w:p>
        </w:tc>
      </w:tr>
      <w:tr w:rsidR="00B51FD2" w:rsidRPr="00B51FD2" w14:paraId="4237AC40" w14:textId="77777777" w:rsidTr="00B51FD2">
        <w:trPr>
          <w:divId w:val="1457020097"/>
          <w:trHeight w:val="380"/>
        </w:trPr>
        <w:tc>
          <w:tcPr>
            <w:tcW w:w="556" w:type="pct"/>
            <w:tcBorders>
              <w:top w:val="nil"/>
              <w:left w:val="single" w:sz="4" w:space="0" w:color="auto"/>
              <w:bottom w:val="nil"/>
              <w:right w:val="nil"/>
            </w:tcBorders>
            <w:shd w:val="clear" w:color="000000" w:fill="99CCFF"/>
            <w:hideMark/>
          </w:tcPr>
          <w:p w14:paraId="6C190AB5" w14:textId="77777777" w:rsidR="00B51FD2" w:rsidRPr="00B51FD2" w:rsidRDefault="00B51FD2" w:rsidP="00B51FD2">
            <w:pPr>
              <w:pStyle w:val="00Dliubngbiu"/>
              <w:jc w:val="center"/>
              <w:rPr>
                <w:b/>
                <w:bCs/>
              </w:rPr>
            </w:pPr>
            <w:r w:rsidRPr="00B51FD2">
              <w:rPr>
                <w:b/>
                <w:bCs/>
              </w:rPr>
              <w:t>hiệu</w:t>
            </w:r>
          </w:p>
        </w:tc>
        <w:tc>
          <w:tcPr>
            <w:tcW w:w="552" w:type="pct"/>
            <w:tcBorders>
              <w:top w:val="nil"/>
              <w:left w:val="single" w:sz="4" w:space="0" w:color="auto"/>
              <w:bottom w:val="nil"/>
              <w:right w:val="single" w:sz="4" w:space="0" w:color="auto"/>
            </w:tcBorders>
            <w:shd w:val="clear" w:color="000000" w:fill="99CCFF"/>
            <w:vAlign w:val="center"/>
            <w:hideMark/>
          </w:tcPr>
          <w:p w14:paraId="17BCA9E8" w14:textId="77777777" w:rsidR="00B51FD2" w:rsidRPr="00B51FD2" w:rsidRDefault="00B51FD2" w:rsidP="00B51FD2">
            <w:pPr>
              <w:pStyle w:val="00Dliubngbiu"/>
              <w:rPr>
                <w:b/>
                <w:bCs/>
              </w:rPr>
            </w:pPr>
            <w:r w:rsidRPr="00B51FD2">
              <w:rPr>
                <w:b/>
                <w:bCs/>
              </w:rPr>
              <w:t>ngắn</w:t>
            </w:r>
          </w:p>
        </w:tc>
        <w:tc>
          <w:tcPr>
            <w:tcW w:w="552" w:type="pct"/>
            <w:tcBorders>
              <w:top w:val="nil"/>
              <w:left w:val="nil"/>
              <w:bottom w:val="nil"/>
              <w:right w:val="single" w:sz="4" w:space="0" w:color="auto"/>
            </w:tcBorders>
            <w:shd w:val="clear" w:color="000000" w:fill="99CCFF"/>
            <w:vAlign w:val="center"/>
            <w:hideMark/>
          </w:tcPr>
          <w:p w14:paraId="3BCEEF57" w14:textId="77777777" w:rsidR="00B51FD2" w:rsidRPr="00B51FD2" w:rsidRDefault="00B51FD2" w:rsidP="00B51FD2">
            <w:pPr>
              <w:pStyle w:val="00Dliubngbiu"/>
              <w:rPr>
                <w:b/>
                <w:bCs/>
              </w:rPr>
            </w:pPr>
            <w:r w:rsidRPr="00B51FD2">
              <w:rPr>
                <w:b/>
                <w:bCs/>
              </w:rPr>
              <w:t>dài</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0CC0B014" w14:textId="77777777" w:rsidR="00B51FD2" w:rsidRPr="00B51FD2" w:rsidRDefault="00B51FD2" w:rsidP="00B51FD2">
            <w:pPr>
              <w:pStyle w:val="00Dliubngbiu"/>
              <w:rPr>
                <w:b/>
                <w:bCs/>
              </w:rPr>
            </w:pPr>
          </w:p>
        </w:tc>
        <w:tc>
          <w:tcPr>
            <w:tcW w:w="555" w:type="pct"/>
            <w:tcBorders>
              <w:top w:val="nil"/>
              <w:left w:val="nil"/>
              <w:bottom w:val="nil"/>
              <w:right w:val="nil"/>
            </w:tcBorders>
            <w:shd w:val="clear" w:color="000000" w:fill="99CCFF"/>
            <w:vAlign w:val="center"/>
            <w:hideMark/>
          </w:tcPr>
          <w:p w14:paraId="572FB014" w14:textId="77777777" w:rsidR="00B51FD2" w:rsidRPr="00B51FD2" w:rsidRDefault="00B51FD2" w:rsidP="00B51FD2">
            <w:pPr>
              <w:pStyle w:val="00Dliubngbiu"/>
              <w:rPr>
                <w:rFonts w:eastAsia="Times New Roman" w:cs="Times New Roman"/>
                <w:b/>
                <w:bCs/>
                <w:sz w:val="22"/>
                <w:szCs w:val="22"/>
              </w:rPr>
            </w:pPr>
            <w:r w:rsidRPr="00B51FD2">
              <w:rPr>
                <w:b/>
                <w:bCs/>
              </w:rPr>
              <w:t>m92</w:t>
            </w:r>
          </w:p>
        </w:tc>
        <w:tc>
          <w:tcPr>
            <w:tcW w:w="555" w:type="pct"/>
            <w:tcBorders>
              <w:top w:val="nil"/>
              <w:left w:val="single" w:sz="4" w:space="0" w:color="auto"/>
              <w:bottom w:val="nil"/>
              <w:right w:val="single" w:sz="4" w:space="0" w:color="auto"/>
            </w:tcBorders>
            <w:shd w:val="clear" w:color="000000" w:fill="99CCFF"/>
            <w:vAlign w:val="center"/>
            <w:hideMark/>
          </w:tcPr>
          <w:p w14:paraId="5B82CDAD" w14:textId="77777777" w:rsidR="00B51FD2" w:rsidRPr="00B51FD2" w:rsidRDefault="00B51FD2" w:rsidP="00B51FD2">
            <w:pPr>
              <w:pStyle w:val="00Dliubngbiu"/>
              <w:rPr>
                <w:b/>
                <w:bCs/>
                <w:sz w:val="24"/>
                <w:szCs w:val="24"/>
              </w:rPr>
            </w:pPr>
            <w:r w:rsidRPr="00B51FD2">
              <w:rPr>
                <w:b/>
                <w:bCs/>
                <w:sz w:val="24"/>
                <w:szCs w:val="24"/>
              </w:rPr>
              <w:t>tải</w:t>
            </w:r>
          </w:p>
        </w:tc>
        <w:tc>
          <w:tcPr>
            <w:tcW w:w="555" w:type="pct"/>
            <w:tcBorders>
              <w:top w:val="nil"/>
              <w:left w:val="nil"/>
              <w:bottom w:val="nil"/>
              <w:right w:val="single" w:sz="4" w:space="0" w:color="auto"/>
            </w:tcBorders>
            <w:shd w:val="clear" w:color="000000" w:fill="99CCFF"/>
            <w:vAlign w:val="center"/>
            <w:hideMark/>
          </w:tcPr>
          <w:p w14:paraId="44193A97" w14:textId="77777777" w:rsidR="00B51FD2" w:rsidRPr="00B51FD2" w:rsidRDefault="00B51FD2" w:rsidP="00B51FD2">
            <w:pPr>
              <w:pStyle w:val="00Dliubngbiu"/>
              <w:rPr>
                <w:b/>
                <w:bCs/>
                <w:sz w:val="24"/>
                <w:szCs w:val="24"/>
              </w:rPr>
            </w:pPr>
            <w:r w:rsidRPr="00B51FD2">
              <w:rPr>
                <w:b/>
                <w:bCs/>
                <w:sz w:val="24"/>
                <w:szCs w:val="24"/>
              </w:rPr>
              <w:t>tải</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16E99D68" w14:textId="77777777" w:rsidR="00B51FD2" w:rsidRPr="00B51FD2" w:rsidRDefault="00B51FD2" w:rsidP="00B51FD2">
            <w:pPr>
              <w:pStyle w:val="00Dliubngbiu"/>
              <w:rPr>
                <w:b/>
                <w:bCs/>
              </w:rPr>
            </w:pPr>
          </w:p>
        </w:tc>
        <w:tc>
          <w:tcPr>
            <w:tcW w:w="564" w:type="pct"/>
            <w:tcBorders>
              <w:top w:val="nil"/>
              <w:left w:val="nil"/>
              <w:bottom w:val="nil"/>
              <w:right w:val="single" w:sz="4" w:space="0" w:color="auto"/>
            </w:tcBorders>
            <w:shd w:val="clear" w:color="000000" w:fill="99CCFF"/>
            <w:vAlign w:val="center"/>
            <w:hideMark/>
          </w:tcPr>
          <w:p w14:paraId="1B485D80" w14:textId="77777777" w:rsidR="00B51FD2" w:rsidRPr="00B51FD2" w:rsidRDefault="00B51FD2" w:rsidP="00B51FD2">
            <w:pPr>
              <w:pStyle w:val="00Dliubngbiu"/>
              <w:rPr>
                <w:rFonts w:eastAsia="Times New Roman" w:cs="Times New Roman"/>
                <w:b/>
                <w:bCs/>
                <w:sz w:val="22"/>
                <w:szCs w:val="22"/>
              </w:rPr>
            </w:pPr>
            <w:r w:rsidRPr="00B51FD2">
              <w:rPr>
                <w:b/>
                <w:bCs/>
              </w:rPr>
              <w:t>M2</w:t>
            </w:r>
          </w:p>
        </w:tc>
      </w:tr>
      <w:tr w:rsidR="00B51FD2" w:rsidRPr="00B51FD2" w14:paraId="58888236" w14:textId="77777777" w:rsidTr="00B51FD2">
        <w:trPr>
          <w:divId w:val="1457020097"/>
          <w:trHeight w:val="380"/>
        </w:trPr>
        <w:tc>
          <w:tcPr>
            <w:tcW w:w="556" w:type="pct"/>
            <w:tcBorders>
              <w:top w:val="nil"/>
              <w:left w:val="single" w:sz="4" w:space="0" w:color="auto"/>
              <w:bottom w:val="nil"/>
              <w:right w:val="nil"/>
            </w:tcBorders>
            <w:shd w:val="clear" w:color="000000" w:fill="99CCFF"/>
            <w:hideMark/>
          </w:tcPr>
          <w:p w14:paraId="6CD7E84B" w14:textId="77777777" w:rsidR="00B51FD2" w:rsidRPr="00B51FD2" w:rsidRDefault="00B51FD2" w:rsidP="00B51FD2">
            <w:pPr>
              <w:pStyle w:val="00Dliubngbiu"/>
              <w:jc w:val="center"/>
              <w:rPr>
                <w:b/>
                <w:bCs/>
              </w:rPr>
            </w:pPr>
            <w:r w:rsidRPr="00B51FD2">
              <w:rPr>
                <w:b/>
                <w:bCs/>
              </w:rPr>
              <w:t>ô</w:t>
            </w:r>
          </w:p>
        </w:tc>
        <w:tc>
          <w:tcPr>
            <w:tcW w:w="552" w:type="pct"/>
            <w:tcBorders>
              <w:top w:val="nil"/>
              <w:left w:val="single" w:sz="4" w:space="0" w:color="auto"/>
              <w:bottom w:val="nil"/>
              <w:right w:val="nil"/>
            </w:tcBorders>
            <w:shd w:val="clear" w:color="000000" w:fill="99CCFF"/>
            <w:vAlign w:val="center"/>
            <w:hideMark/>
          </w:tcPr>
          <w:p w14:paraId="31F7654E" w14:textId="77777777" w:rsidR="00B51FD2" w:rsidRPr="00B51FD2" w:rsidRDefault="00B51FD2" w:rsidP="00B51FD2">
            <w:pPr>
              <w:pStyle w:val="00Dliubngbiu"/>
              <w:rPr>
                <w:b/>
                <w:bCs/>
              </w:rPr>
            </w:pPr>
            <w:r w:rsidRPr="00B51FD2">
              <w:rPr>
                <w:b/>
                <w:bCs/>
              </w:rPr>
              <w:t>L1</w:t>
            </w:r>
          </w:p>
        </w:tc>
        <w:tc>
          <w:tcPr>
            <w:tcW w:w="552" w:type="pct"/>
            <w:tcBorders>
              <w:top w:val="nil"/>
              <w:left w:val="single" w:sz="4" w:space="0" w:color="auto"/>
              <w:bottom w:val="nil"/>
              <w:right w:val="single" w:sz="4" w:space="0" w:color="auto"/>
            </w:tcBorders>
            <w:shd w:val="clear" w:color="000000" w:fill="99CCFF"/>
            <w:vAlign w:val="center"/>
            <w:hideMark/>
          </w:tcPr>
          <w:p w14:paraId="7AF63614" w14:textId="77777777" w:rsidR="00B51FD2" w:rsidRPr="00B51FD2" w:rsidRDefault="00B51FD2" w:rsidP="00B51FD2">
            <w:pPr>
              <w:pStyle w:val="00Dliubngbiu"/>
              <w:rPr>
                <w:b/>
                <w:bCs/>
              </w:rPr>
            </w:pPr>
            <w:r w:rsidRPr="00B51FD2">
              <w:rPr>
                <w:b/>
                <w:bCs/>
              </w:rPr>
              <w:t>L2</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528587D0" w14:textId="77777777" w:rsidR="00B51FD2" w:rsidRPr="00B51FD2" w:rsidRDefault="00B51FD2" w:rsidP="00B51FD2">
            <w:pPr>
              <w:pStyle w:val="00Dliubngbiu"/>
              <w:rPr>
                <w:b/>
                <w:bCs/>
              </w:rPr>
            </w:pPr>
          </w:p>
        </w:tc>
        <w:tc>
          <w:tcPr>
            <w:tcW w:w="555" w:type="pct"/>
            <w:tcBorders>
              <w:top w:val="nil"/>
              <w:left w:val="nil"/>
              <w:bottom w:val="nil"/>
              <w:right w:val="nil"/>
            </w:tcBorders>
            <w:shd w:val="clear" w:color="000000" w:fill="99CCFF"/>
            <w:vAlign w:val="center"/>
            <w:hideMark/>
          </w:tcPr>
          <w:p w14:paraId="67B81BCA" w14:textId="77777777" w:rsidR="00B51FD2" w:rsidRPr="00B51FD2" w:rsidRDefault="00B51FD2" w:rsidP="00B51FD2">
            <w:pPr>
              <w:pStyle w:val="00Dliubngbiu"/>
              <w:rPr>
                <w:rFonts w:eastAsia="Times New Roman" w:cs="Times New Roman"/>
                <w:b/>
                <w:bCs/>
                <w:sz w:val="22"/>
                <w:szCs w:val="22"/>
              </w:rPr>
            </w:pPr>
            <w:r w:rsidRPr="00B51FD2">
              <w:rPr>
                <w:b/>
                <w:bCs/>
              </w:rPr>
              <w:t>k91</w:t>
            </w:r>
          </w:p>
        </w:tc>
        <w:tc>
          <w:tcPr>
            <w:tcW w:w="555" w:type="pct"/>
            <w:tcBorders>
              <w:top w:val="nil"/>
              <w:left w:val="single" w:sz="4" w:space="0" w:color="auto"/>
              <w:bottom w:val="nil"/>
              <w:right w:val="single" w:sz="4" w:space="0" w:color="auto"/>
            </w:tcBorders>
            <w:shd w:val="clear" w:color="000000" w:fill="99CCFF"/>
            <w:vAlign w:val="center"/>
            <w:hideMark/>
          </w:tcPr>
          <w:p w14:paraId="1D0EFD6F" w14:textId="77777777" w:rsidR="00B51FD2" w:rsidRPr="00B51FD2" w:rsidRDefault="00B51FD2" w:rsidP="00B51FD2">
            <w:pPr>
              <w:pStyle w:val="00Dliubngbiu"/>
              <w:rPr>
                <w:b/>
                <w:bCs/>
                <w:sz w:val="24"/>
                <w:szCs w:val="24"/>
              </w:rPr>
            </w:pPr>
            <w:r w:rsidRPr="00B51FD2">
              <w:rPr>
                <w:b/>
                <w:bCs/>
                <w:sz w:val="24"/>
                <w:szCs w:val="24"/>
              </w:rPr>
              <w:t>ptt</w:t>
            </w:r>
          </w:p>
        </w:tc>
        <w:tc>
          <w:tcPr>
            <w:tcW w:w="555" w:type="pct"/>
            <w:tcBorders>
              <w:top w:val="nil"/>
              <w:left w:val="nil"/>
              <w:bottom w:val="nil"/>
              <w:right w:val="single" w:sz="4" w:space="0" w:color="auto"/>
            </w:tcBorders>
            <w:shd w:val="clear" w:color="000000" w:fill="99CCFF"/>
            <w:vAlign w:val="center"/>
            <w:hideMark/>
          </w:tcPr>
          <w:p w14:paraId="631D5820" w14:textId="77777777" w:rsidR="00B51FD2" w:rsidRPr="00B51FD2" w:rsidRDefault="00B51FD2" w:rsidP="00B51FD2">
            <w:pPr>
              <w:pStyle w:val="00Dliubngbiu"/>
              <w:rPr>
                <w:b/>
                <w:bCs/>
                <w:sz w:val="24"/>
                <w:szCs w:val="24"/>
              </w:rPr>
            </w:pPr>
            <w:r w:rsidRPr="00B51FD2">
              <w:rPr>
                <w:b/>
                <w:bCs/>
                <w:sz w:val="24"/>
                <w:szCs w:val="24"/>
              </w:rPr>
              <w:t>gtt</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77CAA46E" w14:textId="77777777" w:rsidR="00B51FD2" w:rsidRPr="00B51FD2" w:rsidRDefault="00B51FD2" w:rsidP="00B51FD2">
            <w:pPr>
              <w:pStyle w:val="00Dliubngbiu"/>
              <w:rPr>
                <w:b/>
                <w:bCs/>
              </w:rPr>
            </w:pPr>
          </w:p>
        </w:tc>
        <w:tc>
          <w:tcPr>
            <w:tcW w:w="564" w:type="pct"/>
            <w:tcBorders>
              <w:top w:val="nil"/>
              <w:left w:val="nil"/>
              <w:bottom w:val="nil"/>
              <w:right w:val="single" w:sz="4" w:space="0" w:color="auto"/>
            </w:tcBorders>
            <w:shd w:val="clear" w:color="000000" w:fill="99CCFF"/>
            <w:vAlign w:val="center"/>
            <w:hideMark/>
          </w:tcPr>
          <w:p w14:paraId="341303E0" w14:textId="77777777" w:rsidR="00B51FD2" w:rsidRPr="00B51FD2" w:rsidRDefault="00B51FD2" w:rsidP="00B51FD2">
            <w:pPr>
              <w:pStyle w:val="00Dliubngbiu"/>
              <w:rPr>
                <w:rFonts w:eastAsia="Times New Roman" w:cs="Times New Roman"/>
                <w:b/>
                <w:bCs/>
                <w:sz w:val="22"/>
                <w:szCs w:val="22"/>
              </w:rPr>
            </w:pPr>
            <w:r w:rsidRPr="00B51FD2">
              <w:rPr>
                <w:b/>
                <w:bCs/>
              </w:rPr>
              <w:t>MI</w:t>
            </w:r>
          </w:p>
        </w:tc>
      </w:tr>
      <w:tr w:rsidR="00B51FD2" w:rsidRPr="00B51FD2" w14:paraId="61E2E865" w14:textId="77777777" w:rsidTr="00B51FD2">
        <w:trPr>
          <w:divId w:val="1457020097"/>
          <w:trHeight w:val="500"/>
        </w:trPr>
        <w:tc>
          <w:tcPr>
            <w:tcW w:w="556" w:type="pct"/>
            <w:tcBorders>
              <w:top w:val="nil"/>
              <w:left w:val="single" w:sz="4" w:space="0" w:color="auto"/>
              <w:bottom w:val="nil"/>
              <w:right w:val="nil"/>
            </w:tcBorders>
            <w:shd w:val="clear" w:color="000000" w:fill="99CCFF"/>
            <w:hideMark/>
          </w:tcPr>
          <w:p w14:paraId="07F849A8" w14:textId="77777777" w:rsidR="00B51FD2" w:rsidRPr="00B51FD2" w:rsidRDefault="00B51FD2" w:rsidP="00B51FD2">
            <w:pPr>
              <w:pStyle w:val="00Dliubngbiu"/>
              <w:jc w:val="center"/>
              <w:rPr>
                <w:b/>
                <w:bCs/>
              </w:rPr>
            </w:pPr>
            <w:r w:rsidRPr="00B51FD2">
              <w:rPr>
                <w:b/>
                <w:bCs/>
              </w:rPr>
              <w:t>sàn</w:t>
            </w:r>
          </w:p>
        </w:tc>
        <w:tc>
          <w:tcPr>
            <w:tcW w:w="552" w:type="pct"/>
            <w:tcBorders>
              <w:top w:val="nil"/>
              <w:left w:val="single" w:sz="4" w:space="0" w:color="auto"/>
              <w:bottom w:val="nil"/>
              <w:right w:val="nil"/>
            </w:tcBorders>
            <w:shd w:val="clear" w:color="000000" w:fill="99CCFF"/>
            <w:hideMark/>
          </w:tcPr>
          <w:p w14:paraId="5B2E650E" w14:textId="77777777" w:rsidR="00B51FD2" w:rsidRPr="00B51FD2" w:rsidRDefault="00B51FD2" w:rsidP="00B51FD2">
            <w:pPr>
              <w:pStyle w:val="00Dliubngbiu"/>
              <w:rPr>
                <w:rFonts w:eastAsia="Times New Roman" w:cs="Times New Roman"/>
                <w:i/>
                <w:iCs/>
                <w:sz w:val="22"/>
                <w:szCs w:val="22"/>
              </w:rPr>
            </w:pPr>
            <w:r w:rsidRPr="00B51FD2">
              <w:rPr>
                <w:b/>
                <w:bCs/>
                <w:i/>
                <w:iCs/>
              </w:rPr>
              <w:t> </w:t>
            </w:r>
          </w:p>
        </w:tc>
        <w:tc>
          <w:tcPr>
            <w:tcW w:w="552" w:type="pct"/>
            <w:tcBorders>
              <w:top w:val="nil"/>
              <w:left w:val="single" w:sz="4" w:space="0" w:color="auto"/>
              <w:bottom w:val="nil"/>
              <w:right w:val="single" w:sz="4" w:space="0" w:color="auto"/>
            </w:tcBorders>
            <w:shd w:val="clear" w:color="000000" w:fill="99CCFF"/>
            <w:hideMark/>
          </w:tcPr>
          <w:p w14:paraId="1DE7BEAD" w14:textId="77777777" w:rsidR="00B51FD2" w:rsidRPr="00B51FD2" w:rsidRDefault="00B51FD2" w:rsidP="00B51FD2">
            <w:pPr>
              <w:pStyle w:val="00Dliubngbiu"/>
              <w:rPr>
                <w:rFonts w:eastAsia="Times New Roman" w:cs="Times New Roman"/>
                <w:i/>
                <w:iCs/>
                <w:sz w:val="22"/>
                <w:szCs w:val="22"/>
              </w:rPr>
            </w:pPr>
            <w:r w:rsidRPr="00B51FD2">
              <w:rPr>
                <w:b/>
                <w:bCs/>
                <w:i/>
                <w:iCs/>
              </w:rPr>
              <w:t> </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5E8ABE99" w14:textId="77777777" w:rsidR="00B51FD2" w:rsidRPr="00B51FD2" w:rsidRDefault="00B51FD2" w:rsidP="00B51FD2">
            <w:pPr>
              <w:pStyle w:val="00Dliubngbiu"/>
              <w:rPr>
                <w:b/>
                <w:bCs/>
              </w:rPr>
            </w:pPr>
          </w:p>
        </w:tc>
        <w:tc>
          <w:tcPr>
            <w:tcW w:w="555" w:type="pct"/>
            <w:tcBorders>
              <w:top w:val="nil"/>
              <w:left w:val="nil"/>
              <w:bottom w:val="nil"/>
              <w:right w:val="nil"/>
            </w:tcBorders>
            <w:shd w:val="clear" w:color="000000" w:fill="99CCFF"/>
            <w:vAlign w:val="center"/>
            <w:hideMark/>
          </w:tcPr>
          <w:p w14:paraId="0BBEE5ED" w14:textId="77777777" w:rsidR="00B51FD2" w:rsidRPr="00B51FD2" w:rsidRDefault="00B51FD2" w:rsidP="00B51FD2">
            <w:pPr>
              <w:pStyle w:val="00Dliubngbiu"/>
              <w:rPr>
                <w:rFonts w:eastAsia="Times New Roman" w:cs="Times New Roman"/>
                <w:b/>
                <w:bCs/>
                <w:sz w:val="22"/>
                <w:szCs w:val="22"/>
              </w:rPr>
            </w:pPr>
            <w:r w:rsidRPr="00B51FD2">
              <w:rPr>
                <w:b/>
                <w:bCs/>
              </w:rPr>
              <w:t>k92</w:t>
            </w:r>
          </w:p>
        </w:tc>
        <w:tc>
          <w:tcPr>
            <w:tcW w:w="555" w:type="pct"/>
            <w:tcBorders>
              <w:top w:val="nil"/>
              <w:left w:val="single" w:sz="4" w:space="0" w:color="auto"/>
              <w:bottom w:val="nil"/>
              <w:right w:val="single" w:sz="4" w:space="0" w:color="auto"/>
            </w:tcBorders>
            <w:shd w:val="clear" w:color="000000" w:fill="99CCFF"/>
            <w:vAlign w:val="center"/>
            <w:hideMark/>
          </w:tcPr>
          <w:p w14:paraId="35876F9E" w14:textId="77777777" w:rsidR="00B51FD2" w:rsidRPr="00B51FD2" w:rsidRDefault="00B51FD2" w:rsidP="00B51FD2">
            <w:pPr>
              <w:pStyle w:val="00Dliubngbiu"/>
              <w:rPr>
                <w:rFonts w:eastAsia="Times New Roman" w:cs="Times New Roman"/>
                <w:i/>
                <w:iCs/>
                <w:sz w:val="22"/>
                <w:szCs w:val="22"/>
              </w:rPr>
            </w:pPr>
            <w:r w:rsidRPr="00B51FD2">
              <w:rPr>
                <w:b/>
                <w:bCs/>
                <w:i/>
                <w:iCs/>
              </w:rPr>
              <w:t> </w:t>
            </w:r>
          </w:p>
        </w:tc>
        <w:tc>
          <w:tcPr>
            <w:tcW w:w="555" w:type="pct"/>
            <w:tcBorders>
              <w:top w:val="nil"/>
              <w:left w:val="nil"/>
              <w:bottom w:val="nil"/>
              <w:right w:val="single" w:sz="4" w:space="0" w:color="auto"/>
            </w:tcBorders>
            <w:shd w:val="clear" w:color="000000" w:fill="99CCFF"/>
            <w:vAlign w:val="center"/>
            <w:hideMark/>
          </w:tcPr>
          <w:p w14:paraId="27D1D4EB" w14:textId="77777777" w:rsidR="00B51FD2" w:rsidRPr="00B51FD2" w:rsidRDefault="00B51FD2" w:rsidP="00B51FD2">
            <w:pPr>
              <w:pStyle w:val="00Dliubngbiu"/>
              <w:rPr>
                <w:rFonts w:eastAsia="Times New Roman" w:cs="Times New Roman"/>
                <w:i/>
                <w:iCs/>
                <w:sz w:val="22"/>
                <w:szCs w:val="22"/>
              </w:rPr>
            </w:pPr>
            <w:r w:rsidRPr="00B51FD2">
              <w:rPr>
                <w:b/>
                <w:bCs/>
                <w:i/>
                <w:iCs/>
              </w:rPr>
              <w:t> </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37E21104" w14:textId="77777777" w:rsidR="00B51FD2" w:rsidRPr="00B51FD2" w:rsidRDefault="00B51FD2" w:rsidP="00B51FD2">
            <w:pPr>
              <w:pStyle w:val="00Dliubngbiu"/>
              <w:rPr>
                <w:b/>
                <w:bCs/>
              </w:rPr>
            </w:pPr>
          </w:p>
        </w:tc>
        <w:tc>
          <w:tcPr>
            <w:tcW w:w="564" w:type="pct"/>
            <w:tcBorders>
              <w:top w:val="nil"/>
              <w:left w:val="nil"/>
              <w:bottom w:val="nil"/>
              <w:right w:val="single" w:sz="4" w:space="0" w:color="auto"/>
            </w:tcBorders>
            <w:shd w:val="clear" w:color="000000" w:fill="99CCFF"/>
            <w:vAlign w:val="center"/>
            <w:hideMark/>
          </w:tcPr>
          <w:p w14:paraId="76B39187" w14:textId="77777777" w:rsidR="00B51FD2" w:rsidRPr="00B51FD2" w:rsidRDefault="00B51FD2" w:rsidP="00B51FD2">
            <w:pPr>
              <w:pStyle w:val="00Dliubngbiu"/>
              <w:rPr>
                <w:rFonts w:eastAsia="Times New Roman" w:cs="Times New Roman"/>
                <w:b/>
                <w:bCs/>
                <w:sz w:val="22"/>
                <w:szCs w:val="22"/>
              </w:rPr>
            </w:pPr>
            <w:r w:rsidRPr="00B51FD2">
              <w:rPr>
                <w:b/>
                <w:bCs/>
              </w:rPr>
              <w:t>MII</w:t>
            </w:r>
          </w:p>
        </w:tc>
      </w:tr>
      <w:tr w:rsidR="00B51FD2" w:rsidRPr="00B51FD2" w14:paraId="4C73AF88" w14:textId="77777777" w:rsidTr="00B51FD2">
        <w:trPr>
          <w:divId w:val="1457020097"/>
          <w:trHeight w:val="320"/>
        </w:trPr>
        <w:tc>
          <w:tcPr>
            <w:tcW w:w="556" w:type="pct"/>
            <w:tcBorders>
              <w:top w:val="nil"/>
              <w:left w:val="single" w:sz="4" w:space="0" w:color="auto"/>
              <w:bottom w:val="single" w:sz="4" w:space="0" w:color="auto"/>
              <w:right w:val="nil"/>
            </w:tcBorders>
            <w:shd w:val="clear" w:color="000000" w:fill="99CCFF"/>
            <w:hideMark/>
          </w:tcPr>
          <w:p w14:paraId="58FA4A60" w14:textId="77777777" w:rsidR="00B51FD2" w:rsidRPr="00B51FD2" w:rsidRDefault="00B51FD2" w:rsidP="00B51FD2">
            <w:pPr>
              <w:pStyle w:val="00Dliubngbiu"/>
              <w:jc w:val="center"/>
              <w:rPr>
                <w:rFonts w:eastAsia="Times New Roman" w:cs="Times New Roman"/>
                <w:b/>
                <w:bCs/>
                <w:sz w:val="22"/>
                <w:szCs w:val="22"/>
              </w:rPr>
            </w:pPr>
            <w:r w:rsidRPr="00B51FD2">
              <w:rPr>
                <w:b/>
                <w:bCs/>
              </w:rPr>
              <w:t> </w:t>
            </w:r>
          </w:p>
        </w:tc>
        <w:tc>
          <w:tcPr>
            <w:tcW w:w="552" w:type="pct"/>
            <w:tcBorders>
              <w:top w:val="nil"/>
              <w:left w:val="single" w:sz="4" w:space="0" w:color="auto"/>
              <w:bottom w:val="single" w:sz="4" w:space="0" w:color="auto"/>
              <w:right w:val="nil"/>
            </w:tcBorders>
            <w:shd w:val="clear" w:color="000000" w:fill="99CCFF"/>
            <w:hideMark/>
          </w:tcPr>
          <w:p w14:paraId="15041CFE" w14:textId="77777777" w:rsidR="00B51FD2" w:rsidRPr="00B51FD2" w:rsidRDefault="00B51FD2" w:rsidP="00B51FD2">
            <w:pPr>
              <w:pStyle w:val="00Dliubngbiu"/>
              <w:rPr>
                <w:rFonts w:eastAsia="Times New Roman" w:cs="Times New Roman"/>
                <w:i/>
                <w:iCs/>
                <w:sz w:val="22"/>
                <w:szCs w:val="22"/>
              </w:rPr>
            </w:pPr>
            <w:r w:rsidRPr="00B51FD2">
              <w:rPr>
                <w:b/>
                <w:bCs/>
                <w:i/>
                <w:iCs/>
              </w:rPr>
              <w:t>(m</w:t>
            </w:r>
            <w:r w:rsidRPr="00B51FD2">
              <w:rPr>
                <w:rFonts w:eastAsia="Times New Roman" w:cs="Times New Roman"/>
                <w:i/>
                <w:iCs/>
                <w:sz w:val="22"/>
                <w:szCs w:val="22"/>
              </w:rPr>
              <w:t>)</w:t>
            </w:r>
          </w:p>
        </w:tc>
        <w:tc>
          <w:tcPr>
            <w:tcW w:w="552" w:type="pct"/>
            <w:tcBorders>
              <w:top w:val="nil"/>
              <w:left w:val="single" w:sz="4" w:space="0" w:color="auto"/>
              <w:bottom w:val="single" w:sz="4" w:space="0" w:color="auto"/>
              <w:right w:val="single" w:sz="4" w:space="0" w:color="auto"/>
            </w:tcBorders>
            <w:shd w:val="clear" w:color="000000" w:fill="99CCFF"/>
            <w:hideMark/>
          </w:tcPr>
          <w:p w14:paraId="59D90720" w14:textId="77777777" w:rsidR="00B51FD2" w:rsidRPr="00B51FD2" w:rsidRDefault="00B51FD2" w:rsidP="00B51FD2">
            <w:pPr>
              <w:pStyle w:val="00Dliubngbiu"/>
              <w:rPr>
                <w:b/>
                <w:bCs/>
                <w:i/>
                <w:iCs/>
              </w:rPr>
            </w:pPr>
            <w:r w:rsidRPr="00B51FD2">
              <w:rPr>
                <w:b/>
                <w:bCs/>
                <w:i/>
                <w:iCs/>
              </w:rPr>
              <w:t>(m)</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75F34212" w14:textId="77777777" w:rsidR="00B51FD2" w:rsidRPr="00B51FD2" w:rsidRDefault="00B51FD2" w:rsidP="00B51FD2">
            <w:pPr>
              <w:pStyle w:val="00Dliubngbiu"/>
              <w:rPr>
                <w:b/>
                <w:bCs/>
              </w:rPr>
            </w:pPr>
          </w:p>
        </w:tc>
        <w:tc>
          <w:tcPr>
            <w:tcW w:w="555" w:type="pct"/>
            <w:tcBorders>
              <w:top w:val="nil"/>
              <w:left w:val="nil"/>
              <w:bottom w:val="single" w:sz="4" w:space="0" w:color="auto"/>
              <w:right w:val="nil"/>
            </w:tcBorders>
            <w:shd w:val="clear" w:color="000000" w:fill="99CCFF"/>
            <w:hideMark/>
          </w:tcPr>
          <w:p w14:paraId="103A9884" w14:textId="77777777" w:rsidR="00B51FD2" w:rsidRPr="00B51FD2" w:rsidRDefault="00B51FD2" w:rsidP="00B51FD2">
            <w:pPr>
              <w:pStyle w:val="00Dliubngbiu"/>
              <w:jc w:val="center"/>
              <w:rPr>
                <w:rFonts w:eastAsia="Times New Roman" w:cs="Times New Roman"/>
                <w:b/>
                <w:bCs/>
                <w:sz w:val="20"/>
                <w:szCs w:val="20"/>
              </w:rPr>
            </w:pPr>
            <w:r w:rsidRPr="00B51FD2">
              <w:rPr>
                <w:b/>
                <w:bCs/>
                <w:sz w:val="20"/>
                <w:szCs w:val="20"/>
              </w:rPr>
              <w:t> </w:t>
            </w:r>
          </w:p>
        </w:tc>
        <w:tc>
          <w:tcPr>
            <w:tcW w:w="555" w:type="pct"/>
            <w:tcBorders>
              <w:top w:val="nil"/>
              <w:left w:val="single" w:sz="4" w:space="0" w:color="auto"/>
              <w:bottom w:val="single" w:sz="4" w:space="0" w:color="auto"/>
              <w:right w:val="single" w:sz="4" w:space="0" w:color="auto"/>
            </w:tcBorders>
            <w:shd w:val="clear" w:color="000000" w:fill="99CCFF"/>
            <w:vAlign w:val="center"/>
            <w:hideMark/>
          </w:tcPr>
          <w:p w14:paraId="32F9A9B0" w14:textId="77777777" w:rsidR="00B51FD2" w:rsidRPr="00B51FD2" w:rsidRDefault="00B51FD2" w:rsidP="00B51FD2">
            <w:pPr>
              <w:pStyle w:val="00Dliubngbiu"/>
              <w:rPr>
                <w:b/>
                <w:bCs/>
                <w:i/>
                <w:iCs/>
              </w:rPr>
            </w:pPr>
            <w:r w:rsidRPr="00B51FD2">
              <w:rPr>
                <w:b/>
                <w:bCs/>
                <w:i/>
                <w:iCs/>
              </w:rPr>
              <w:t>Tm2</w:t>
            </w:r>
          </w:p>
        </w:tc>
        <w:tc>
          <w:tcPr>
            <w:tcW w:w="555" w:type="pct"/>
            <w:tcBorders>
              <w:top w:val="nil"/>
              <w:left w:val="nil"/>
              <w:bottom w:val="single" w:sz="4" w:space="0" w:color="auto"/>
              <w:right w:val="single" w:sz="4" w:space="0" w:color="auto"/>
            </w:tcBorders>
            <w:shd w:val="clear" w:color="000000" w:fill="99CCFF"/>
            <w:vAlign w:val="center"/>
            <w:hideMark/>
          </w:tcPr>
          <w:p w14:paraId="2EEFA572" w14:textId="77777777" w:rsidR="00B51FD2" w:rsidRPr="00B51FD2" w:rsidRDefault="00B51FD2" w:rsidP="00B51FD2">
            <w:pPr>
              <w:pStyle w:val="00Dliubngbiu"/>
              <w:rPr>
                <w:b/>
                <w:bCs/>
                <w:i/>
                <w:iCs/>
              </w:rPr>
            </w:pPr>
            <w:r w:rsidRPr="00B51FD2">
              <w:rPr>
                <w:b/>
                <w:bCs/>
                <w:i/>
                <w:iCs/>
              </w:rPr>
              <w:t>Tm2</w:t>
            </w: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3AAADE75" w14:textId="77777777" w:rsidR="00B51FD2" w:rsidRPr="00B51FD2" w:rsidRDefault="00B51FD2" w:rsidP="00B51FD2">
            <w:pPr>
              <w:pStyle w:val="00Dliubngbiu"/>
              <w:rPr>
                <w:b/>
                <w:bCs/>
              </w:rPr>
            </w:pPr>
          </w:p>
        </w:tc>
        <w:tc>
          <w:tcPr>
            <w:tcW w:w="564" w:type="pct"/>
            <w:tcBorders>
              <w:top w:val="nil"/>
              <w:left w:val="nil"/>
              <w:bottom w:val="single" w:sz="4" w:space="0" w:color="auto"/>
              <w:right w:val="single" w:sz="4" w:space="0" w:color="auto"/>
            </w:tcBorders>
            <w:shd w:val="clear" w:color="000000" w:fill="99CCFF"/>
            <w:vAlign w:val="center"/>
            <w:hideMark/>
          </w:tcPr>
          <w:p w14:paraId="4824F264" w14:textId="77777777" w:rsidR="00B51FD2" w:rsidRPr="00B51FD2" w:rsidRDefault="00B51FD2" w:rsidP="00B51FD2">
            <w:pPr>
              <w:pStyle w:val="00Dliubngbiu"/>
              <w:rPr>
                <w:rFonts w:eastAsia="Times New Roman" w:cs="Times New Roman"/>
                <w:i/>
                <w:iCs/>
                <w:sz w:val="22"/>
                <w:szCs w:val="22"/>
              </w:rPr>
            </w:pPr>
            <w:r w:rsidRPr="00B51FD2">
              <w:rPr>
                <w:b/>
                <w:bCs/>
                <w:i/>
                <w:iCs/>
              </w:rPr>
              <w:t>Tm2</w:t>
            </w:r>
          </w:p>
        </w:tc>
      </w:tr>
      <w:tr w:rsidR="00B51FD2" w:rsidRPr="00B51FD2" w14:paraId="6822AD22" w14:textId="77777777" w:rsidTr="00B51FD2">
        <w:trPr>
          <w:divId w:val="1457020097"/>
          <w:trHeight w:val="300"/>
        </w:trPr>
        <w:tc>
          <w:tcPr>
            <w:tcW w:w="556" w:type="pct"/>
            <w:tcBorders>
              <w:top w:val="nil"/>
              <w:left w:val="single" w:sz="4" w:space="0" w:color="auto"/>
              <w:bottom w:val="single" w:sz="4" w:space="0" w:color="auto"/>
              <w:right w:val="single" w:sz="4" w:space="0" w:color="auto"/>
            </w:tcBorders>
            <w:shd w:val="clear" w:color="000000" w:fill="00CCFF"/>
            <w:hideMark/>
          </w:tcPr>
          <w:p w14:paraId="0D21E002" w14:textId="77777777" w:rsidR="00B51FD2" w:rsidRPr="00B51FD2" w:rsidRDefault="00B51FD2" w:rsidP="00B51FD2">
            <w:pPr>
              <w:pStyle w:val="00Dliubngbiu"/>
            </w:pPr>
            <w:r w:rsidRPr="00B51FD2">
              <w:t>1</w:t>
            </w:r>
          </w:p>
        </w:tc>
        <w:tc>
          <w:tcPr>
            <w:tcW w:w="552" w:type="pct"/>
            <w:tcBorders>
              <w:top w:val="nil"/>
              <w:left w:val="nil"/>
              <w:bottom w:val="single" w:sz="4" w:space="0" w:color="auto"/>
              <w:right w:val="single" w:sz="4" w:space="0" w:color="auto"/>
            </w:tcBorders>
            <w:shd w:val="clear" w:color="000000" w:fill="00CCFF"/>
            <w:hideMark/>
          </w:tcPr>
          <w:p w14:paraId="679B59E8" w14:textId="77777777" w:rsidR="00B51FD2" w:rsidRPr="00B51FD2" w:rsidRDefault="00B51FD2" w:rsidP="00B51FD2">
            <w:pPr>
              <w:pStyle w:val="00Dliubngbiu"/>
            </w:pPr>
            <w:r w:rsidRPr="00B51FD2">
              <w:t>2</w:t>
            </w:r>
          </w:p>
        </w:tc>
        <w:tc>
          <w:tcPr>
            <w:tcW w:w="552" w:type="pct"/>
            <w:tcBorders>
              <w:top w:val="nil"/>
              <w:left w:val="nil"/>
              <w:bottom w:val="single" w:sz="4" w:space="0" w:color="auto"/>
              <w:right w:val="single" w:sz="4" w:space="0" w:color="auto"/>
            </w:tcBorders>
            <w:shd w:val="clear" w:color="000000" w:fill="00CCFF"/>
            <w:hideMark/>
          </w:tcPr>
          <w:p w14:paraId="4DD5076D" w14:textId="77777777" w:rsidR="00B51FD2" w:rsidRPr="00B51FD2" w:rsidRDefault="00B51FD2" w:rsidP="00B51FD2">
            <w:pPr>
              <w:pStyle w:val="00Dliubngbiu"/>
            </w:pPr>
            <w:r w:rsidRPr="00B51FD2">
              <w:t>3</w:t>
            </w:r>
          </w:p>
        </w:tc>
        <w:tc>
          <w:tcPr>
            <w:tcW w:w="556" w:type="pct"/>
            <w:tcBorders>
              <w:top w:val="nil"/>
              <w:left w:val="nil"/>
              <w:bottom w:val="single" w:sz="4" w:space="0" w:color="auto"/>
              <w:right w:val="single" w:sz="4" w:space="0" w:color="auto"/>
            </w:tcBorders>
            <w:shd w:val="clear" w:color="000000" w:fill="00CCFF"/>
            <w:hideMark/>
          </w:tcPr>
          <w:p w14:paraId="008ABAE4" w14:textId="77777777" w:rsidR="00B51FD2" w:rsidRPr="00B51FD2" w:rsidRDefault="00B51FD2" w:rsidP="00B51FD2">
            <w:pPr>
              <w:pStyle w:val="00Dliubngbiu"/>
            </w:pPr>
            <w:r w:rsidRPr="00B51FD2">
              <w:t>4</w:t>
            </w:r>
          </w:p>
        </w:tc>
        <w:tc>
          <w:tcPr>
            <w:tcW w:w="555" w:type="pct"/>
            <w:tcBorders>
              <w:top w:val="nil"/>
              <w:left w:val="nil"/>
              <w:bottom w:val="single" w:sz="4" w:space="0" w:color="auto"/>
              <w:right w:val="single" w:sz="4" w:space="0" w:color="auto"/>
            </w:tcBorders>
            <w:shd w:val="clear" w:color="000000" w:fill="00CCFF"/>
            <w:hideMark/>
          </w:tcPr>
          <w:p w14:paraId="65306B95" w14:textId="77777777" w:rsidR="00B51FD2" w:rsidRPr="00B51FD2" w:rsidRDefault="00B51FD2" w:rsidP="00B51FD2">
            <w:pPr>
              <w:pStyle w:val="00Dliubngbiu"/>
            </w:pPr>
            <w:r w:rsidRPr="00B51FD2">
              <w:t>5</w:t>
            </w:r>
          </w:p>
        </w:tc>
        <w:tc>
          <w:tcPr>
            <w:tcW w:w="555" w:type="pct"/>
            <w:tcBorders>
              <w:top w:val="nil"/>
              <w:left w:val="nil"/>
              <w:bottom w:val="single" w:sz="4" w:space="0" w:color="auto"/>
              <w:right w:val="single" w:sz="4" w:space="0" w:color="auto"/>
            </w:tcBorders>
            <w:shd w:val="clear" w:color="000000" w:fill="00CCFF"/>
            <w:hideMark/>
          </w:tcPr>
          <w:p w14:paraId="0D9C1A29" w14:textId="77777777" w:rsidR="00B51FD2" w:rsidRPr="00B51FD2" w:rsidRDefault="00B51FD2" w:rsidP="00B51FD2">
            <w:pPr>
              <w:pStyle w:val="00Dliubngbiu"/>
            </w:pPr>
            <w:r w:rsidRPr="00B51FD2">
              <w:t>6</w:t>
            </w:r>
          </w:p>
        </w:tc>
        <w:tc>
          <w:tcPr>
            <w:tcW w:w="555" w:type="pct"/>
            <w:tcBorders>
              <w:top w:val="nil"/>
              <w:left w:val="nil"/>
              <w:bottom w:val="single" w:sz="4" w:space="0" w:color="auto"/>
              <w:right w:val="single" w:sz="4" w:space="0" w:color="auto"/>
            </w:tcBorders>
            <w:shd w:val="clear" w:color="000000" w:fill="00CCFF"/>
            <w:hideMark/>
          </w:tcPr>
          <w:p w14:paraId="38A44C78" w14:textId="77777777" w:rsidR="00B51FD2" w:rsidRPr="00B51FD2" w:rsidRDefault="00B51FD2" w:rsidP="00B51FD2">
            <w:pPr>
              <w:pStyle w:val="00Dliubngbiu"/>
            </w:pPr>
            <w:r w:rsidRPr="00B51FD2">
              <w:t>7</w:t>
            </w:r>
          </w:p>
        </w:tc>
        <w:tc>
          <w:tcPr>
            <w:tcW w:w="556" w:type="pct"/>
            <w:tcBorders>
              <w:top w:val="nil"/>
              <w:left w:val="nil"/>
              <w:bottom w:val="single" w:sz="4" w:space="0" w:color="auto"/>
              <w:right w:val="single" w:sz="4" w:space="0" w:color="auto"/>
            </w:tcBorders>
            <w:shd w:val="clear" w:color="000000" w:fill="00CCFF"/>
            <w:hideMark/>
          </w:tcPr>
          <w:p w14:paraId="12166C91" w14:textId="77777777" w:rsidR="00B51FD2" w:rsidRPr="00B51FD2" w:rsidRDefault="00B51FD2" w:rsidP="00B51FD2">
            <w:pPr>
              <w:pStyle w:val="00Dliubngbiu"/>
            </w:pPr>
            <w:r w:rsidRPr="00B51FD2">
              <w:t>8</w:t>
            </w:r>
          </w:p>
        </w:tc>
        <w:tc>
          <w:tcPr>
            <w:tcW w:w="564" w:type="pct"/>
            <w:tcBorders>
              <w:top w:val="nil"/>
              <w:left w:val="nil"/>
              <w:bottom w:val="nil"/>
              <w:right w:val="single" w:sz="4" w:space="0" w:color="auto"/>
            </w:tcBorders>
            <w:shd w:val="clear" w:color="000000" w:fill="00CCFF"/>
            <w:hideMark/>
          </w:tcPr>
          <w:p w14:paraId="014FA968" w14:textId="77777777" w:rsidR="00B51FD2" w:rsidRPr="00B51FD2" w:rsidRDefault="00B51FD2" w:rsidP="00B51FD2">
            <w:pPr>
              <w:pStyle w:val="00Dliubngbiu"/>
            </w:pPr>
            <w:r w:rsidRPr="00B51FD2">
              <w:t>9</w:t>
            </w:r>
          </w:p>
        </w:tc>
      </w:tr>
      <w:tr w:rsidR="00B51FD2" w:rsidRPr="00B51FD2" w14:paraId="2F5ECCCA"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1558CD98" w14:textId="77777777" w:rsidR="00B51FD2" w:rsidRPr="00B51FD2" w:rsidRDefault="00B51FD2" w:rsidP="00B51FD2">
            <w:pPr>
              <w:pStyle w:val="00Dliubngbiu"/>
            </w:pPr>
            <w:r w:rsidRPr="00B51FD2">
              <w:t>S1A</w:t>
            </w:r>
          </w:p>
        </w:tc>
        <w:tc>
          <w:tcPr>
            <w:tcW w:w="552" w:type="pct"/>
            <w:tcBorders>
              <w:top w:val="nil"/>
              <w:left w:val="nil"/>
              <w:bottom w:val="nil"/>
              <w:right w:val="single" w:sz="4" w:space="0" w:color="auto"/>
            </w:tcBorders>
            <w:shd w:val="clear" w:color="000000" w:fill="FFFFFF"/>
            <w:hideMark/>
          </w:tcPr>
          <w:p w14:paraId="0AD3EFCD" w14:textId="77777777" w:rsidR="00B51FD2" w:rsidRPr="00B51FD2" w:rsidRDefault="00B51FD2" w:rsidP="00B51FD2">
            <w:pPr>
              <w:pStyle w:val="00Dliubngbiu"/>
            </w:pPr>
            <w:r w:rsidRPr="00B51FD2">
              <w:t>2,2</w:t>
            </w:r>
          </w:p>
        </w:tc>
        <w:tc>
          <w:tcPr>
            <w:tcW w:w="552" w:type="pct"/>
            <w:tcBorders>
              <w:top w:val="nil"/>
              <w:left w:val="nil"/>
              <w:bottom w:val="nil"/>
              <w:right w:val="single" w:sz="4" w:space="0" w:color="auto"/>
            </w:tcBorders>
            <w:shd w:val="clear" w:color="000000" w:fill="FFFFFF"/>
            <w:hideMark/>
          </w:tcPr>
          <w:p w14:paraId="7FA34C0F" w14:textId="77777777" w:rsidR="00B51FD2" w:rsidRPr="00B51FD2" w:rsidRDefault="00B51FD2" w:rsidP="00B51FD2">
            <w:pPr>
              <w:pStyle w:val="00Dliubngbiu"/>
            </w:pPr>
            <w:r w:rsidRPr="00B51FD2">
              <w:t>4,0</w:t>
            </w:r>
          </w:p>
        </w:tc>
        <w:tc>
          <w:tcPr>
            <w:tcW w:w="556" w:type="pct"/>
            <w:tcBorders>
              <w:top w:val="nil"/>
              <w:left w:val="nil"/>
              <w:bottom w:val="nil"/>
              <w:right w:val="single" w:sz="4" w:space="0" w:color="auto"/>
            </w:tcBorders>
            <w:shd w:val="clear" w:color="000000" w:fill="FFFFFF"/>
            <w:hideMark/>
          </w:tcPr>
          <w:p w14:paraId="36A9CB51" w14:textId="77777777" w:rsidR="00B51FD2" w:rsidRPr="00B51FD2" w:rsidRDefault="00B51FD2" w:rsidP="00B51FD2">
            <w:pPr>
              <w:pStyle w:val="00Dliubngbiu"/>
            </w:pPr>
            <w:r w:rsidRPr="00B51FD2">
              <w:t>1,82</w:t>
            </w:r>
          </w:p>
        </w:tc>
        <w:tc>
          <w:tcPr>
            <w:tcW w:w="555" w:type="pct"/>
            <w:tcBorders>
              <w:top w:val="nil"/>
              <w:left w:val="nil"/>
              <w:bottom w:val="nil"/>
              <w:right w:val="single" w:sz="4" w:space="0" w:color="auto"/>
            </w:tcBorders>
            <w:shd w:val="clear" w:color="000000" w:fill="FFFFFF"/>
            <w:hideMark/>
          </w:tcPr>
          <w:p w14:paraId="2AE9C39C" w14:textId="77777777" w:rsidR="00B51FD2" w:rsidRPr="00B51FD2" w:rsidRDefault="00B51FD2" w:rsidP="00B51FD2">
            <w:pPr>
              <w:pStyle w:val="00Dliubngbiu"/>
            </w:pPr>
            <w:r w:rsidRPr="00B51FD2">
              <w:t>0,0194</w:t>
            </w:r>
          </w:p>
        </w:tc>
        <w:tc>
          <w:tcPr>
            <w:tcW w:w="555" w:type="pct"/>
            <w:tcBorders>
              <w:top w:val="nil"/>
              <w:left w:val="nil"/>
              <w:bottom w:val="nil"/>
              <w:right w:val="single" w:sz="4" w:space="0" w:color="auto"/>
            </w:tcBorders>
            <w:shd w:val="clear" w:color="000000" w:fill="FFFFFF"/>
            <w:hideMark/>
          </w:tcPr>
          <w:p w14:paraId="650201B3" w14:textId="77777777" w:rsidR="00B51FD2" w:rsidRPr="00B51FD2" w:rsidRDefault="00B51FD2" w:rsidP="00B51FD2">
            <w:pPr>
              <w:pStyle w:val="00Dliubngbiu"/>
            </w:pPr>
            <w:r w:rsidRPr="00B51FD2">
              <w:t>0,195</w:t>
            </w:r>
          </w:p>
        </w:tc>
        <w:tc>
          <w:tcPr>
            <w:tcW w:w="555" w:type="pct"/>
            <w:tcBorders>
              <w:top w:val="nil"/>
              <w:left w:val="nil"/>
              <w:bottom w:val="nil"/>
              <w:right w:val="single" w:sz="4" w:space="0" w:color="auto"/>
            </w:tcBorders>
            <w:shd w:val="clear" w:color="000000" w:fill="FFFFFF"/>
            <w:hideMark/>
          </w:tcPr>
          <w:p w14:paraId="19081B8D" w14:textId="77777777" w:rsidR="00B51FD2" w:rsidRPr="00B51FD2" w:rsidRDefault="00B51FD2" w:rsidP="00B51FD2">
            <w:pPr>
              <w:pStyle w:val="00Dliubngbiu"/>
            </w:pPr>
            <w:r w:rsidRPr="00B51FD2">
              <w:t>0,62</w:t>
            </w:r>
          </w:p>
        </w:tc>
        <w:tc>
          <w:tcPr>
            <w:tcW w:w="556" w:type="pct"/>
            <w:tcBorders>
              <w:top w:val="nil"/>
              <w:left w:val="nil"/>
              <w:bottom w:val="nil"/>
              <w:right w:val="nil"/>
            </w:tcBorders>
            <w:shd w:val="clear" w:color="000000" w:fill="FFFFFF"/>
            <w:hideMark/>
          </w:tcPr>
          <w:p w14:paraId="6715BCCC" w14:textId="77777777" w:rsidR="00B51FD2" w:rsidRPr="00B51FD2" w:rsidRDefault="00B51FD2" w:rsidP="00B51FD2">
            <w:pPr>
              <w:pStyle w:val="00Dliubngbiu"/>
            </w:pPr>
            <w:r w:rsidRPr="00B51FD2">
              <w:t>7</w:t>
            </w:r>
          </w:p>
        </w:tc>
        <w:tc>
          <w:tcPr>
            <w:tcW w:w="564" w:type="pct"/>
            <w:tcBorders>
              <w:top w:val="single" w:sz="4" w:space="0" w:color="auto"/>
              <w:left w:val="single" w:sz="4" w:space="0" w:color="auto"/>
              <w:bottom w:val="nil"/>
              <w:right w:val="single" w:sz="4" w:space="0" w:color="auto"/>
            </w:tcBorders>
            <w:shd w:val="clear" w:color="000000" w:fill="FFFFFF"/>
            <w:hideMark/>
          </w:tcPr>
          <w:p w14:paraId="47F8D060" w14:textId="77777777" w:rsidR="00B51FD2" w:rsidRPr="00B51FD2" w:rsidRDefault="00B51FD2" w:rsidP="00B51FD2">
            <w:pPr>
              <w:pStyle w:val="00Dliubngbiu"/>
            </w:pPr>
            <w:r w:rsidRPr="00B51FD2">
              <w:t>0,139</w:t>
            </w:r>
          </w:p>
        </w:tc>
      </w:tr>
      <w:tr w:rsidR="00B51FD2" w:rsidRPr="00B51FD2" w14:paraId="39FB99AA"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62E33A05" w14:textId="77777777" w:rsidR="00B51FD2" w:rsidRPr="00B51FD2" w:rsidRDefault="00B51FD2" w:rsidP="00B51FD2">
            <w:pPr>
              <w:pStyle w:val="00Dliubngbiu"/>
              <w:rPr>
                <w:color w:val="FFFFFF"/>
              </w:rPr>
            </w:pPr>
            <w:r w:rsidRPr="00B51FD2">
              <w:rPr>
                <w:color w:val="FFFFFF"/>
              </w:rPr>
              <w:t>S1A</w:t>
            </w:r>
          </w:p>
        </w:tc>
        <w:tc>
          <w:tcPr>
            <w:tcW w:w="552" w:type="pct"/>
            <w:tcBorders>
              <w:top w:val="nil"/>
              <w:left w:val="nil"/>
              <w:bottom w:val="nil"/>
              <w:right w:val="single" w:sz="4" w:space="0" w:color="auto"/>
            </w:tcBorders>
            <w:shd w:val="clear" w:color="000000" w:fill="FFFFFF"/>
            <w:hideMark/>
          </w:tcPr>
          <w:p w14:paraId="4235CD73"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25178361"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1217E879"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3A3E2154" w14:textId="77777777" w:rsidR="00B51FD2" w:rsidRPr="00B51FD2" w:rsidRDefault="00B51FD2" w:rsidP="00B51FD2">
            <w:pPr>
              <w:pStyle w:val="00Dliubngbiu"/>
            </w:pPr>
            <w:r w:rsidRPr="00B51FD2">
              <w:t>0,0058</w:t>
            </w:r>
          </w:p>
        </w:tc>
        <w:tc>
          <w:tcPr>
            <w:tcW w:w="555" w:type="pct"/>
            <w:tcBorders>
              <w:top w:val="nil"/>
              <w:left w:val="nil"/>
              <w:bottom w:val="nil"/>
              <w:right w:val="single" w:sz="4" w:space="0" w:color="auto"/>
            </w:tcBorders>
            <w:shd w:val="clear" w:color="000000" w:fill="FFFFFF"/>
            <w:hideMark/>
          </w:tcPr>
          <w:p w14:paraId="7C917645"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73731E56" w14:textId="77777777" w:rsidR="00B51FD2" w:rsidRPr="00B51FD2" w:rsidRDefault="00B51FD2" w:rsidP="00B51FD2">
            <w:pPr>
              <w:pStyle w:val="00Dliubngbiu"/>
            </w:pPr>
            <w:r w:rsidRPr="00B51FD2">
              <w:t> </w:t>
            </w:r>
          </w:p>
        </w:tc>
        <w:tc>
          <w:tcPr>
            <w:tcW w:w="556" w:type="pct"/>
            <w:tcBorders>
              <w:top w:val="nil"/>
              <w:left w:val="nil"/>
              <w:bottom w:val="nil"/>
              <w:right w:val="nil"/>
            </w:tcBorders>
            <w:shd w:val="clear" w:color="000000" w:fill="FFFFFF"/>
            <w:hideMark/>
          </w:tcPr>
          <w:p w14:paraId="225FD164"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50F09E74" w14:textId="77777777" w:rsidR="00B51FD2" w:rsidRPr="00B51FD2" w:rsidRDefault="00B51FD2" w:rsidP="00B51FD2">
            <w:pPr>
              <w:pStyle w:val="00Dliubngbiu"/>
            </w:pPr>
            <w:r w:rsidRPr="00B51FD2">
              <w:t>0,042</w:t>
            </w:r>
          </w:p>
        </w:tc>
      </w:tr>
      <w:tr w:rsidR="00B51FD2" w:rsidRPr="00B51FD2" w14:paraId="1A5E641B"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0442DA37" w14:textId="77777777" w:rsidR="00B51FD2" w:rsidRPr="00B51FD2" w:rsidRDefault="00B51FD2" w:rsidP="00B51FD2">
            <w:pPr>
              <w:pStyle w:val="00Dliubngbiu"/>
              <w:rPr>
                <w:color w:val="FFFFFF"/>
              </w:rPr>
            </w:pPr>
            <w:r w:rsidRPr="00B51FD2">
              <w:rPr>
                <w:color w:val="FFFFFF"/>
              </w:rPr>
              <w:t>S1A</w:t>
            </w:r>
          </w:p>
        </w:tc>
        <w:tc>
          <w:tcPr>
            <w:tcW w:w="552" w:type="pct"/>
            <w:tcBorders>
              <w:top w:val="nil"/>
              <w:left w:val="nil"/>
              <w:bottom w:val="nil"/>
              <w:right w:val="single" w:sz="4" w:space="0" w:color="auto"/>
            </w:tcBorders>
            <w:shd w:val="clear" w:color="000000" w:fill="FFFFFF"/>
            <w:hideMark/>
          </w:tcPr>
          <w:p w14:paraId="13BA2016"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666DB6FE"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1A1227A9"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45883BC3" w14:textId="77777777" w:rsidR="00B51FD2" w:rsidRPr="00B51FD2" w:rsidRDefault="00B51FD2" w:rsidP="00B51FD2">
            <w:pPr>
              <w:pStyle w:val="00Dliubngbiu"/>
            </w:pPr>
            <w:r w:rsidRPr="00B51FD2">
              <w:t>0,0420</w:t>
            </w:r>
          </w:p>
        </w:tc>
        <w:tc>
          <w:tcPr>
            <w:tcW w:w="555" w:type="pct"/>
            <w:tcBorders>
              <w:top w:val="nil"/>
              <w:left w:val="nil"/>
              <w:bottom w:val="nil"/>
              <w:right w:val="single" w:sz="4" w:space="0" w:color="auto"/>
            </w:tcBorders>
            <w:shd w:val="clear" w:color="000000" w:fill="FFFFFF"/>
            <w:hideMark/>
          </w:tcPr>
          <w:p w14:paraId="1669789E"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nil"/>
              <w:right w:val="single" w:sz="4" w:space="0" w:color="auto"/>
            </w:tcBorders>
            <w:shd w:val="clear" w:color="000000" w:fill="FFFFFF"/>
            <w:hideMark/>
          </w:tcPr>
          <w:p w14:paraId="6744F187"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nil"/>
              <w:right w:val="nil"/>
            </w:tcBorders>
            <w:shd w:val="clear" w:color="000000" w:fill="FFFFFF"/>
            <w:hideMark/>
          </w:tcPr>
          <w:p w14:paraId="5AF2C7B8"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2EE4CB77" w14:textId="77777777" w:rsidR="00B51FD2" w:rsidRPr="00B51FD2" w:rsidRDefault="00B51FD2" w:rsidP="00B51FD2">
            <w:pPr>
              <w:pStyle w:val="00Dliubngbiu"/>
            </w:pPr>
            <w:r w:rsidRPr="00B51FD2">
              <w:t>0,301</w:t>
            </w:r>
          </w:p>
        </w:tc>
      </w:tr>
      <w:tr w:rsidR="00B51FD2" w:rsidRPr="00B51FD2" w14:paraId="5C9DB55A" w14:textId="77777777" w:rsidTr="00B51FD2">
        <w:trPr>
          <w:divId w:val="1457020097"/>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32332B6A" w14:textId="77777777" w:rsidR="00B51FD2" w:rsidRPr="00B51FD2" w:rsidRDefault="00B51FD2" w:rsidP="00B51FD2">
            <w:pPr>
              <w:pStyle w:val="00Dliubngbiu"/>
              <w:rPr>
                <w:color w:val="FFFFFF"/>
                <w:sz w:val="20"/>
                <w:szCs w:val="20"/>
              </w:rPr>
            </w:pPr>
            <w:r w:rsidRPr="00B51FD2">
              <w:rPr>
                <w:color w:val="FFFFFF"/>
                <w:sz w:val="20"/>
                <w:szCs w:val="20"/>
              </w:rPr>
              <w:t>S1A</w:t>
            </w:r>
          </w:p>
        </w:tc>
        <w:tc>
          <w:tcPr>
            <w:tcW w:w="552" w:type="pct"/>
            <w:tcBorders>
              <w:top w:val="nil"/>
              <w:left w:val="nil"/>
              <w:bottom w:val="single" w:sz="4" w:space="0" w:color="auto"/>
              <w:right w:val="single" w:sz="4" w:space="0" w:color="auto"/>
            </w:tcBorders>
            <w:shd w:val="clear" w:color="000000" w:fill="FFFFFF"/>
            <w:hideMark/>
          </w:tcPr>
          <w:p w14:paraId="70153F8C" w14:textId="77777777" w:rsidR="00B51FD2" w:rsidRPr="00B51FD2" w:rsidRDefault="00B51FD2" w:rsidP="00B51FD2">
            <w:pPr>
              <w:pStyle w:val="00Dliubngbiu"/>
              <w:rPr>
                <w:sz w:val="20"/>
                <w:szCs w:val="20"/>
              </w:rPr>
            </w:pPr>
            <w:r w:rsidRPr="00B51FD2">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7A33C6FB"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2F658565" w14:textId="77777777" w:rsidR="00B51FD2" w:rsidRPr="00B51FD2" w:rsidRDefault="00B51FD2" w:rsidP="00B51FD2">
            <w:pPr>
              <w:pStyle w:val="00Dliubngbiu"/>
            </w:pPr>
            <w:r w:rsidRPr="00B51FD2">
              <w:t> </w:t>
            </w:r>
          </w:p>
        </w:tc>
        <w:tc>
          <w:tcPr>
            <w:tcW w:w="555" w:type="pct"/>
            <w:tcBorders>
              <w:top w:val="nil"/>
              <w:left w:val="nil"/>
              <w:bottom w:val="single" w:sz="4" w:space="0" w:color="auto"/>
              <w:right w:val="single" w:sz="4" w:space="0" w:color="auto"/>
            </w:tcBorders>
            <w:shd w:val="clear" w:color="000000" w:fill="FFFFFF"/>
            <w:hideMark/>
          </w:tcPr>
          <w:p w14:paraId="64BB310E" w14:textId="77777777" w:rsidR="00B51FD2" w:rsidRPr="00B51FD2" w:rsidRDefault="00B51FD2" w:rsidP="00B51FD2">
            <w:pPr>
              <w:pStyle w:val="00Dliubngbiu"/>
            </w:pPr>
            <w:r w:rsidRPr="00B51FD2">
              <w:t>0,0127</w:t>
            </w:r>
          </w:p>
        </w:tc>
        <w:tc>
          <w:tcPr>
            <w:tcW w:w="555" w:type="pct"/>
            <w:tcBorders>
              <w:top w:val="nil"/>
              <w:left w:val="nil"/>
              <w:bottom w:val="single" w:sz="4" w:space="0" w:color="auto"/>
              <w:right w:val="single" w:sz="4" w:space="0" w:color="auto"/>
            </w:tcBorders>
            <w:shd w:val="clear" w:color="000000" w:fill="FFFFFF"/>
            <w:hideMark/>
          </w:tcPr>
          <w:p w14:paraId="7C55DD38"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0514A635"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nil"/>
              <w:right w:val="nil"/>
            </w:tcBorders>
            <w:shd w:val="clear" w:color="000000" w:fill="FFFFFF"/>
            <w:hideMark/>
          </w:tcPr>
          <w:p w14:paraId="0438F249"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17B38262" w14:textId="77777777" w:rsidR="00B51FD2" w:rsidRPr="00B51FD2" w:rsidRDefault="00B51FD2" w:rsidP="00B51FD2">
            <w:pPr>
              <w:pStyle w:val="00Dliubngbiu"/>
            </w:pPr>
            <w:r w:rsidRPr="00B51FD2">
              <w:t>0,091</w:t>
            </w:r>
          </w:p>
        </w:tc>
      </w:tr>
      <w:tr w:rsidR="00B51FD2" w:rsidRPr="00B51FD2" w14:paraId="223F5A08"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2943300A" w14:textId="77777777" w:rsidR="00B51FD2" w:rsidRPr="00B51FD2" w:rsidRDefault="00B51FD2" w:rsidP="00B51FD2">
            <w:pPr>
              <w:pStyle w:val="00Dliubngbiu"/>
            </w:pPr>
            <w:r w:rsidRPr="00B51FD2">
              <w:t>S1B</w:t>
            </w:r>
          </w:p>
        </w:tc>
        <w:tc>
          <w:tcPr>
            <w:tcW w:w="552" w:type="pct"/>
            <w:tcBorders>
              <w:top w:val="nil"/>
              <w:left w:val="nil"/>
              <w:bottom w:val="nil"/>
              <w:right w:val="single" w:sz="4" w:space="0" w:color="auto"/>
            </w:tcBorders>
            <w:shd w:val="clear" w:color="000000" w:fill="FFFFFF"/>
            <w:hideMark/>
          </w:tcPr>
          <w:p w14:paraId="1196AA28" w14:textId="77777777" w:rsidR="00B51FD2" w:rsidRPr="00B51FD2" w:rsidRDefault="00B51FD2" w:rsidP="00B51FD2">
            <w:pPr>
              <w:pStyle w:val="00Dliubngbiu"/>
            </w:pPr>
            <w:r w:rsidRPr="00B51FD2">
              <w:t>4,0</w:t>
            </w:r>
          </w:p>
        </w:tc>
        <w:tc>
          <w:tcPr>
            <w:tcW w:w="552" w:type="pct"/>
            <w:tcBorders>
              <w:top w:val="nil"/>
              <w:left w:val="nil"/>
              <w:bottom w:val="nil"/>
              <w:right w:val="single" w:sz="4" w:space="0" w:color="auto"/>
            </w:tcBorders>
            <w:shd w:val="clear" w:color="000000" w:fill="FFFFFF"/>
            <w:hideMark/>
          </w:tcPr>
          <w:p w14:paraId="5C0A6EB0" w14:textId="77777777" w:rsidR="00B51FD2" w:rsidRPr="00B51FD2" w:rsidRDefault="00B51FD2" w:rsidP="00B51FD2">
            <w:pPr>
              <w:pStyle w:val="00Dliubngbiu"/>
            </w:pPr>
            <w:r w:rsidRPr="00B51FD2">
              <w:t>6,0</w:t>
            </w:r>
          </w:p>
        </w:tc>
        <w:tc>
          <w:tcPr>
            <w:tcW w:w="556" w:type="pct"/>
            <w:tcBorders>
              <w:top w:val="nil"/>
              <w:left w:val="nil"/>
              <w:bottom w:val="nil"/>
              <w:right w:val="single" w:sz="4" w:space="0" w:color="auto"/>
            </w:tcBorders>
            <w:shd w:val="clear" w:color="000000" w:fill="FFFFFF"/>
            <w:hideMark/>
          </w:tcPr>
          <w:p w14:paraId="17452B95" w14:textId="77777777" w:rsidR="00B51FD2" w:rsidRPr="00B51FD2" w:rsidRDefault="00B51FD2" w:rsidP="00B51FD2">
            <w:pPr>
              <w:pStyle w:val="00Dliubngbiu"/>
            </w:pPr>
            <w:r w:rsidRPr="00B51FD2">
              <w:t>1,50</w:t>
            </w:r>
          </w:p>
        </w:tc>
        <w:tc>
          <w:tcPr>
            <w:tcW w:w="555" w:type="pct"/>
            <w:tcBorders>
              <w:top w:val="nil"/>
              <w:left w:val="nil"/>
              <w:bottom w:val="nil"/>
              <w:right w:val="single" w:sz="4" w:space="0" w:color="auto"/>
            </w:tcBorders>
            <w:shd w:val="clear" w:color="000000" w:fill="FFFFFF"/>
            <w:hideMark/>
          </w:tcPr>
          <w:p w14:paraId="53A5BE35" w14:textId="77777777" w:rsidR="00B51FD2" w:rsidRPr="00B51FD2" w:rsidRDefault="00B51FD2" w:rsidP="00B51FD2">
            <w:pPr>
              <w:pStyle w:val="00Dliubngbiu"/>
            </w:pPr>
            <w:r w:rsidRPr="00B51FD2">
              <w:t>0,0208</w:t>
            </w:r>
          </w:p>
        </w:tc>
        <w:tc>
          <w:tcPr>
            <w:tcW w:w="555" w:type="pct"/>
            <w:tcBorders>
              <w:top w:val="nil"/>
              <w:left w:val="nil"/>
              <w:bottom w:val="nil"/>
              <w:right w:val="single" w:sz="4" w:space="0" w:color="auto"/>
            </w:tcBorders>
            <w:shd w:val="clear" w:color="000000" w:fill="FFFFFF"/>
            <w:hideMark/>
          </w:tcPr>
          <w:p w14:paraId="187ED13F" w14:textId="77777777" w:rsidR="00B51FD2" w:rsidRPr="00B51FD2" w:rsidRDefault="00B51FD2" w:rsidP="00B51FD2">
            <w:pPr>
              <w:pStyle w:val="00Dliubngbiu"/>
            </w:pPr>
            <w:r w:rsidRPr="00B51FD2">
              <w:t>0,84</w:t>
            </w:r>
          </w:p>
        </w:tc>
        <w:tc>
          <w:tcPr>
            <w:tcW w:w="555" w:type="pct"/>
            <w:tcBorders>
              <w:top w:val="nil"/>
              <w:left w:val="nil"/>
              <w:bottom w:val="nil"/>
              <w:right w:val="single" w:sz="4" w:space="0" w:color="auto"/>
            </w:tcBorders>
            <w:shd w:val="clear" w:color="000000" w:fill="FFFFFF"/>
            <w:hideMark/>
          </w:tcPr>
          <w:p w14:paraId="542E1722" w14:textId="77777777" w:rsidR="00B51FD2" w:rsidRPr="00B51FD2" w:rsidRDefault="00B51FD2" w:rsidP="00B51FD2">
            <w:pPr>
              <w:pStyle w:val="00Dliubngbiu"/>
            </w:pPr>
            <w:r w:rsidRPr="00B51FD2">
              <w:t>0,48</w:t>
            </w:r>
          </w:p>
        </w:tc>
        <w:tc>
          <w:tcPr>
            <w:tcW w:w="556" w:type="pct"/>
            <w:tcBorders>
              <w:top w:val="single" w:sz="4" w:space="0" w:color="auto"/>
              <w:left w:val="nil"/>
              <w:bottom w:val="nil"/>
              <w:right w:val="nil"/>
            </w:tcBorders>
            <w:shd w:val="clear" w:color="000000" w:fill="FFFFFF"/>
            <w:hideMark/>
          </w:tcPr>
          <w:p w14:paraId="073A4481" w14:textId="77777777" w:rsidR="00B51FD2" w:rsidRPr="00B51FD2" w:rsidRDefault="00B51FD2" w:rsidP="00B51FD2">
            <w:pPr>
              <w:pStyle w:val="00Dliubngbiu"/>
            </w:pPr>
            <w:r w:rsidRPr="00B51FD2">
              <w:t>32</w:t>
            </w:r>
          </w:p>
        </w:tc>
        <w:tc>
          <w:tcPr>
            <w:tcW w:w="564" w:type="pct"/>
            <w:tcBorders>
              <w:top w:val="single" w:sz="4" w:space="0" w:color="auto"/>
              <w:left w:val="single" w:sz="4" w:space="0" w:color="auto"/>
              <w:bottom w:val="nil"/>
              <w:right w:val="single" w:sz="4" w:space="0" w:color="auto"/>
            </w:tcBorders>
            <w:shd w:val="clear" w:color="000000" w:fill="FFFFFF"/>
            <w:hideMark/>
          </w:tcPr>
          <w:p w14:paraId="6162B179" w14:textId="77777777" w:rsidR="00B51FD2" w:rsidRPr="00B51FD2" w:rsidRDefault="00B51FD2" w:rsidP="00B51FD2">
            <w:pPr>
              <w:pStyle w:val="00Dliubngbiu"/>
            </w:pPr>
            <w:r w:rsidRPr="00B51FD2">
              <w:t>0,659</w:t>
            </w:r>
          </w:p>
        </w:tc>
      </w:tr>
      <w:tr w:rsidR="00B51FD2" w:rsidRPr="00B51FD2" w14:paraId="1BCFF4A9"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736DAE09" w14:textId="77777777" w:rsidR="00B51FD2" w:rsidRPr="00B51FD2" w:rsidRDefault="00B51FD2" w:rsidP="00B51FD2">
            <w:pPr>
              <w:pStyle w:val="00Dliubngbiu"/>
              <w:rPr>
                <w:color w:val="FFFFFF"/>
              </w:rPr>
            </w:pPr>
            <w:r w:rsidRPr="00B51FD2">
              <w:rPr>
                <w:color w:val="FFFFFF"/>
              </w:rPr>
              <w:t>S1B</w:t>
            </w:r>
          </w:p>
        </w:tc>
        <w:tc>
          <w:tcPr>
            <w:tcW w:w="552" w:type="pct"/>
            <w:tcBorders>
              <w:top w:val="nil"/>
              <w:left w:val="nil"/>
              <w:bottom w:val="nil"/>
              <w:right w:val="single" w:sz="4" w:space="0" w:color="auto"/>
            </w:tcBorders>
            <w:shd w:val="clear" w:color="000000" w:fill="FFFFFF"/>
            <w:hideMark/>
          </w:tcPr>
          <w:p w14:paraId="51BA73E6"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78FD164B"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204D2FFD"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4C36B063" w14:textId="77777777" w:rsidR="00B51FD2" w:rsidRPr="00B51FD2" w:rsidRDefault="00B51FD2" w:rsidP="00B51FD2">
            <w:pPr>
              <w:pStyle w:val="00Dliubngbiu"/>
            </w:pPr>
            <w:r w:rsidRPr="00B51FD2">
              <w:t>0,0093</w:t>
            </w:r>
          </w:p>
        </w:tc>
        <w:tc>
          <w:tcPr>
            <w:tcW w:w="555" w:type="pct"/>
            <w:tcBorders>
              <w:top w:val="nil"/>
              <w:left w:val="nil"/>
              <w:bottom w:val="nil"/>
              <w:right w:val="single" w:sz="4" w:space="0" w:color="auto"/>
            </w:tcBorders>
            <w:shd w:val="clear" w:color="000000" w:fill="FFFFFF"/>
            <w:hideMark/>
          </w:tcPr>
          <w:p w14:paraId="691997A2"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15DB219B" w14:textId="77777777" w:rsidR="00B51FD2" w:rsidRPr="00B51FD2" w:rsidRDefault="00B51FD2" w:rsidP="00B51FD2">
            <w:pPr>
              <w:pStyle w:val="00Dliubngbiu"/>
            </w:pPr>
            <w:r w:rsidRPr="00B51FD2">
              <w:t> </w:t>
            </w:r>
          </w:p>
        </w:tc>
        <w:tc>
          <w:tcPr>
            <w:tcW w:w="556" w:type="pct"/>
            <w:tcBorders>
              <w:top w:val="nil"/>
              <w:left w:val="nil"/>
              <w:bottom w:val="nil"/>
              <w:right w:val="nil"/>
            </w:tcBorders>
            <w:shd w:val="clear" w:color="000000" w:fill="FFFFFF"/>
            <w:hideMark/>
          </w:tcPr>
          <w:p w14:paraId="12A50589"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5FD22485" w14:textId="77777777" w:rsidR="00B51FD2" w:rsidRPr="00B51FD2" w:rsidRDefault="00B51FD2" w:rsidP="00B51FD2">
            <w:pPr>
              <w:pStyle w:val="00Dliubngbiu"/>
            </w:pPr>
            <w:r w:rsidRPr="00B51FD2">
              <w:t>0,295</w:t>
            </w:r>
          </w:p>
        </w:tc>
      </w:tr>
      <w:tr w:rsidR="00B51FD2" w:rsidRPr="00B51FD2" w14:paraId="75354040"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13E9B1EB" w14:textId="77777777" w:rsidR="00B51FD2" w:rsidRPr="00B51FD2" w:rsidRDefault="00B51FD2" w:rsidP="00B51FD2">
            <w:pPr>
              <w:pStyle w:val="00Dliubngbiu"/>
              <w:rPr>
                <w:color w:val="FFFFFF"/>
              </w:rPr>
            </w:pPr>
            <w:r w:rsidRPr="00B51FD2">
              <w:rPr>
                <w:color w:val="FFFFFF"/>
              </w:rPr>
              <w:t>S1B</w:t>
            </w:r>
          </w:p>
        </w:tc>
        <w:tc>
          <w:tcPr>
            <w:tcW w:w="552" w:type="pct"/>
            <w:tcBorders>
              <w:top w:val="nil"/>
              <w:left w:val="nil"/>
              <w:bottom w:val="nil"/>
              <w:right w:val="single" w:sz="4" w:space="0" w:color="auto"/>
            </w:tcBorders>
            <w:shd w:val="clear" w:color="000000" w:fill="FFFFFF"/>
            <w:hideMark/>
          </w:tcPr>
          <w:p w14:paraId="075B3288"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50AE3AAF"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470E3D04"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08479C72" w14:textId="77777777" w:rsidR="00B51FD2" w:rsidRPr="00B51FD2" w:rsidRDefault="00B51FD2" w:rsidP="00B51FD2">
            <w:pPr>
              <w:pStyle w:val="00Dliubngbiu"/>
            </w:pPr>
            <w:r w:rsidRPr="00B51FD2">
              <w:t>0,0464</w:t>
            </w:r>
          </w:p>
        </w:tc>
        <w:tc>
          <w:tcPr>
            <w:tcW w:w="555" w:type="pct"/>
            <w:tcBorders>
              <w:top w:val="nil"/>
              <w:left w:val="nil"/>
              <w:bottom w:val="nil"/>
              <w:right w:val="single" w:sz="4" w:space="0" w:color="auto"/>
            </w:tcBorders>
            <w:shd w:val="clear" w:color="000000" w:fill="FFFFFF"/>
            <w:hideMark/>
          </w:tcPr>
          <w:p w14:paraId="3E497AA9"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nil"/>
              <w:right w:val="single" w:sz="4" w:space="0" w:color="auto"/>
            </w:tcBorders>
            <w:shd w:val="clear" w:color="000000" w:fill="FFFFFF"/>
            <w:hideMark/>
          </w:tcPr>
          <w:p w14:paraId="23F3768B"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nil"/>
              <w:right w:val="nil"/>
            </w:tcBorders>
            <w:shd w:val="clear" w:color="000000" w:fill="FFFFFF"/>
            <w:hideMark/>
          </w:tcPr>
          <w:p w14:paraId="4E178178"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76CEC3AA" w14:textId="77777777" w:rsidR="00B51FD2" w:rsidRPr="00B51FD2" w:rsidRDefault="00B51FD2" w:rsidP="00B51FD2">
            <w:pPr>
              <w:pStyle w:val="00Dliubngbiu"/>
            </w:pPr>
            <w:r w:rsidRPr="00B51FD2">
              <w:t>1,470</w:t>
            </w:r>
          </w:p>
        </w:tc>
      </w:tr>
      <w:tr w:rsidR="00B51FD2" w:rsidRPr="00B51FD2" w14:paraId="6D59AF5D" w14:textId="77777777" w:rsidTr="00B51FD2">
        <w:trPr>
          <w:divId w:val="1457020097"/>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16EEBBE2" w14:textId="77777777" w:rsidR="00B51FD2" w:rsidRPr="00B51FD2" w:rsidRDefault="00B51FD2" w:rsidP="00B51FD2">
            <w:pPr>
              <w:pStyle w:val="00Dliubngbiu"/>
              <w:rPr>
                <w:color w:val="FFFFFF"/>
                <w:sz w:val="20"/>
                <w:szCs w:val="20"/>
              </w:rPr>
            </w:pPr>
            <w:r w:rsidRPr="00B51FD2">
              <w:rPr>
                <w:color w:val="FFFFFF"/>
                <w:sz w:val="20"/>
                <w:szCs w:val="20"/>
              </w:rPr>
              <w:t>S1B</w:t>
            </w:r>
          </w:p>
        </w:tc>
        <w:tc>
          <w:tcPr>
            <w:tcW w:w="552" w:type="pct"/>
            <w:tcBorders>
              <w:top w:val="nil"/>
              <w:left w:val="nil"/>
              <w:bottom w:val="single" w:sz="4" w:space="0" w:color="auto"/>
              <w:right w:val="single" w:sz="4" w:space="0" w:color="auto"/>
            </w:tcBorders>
            <w:shd w:val="clear" w:color="000000" w:fill="FFFFFF"/>
            <w:hideMark/>
          </w:tcPr>
          <w:p w14:paraId="5FAA7E7A" w14:textId="77777777" w:rsidR="00B51FD2" w:rsidRPr="00B51FD2" w:rsidRDefault="00B51FD2" w:rsidP="00B51FD2">
            <w:pPr>
              <w:pStyle w:val="00Dliubngbiu"/>
              <w:rPr>
                <w:sz w:val="20"/>
                <w:szCs w:val="20"/>
              </w:rPr>
            </w:pPr>
            <w:r w:rsidRPr="00B51FD2">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2AC3030F"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16593024" w14:textId="77777777" w:rsidR="00B51FD2" w:rsidRPr="00B51FD2" w:rsidRDefault="00B51FD2" w:rsidP="00B51FD2">
            <w:pPr>
              <w:pStyle w:val="00Dliubngbiu"/>
            </w:pPr>
            <w:r w:rsidRPr="00B51FD2">
              <w:t> </w:t>
            </w:r>
          </w:p>
        </w:tc>
        <w:tc>
          <w:tcPr>
            <w:tcW w:w="555" w:type="pct"/>
            <w:tcBorders>
              <w:top w:val="nil"/>
              <w:left w:val="nil"/>
              <w:bottom w:val="single" w:sz="4" w:space="0" w:color="auto"/>
              <w:right w:val="single" w:sz="4" w:space="0" w:color="auto"/>
            </w:tcBorders>
            <w:shd w:val="clear" w:color="000000" w:fill="FFFFFF"/>
            <w:hideMark/>
          </w:tcPr>
          <w:p w14:paraId="769898CF" w14:textId="77777777" w:rsidR="00B51FD2" w:rsidRPr="00B51FD2" w:rsidRDefault="00B51FD2" w:rsidP="00B51FD2">
            <w:pPr>
              <w:pStyle w:val="00Dliubngbiu"/>
            </w:pPr>
            <w:r w:rsidRPr="00B51FD2">
              <w:t>0,0206</w:t>
            </w:r>
          </w:p>
        </w:tc>
        <w:tc>
          <w:tcPr>
            <w:tcW w:w="555" w:type="pct"/>
            <w:tcBorders>
              <w:top w:val="nil"/>
              <w:left w:val="nil"/>
              <w:bottom w:val="single" w:sz="4" w:space="0" w:color="auto"/>
              <w:right w:val="single" w:sz="4" w:space="0" w:color="auto"/>
            </w:tcBorders>
            <w:shd w:val="clear" w:color="000000" w:fill="FFFFFF"/>
            <w:hideMark/>
          </w:tcPr>
          <w:p w14:paraId="572B4531"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320A5CB7"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nil"/>
            </w:tcBorders>
            <w:shd w:val="clear" w:color="000000" w:fill="FFFFFF"/>
            <w:hideMark/>
          </w:tcPr>
          <w:p w14:paraId="5293B23E"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0729E598" w14:textId="77777777" w:rsidR="00B51FD2" w:rsidRPr="00B51FD2" w:rsidRDefault="00B51FD2" w:rsidP="00B51FD2">
            <w:pPr>
              <w:pStyle w:val="00Dliubngbiu"/>
            </w:pPr>
            <w:r w:rsidRPr="00B51FD2">
              <w:t>0,653</w:t>
            </w:r>
          </w:p>
        </w:tc>
      </w:tr>
      <w:tr w:rsidR="00B51FD2" w:rsidRPr="00B51FD2" w14:paraId="1D487BD1"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24A97700" w14:textId="77777777" w:rsidR="00B51FD2" w:rsidRPr="00B51FD2" w:rsidRDefault="00B51FD2" w:rsidP="00B51FD2">
            <w:pPr>
              <w:pStyle w:val="00Dliubngbiu"/>
            </w:pPr>
            <w:r w:rsidRPr="00B51FD2">
              <w:t>S1</w:t>
            </w:r>
          </w:p>
        </w:tc>
        <w:tc>
          <w:tcPr>
            <w:tcW w:w="552" w:type="pct"/>
            <w:tcBorders>
              <w:top w:val="nil"/>
              <w:left w:val="nil"/>
              <w:bottom w:val="nil"/>
              <w:right w:val="single" w:sz="4" w:space="0" w:color="auto"/>
            </w:tcBorders>
            <w:shd w:val="clear" w:color="000000" w:fill="FFFFFF"/>
            <w:hideMark/>
          </w:tcPr>
          <w:p w14:paraId="14470A5A" w14:textId="77777777" w:rsidR="00B51FD2" w:rsidRPr="00B51FD2" w:rsidRDefault="00B51FD2" w:rsidP="00B51FD2">
            <w:pPr>
              <w:pStyle w:val="00Dliubngbiu"/>
            </w:pPr>
            <w:r w:rsidRPr="00B51FD2">
              <w:t>4,0</w:t>
            </w:r>
          </w:p>
        </w:tc>
        <w:tc>
          <w:tcPr>
            <w:tcW w:w="552" w:type="pct"/>
            <w:tcBorders>
              <w:top w:val="nil"/>
              <w:left w:val="nil"/>
              <w:bottom w:val="nil"/>
              <w:right w:val="single" w:sz="4" w:space="0" w:color="auto"/>
            </w:tcBorders>
            <w:shd w:val="clear" w:color="000000" w:fill="FFFFFF"/>
            <w:hideMark/>
          </w:tcPr>
          <w:p w14:paraId="0464DFE3" w14:textId="77777777" w:rsidR="00B51FD2" w:rsidRPr="00B51FD2" w:rsidRDefault="00B51FD2" w:rsidP="00B51FD2">
            <w:pPr>
              <w:pStyle w:val="00Dliubngbiu"/>
            </w:pPr>
            <w:r w:rsidRPr="00B51FD2">
              <w:t>6,0</w:t>
            </w:r>
          </w:p>
        </w:tc>
        <w:tc>
          <w:tcPr>
            <w:tcW w:w="556" w:type="pct"/>
            <w:tcBorders>
              <w:top w:val="nil"/>
              <w:left w:val="nil"/>
              <w:bottom w:val="nil"/>
              <w:right w:val="single" w:sz="4" w:space="0" w:color="auto"/>
            </w:tcBorders>
            <w:shd w:val="clear" w:color="000000" w:fill="FFFFFF"/>
            <w:hideMark/>
          </w:tcPr>
          <w:p w14:paraId="2CEDBBFE" w14:textId="77777777" w:rsidR="00B51FD2" w:rsidRPr="00B51FD2" w:rsidRDefault="00B51FD2" w:rsidP="00B51FD2">
            <w:pPr>
              <w:pStyle w:val="00Dliubngbiu"/>
            </w:pPr>
            <w:r w:rsidRPr="00B51FD2">
              <w:t>1,50</w:t>
            </w:r>
          </w:p>
        </w:tc>
        <w:tc>
          <w:tcPr>
            <w:tcW w:w="555" w:type="pct"/>
            <w:tcBorders>
              <w:top w:val="nil"/>
              <w:left w:val="nil"/>
              <w:bottom w:val="nil"/>
              <w:right w:val="single" w:sz="4" w:space="0" w:color="auto"/>
            </w:tcBorders>
            <w:shd w:val="clear" w:color="000000" w:fill="FFFFFF"/>
            <w:hideMark/>
          </w:tcPr>
          <w:p w14:paraId="3751BF6A" w14:textId="77777777" w:rsidR="00B51FD2" w:rsidRPr="00B51FD2" w:rsidRDefault="00B51FD2" w:rsidP="00B51FD2">
            <w:pPr>
              <w:pStyle w:val="00Dliubngbiu"/>
            </w:pPr>
            <w:r w:rsidRPr="00B51FD2">
              <w:t>0,0208</w:t>
            </w:r>
          </w:p>
        </w:tc>
        <w:tc>
          <w:tcPr>
            <w:tcW w:w="555" w:type="pct"/>
            <w:tcBorders>
              <w:top w:val="nil"/>
              <w:left w:val="nil"/>
              <w:bottom w:val="nil"/>
              <w:right w:val="single" w:sz="4" w:space="0" w:color="auto"/>
            </w:tcBorders>
            <w:shd w:val="clear" w:color="000000" w:fill="FFFFFF"/>
            <w:hideMark/>
          </w:tcPr>
          <w:p w14:paraId="56290B91" w14:textId="77777777" w:rsidR="00B51FD2" w:rsidRPr="00B51FD2" w:rsidRDefault="00B51FD2" w:rsidP="00B51FD2">
            <w:pPr>
              <w:pStyle w:val="00Dliubngbiu"/>
            </w:pPr>
            <w:r w:rsidRPr="00B51FD2">
              <w:t>0,48</w:t>
            </w:r>
          </w:p>
        </w:tc>
        <w:tc>
          <w:tcPr>
            <w:tcW w:w="555" w:type="pct"/>
            <w:tcBorders>
              <w:top w:val="nil"/>
              <w:left w:val="nil"/>
              <w:bottom w:val="nil"/>
              <w:right w:val="single" w:sz="4" w:space="0" w:color="auto"/>
            </w:tcBorders>
            <w:shd w:val="clear" w:color="000000" w:fill="FFFFFF"/>
            <w:hideMark/>
          </w:tcPr>
          <w:p w14:paraId="7FAD8D24" w14:textId="77777777" w:rsidR="00B51FD2" w:rsidRPr="00B51FD2" w:rsidRDefault="00B51FD2" w:rsidP="00B51FD2">
            <w:pPr>
              <w:pStyle w:val="00Dliubngbiu"/>
            </w:pPr>
            <w:r w:rsidRPr="00B51FD2">
              <w:t>0,48</w:t>
            </w:r>
          </w:p>
        </w:tc>
        <w:tc>
          <w:tcPr>
            <w:tcW w:w="556" w:type="pct"/>
            <w:tcBorders>
              <w:top w:val="nil"/>
              <w:left w:val="nil"/>
              <w:bottom w:val="nil"/>
              <w:right w:val="nil"/>
            </w:tcBorders>
            <w:shd w:val="clear" w:color="000000" w:fill="FFFFFF"/>
            <w:hideMark/>
          </w:tcPr>
          <w:p w14:paraId="400CAB9E" w14:textId="77777777" w:rsidR="00B51FD2" w:rsidRPr="00B51FD2" w:rsidRDefault="00B51FD2" w:rsidP="00B51FD2">
            <w:pPr>
              <w:pStyle w:val="00Dliubngbiu"/>
            </w:pPr>
            <w:r w:rsidRPr="00B51FD2">
              <w:t>23</w:t>
            </w:r>
          </w:p>
        </w:tc>
        <w:tc>
          <w:tcPr>
            <w:tcW w:w="564" w:type="pct"/>
            <w:tcBorders>
              <w:top w:val="single" w:sz="4" w:space="0" w:color="auto"/>
              <w:left w:val="single" w:sz="4" w:space="0" w:color="auto"/>
              <w:bottom w:val="nil"/>
              <w:right w:val="single" w:sz="4" w:space="0" w:color="auto"/>
            </w:tcBorders>
            <w:shd w:val="clear" w:color="000000" w:fill="FFFFFF"/>
            <w:hideMark/>
          </w:tcPr>
          <w:p w14:paraId="4120AAE2" w14:textId="77777777" w:rsidR="00B51FD2" w:rsidRPr="00B51FD2" w:rsidRDefault="00B51FD2" w:rsidP="00B51FD2">
            <w:pPr>
              <w:pStyle w:val="00Dliubngbiu"/>
            </w:pPr>
            <w:r w:rsidRPr="00B51FD2">
              <w:t>0,479</w:t>
            </w:r>
          </w:p>
        </w:tc>
      </w:tr>
      <w:tr w:rsidR="00B51FD2" w:rsidRPr="00B51FD2" w14:paraId="3CA27A57"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00C2C0FE" w14:textId="77777777" w:rsidR="00B51FD2" w:rsidRPr="00B51FD2" w:rsidRDefault="00B51FD2" w:rsidP="00B51FD2">
            <w:pPr>
              <w:pStyle w:val="00Dliubngbiu"/>
              <w:rPr>
                <w:color w:val="FFFFFF"/>
              </w:rPr>
            </w:pPr>
            <w:r w:rsidRPr="00B51FD2">
              <w:rPr>
                <w:color w:val="FFFFFF"/>
              </w:rPr>
              <w:t>S1</w:t>
            </w:r>
          </w:p>
        </w:tc>
        <w:tc>
          <w:tcPr>
            <w:tcW w:w="552" w:type="pct"/>
            <w:tcBorders>
              <w:top w:val="nil"/>
              <w:left w:val="nil"/>
              <w:bottom w:val="nil"/>
              <w:right w:val="single" w:sz="4" w:space="0" w:color="auto"/>
            </w:tcBorders>
            <w:shd w:val="clear" w:color="000000" w:fill="FFFFFF"/>
            <w:hideMark/>
          </w:tcPr>
          <w:p w14:paraId="4A728F5D"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27F2BA61"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25E4E724"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598429FE" w14:textId="77777777" w:rsidR="00B51FD2" w:rsidRPr="00B51FD2" w:rsidRDefault="00B51FD2" w:rsidP="00B51FD2">
            <w:pPr>
              <w:pStyle w:val="00Dliubngbiu"/>
            </w:pPr>
            <w:r w:rsidRPr="00B51FD2">
              <w:t>0,0093</w:t>
            </w:r>
          </w:p>
        </w:tc>
        <w:tc>
          <w:tcPr>
            <w:tcW w:w="555" w:type="pct"/>
            <w:tcBorders>
              <w:top w:val="nil"/>
              <w:left w:val="nil"/>
              <w:bottom w:val="nil"/>
              <w:right w:val="single" w:sz="4" w:space="0" w:color="auto"/>
            </w:tcBorders>
            <w:shd w:val="clear" w:color="000000" w:fill="FFFFFF"/>
            <w:hideMark/>
          </w:tcPr>
          <w:p w14:paraId="3E4BCDEA"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7D275F46" w14:textId="77777777" w:rsidR="00B51FD2" w:rsidRPr="00B51FD2" w:rsidRDefault="00B51FD2" w:rsidP="00B51FD2">
            <w:pPr>
              <w:pStyle w:val="00Dliubngbiu"/>
            </w:pPr>
            <w:r w:rsidRPr="00B51FD2">
              <w:t> </w:t>
            </w:r>
          </w:p>
        </w:tc>
        <w:tc>
          <w:tcPr>
            <w:tcW w:w="556" w:type="pct"/>
            <w:tcBorders>
              <w:top w:val="nil"/>
              <w:left w:val="nil"/>
              <w:bottom w:val="nil"/>
              <w:right w:val="nil"/>
            </w:tcBorders>
            <w:shd w:val="clear" w:color="000000" w:fill="FFFFFF"/>
            <w:hideMark/>
          </w:tcPr>
          <w:p w14:paraId="6A7EF564"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2398EC00" w14:textId="77777777" w:rsidR="00B51FD2" w:rsidRPr="00B51FD2" w:rsidRDefault="00B51FD2" w:rsidP="00B51FD2">
            <w:pPr>
              <w:pStyle w:val="00Dliubngbiu"/>
            </w:pPr>
            <w:r w:rsidRPr="00B51FD2">
              <w:t>0,214</w:t>
            </w:r>
          </w:p>
        </w:tc>
      </w:tr>
      <w:tr w:rsidR="00B51FD2" w:rsidRPr="00B51FD2" w14:paraId="73DFA5A7"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403C3A3D" w14:textId="77777777" w:rsidR="00B51FD2" w:rsidRPr="00B51FD2" w:rsidRDefault="00B51FD2" w:rsidP="00B51FD2">
            <w:pPr>
              <w:pStyle w:val="00Dliubngbiu"/>
              <w:rPr>
                <w:color w:val="FFFFFF"/>
              </w:rPr>
            </w:pPr>
            <w:r w:rsidRPr="00B51FD2">
              <w:rPr>
                <w:color w:val="FFFFFF"/>
              </w:rPr>
              <w:t>S1</w:t>
            </w:r>
          </w:p>
        </w:tc>
        <w:tc>
          <w:tcPr>
            <w:tcW w:w="552" w:type="pct"/>
            <w:tcBorders>
              <w:top w:val="nil"/>
              <w:left w:val="nil"/>
              <w:bottom w:val="nil"/>
              <w:right w:val="single" w:sz="4" w:space="0" w:color="auto"/>
            </w:tcBorders>
            <w:shd w:val="clear" w:color="000000" w:fill="FFFFFF"/>
            <w:hideMark/>
          </w:tcPr>
          <w:p w14:paraId="61931FCF"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64382662"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592563CD"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0A72A663" w14:textId="77777777" w:rsidR="00B51FD2" w:rsidRPr="00B51FD2" w:rsidRDefault="00B51FD2" w:rsidP="00B51FD2">
            <w:pPr>
              <w:pStyle w:val="00Dliubngbiu"/>
            </w:pPr>
            <w:r w:rsidRPr="00B51FD2">
              <w:t>0,0464</w:t>
            </w:r>
          </w:p>
        </w:tc>
        <w:tc>
          <w:tcPr>
            <w:tcW w:w="555" w:type="pct"/>
            <w:tcBorders>
              <w:top w:val="nil"/>
              <w:left w:val="nil"/>
              <w:bottom w:val="nil"/>
              <w:right w:val="single" w:sz="4" w:space="0" w:color="auto"/>
            </w:tcBorders>
            <w:shd w:val="clear" w:color="000000" w:fill="FFFFFF"/>
            <w:hideMark/>
          </w:tcPr>
          <w:p w14:paraId="6B65E18E"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nil"/>
              <w:right w:val="single" w:sz="4" w:space="0" w:color="auto"/>
            </w:tcBorders>
            <w:shd w:val="clear" w:color="000000" w:fill="FFFFFF"/>
            <w:hideMark/>
          </w:tcPr>
          <w:p w14:paraId="3E8AEA44"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nil"/>
              <w:right w:val="nil"/>
            </w:tcBorders>
            <w:shd w:val="clear" w:color="000000" w:fill="FFFFFF"/>
            <w:hideMark/>
          </w:tcPr>
          <w:p w14:paraId="7249F8E8"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1ADEE40E" w14:textId="77777777" w:rsidR="00B51FD2" w:rsidRPr="00B51FD2" w:rsidRDefault="00B51FD2" w:rsidP="00B51FD2">
            <w:pPr>
              <w:pStyle w:val="00Dliubngbiu"/>
            </w:pPr>
            <w:r w:rsidRPr="00B51FD2">
              <w:t>1,069</w:t>
            </w:r>
          </w:p>
        </w:tc>
      </w:tr>
      <w:tr w:rsidR="00B51FD2" w:rsidRPr="00B51FD2" w14:paraId="08A245EB" w14:textId="77777777" w:rsidTr="00B51FD2">
        <w:trPr>
          <w:divId w:val="1457020097"/>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65E2FD30" w14:textId="77777777" w:rsidR="00B51FD2" w:rsidRPr="00B51FD2" w:rsidRDefault="00B51FD2" w:rsidP="00B51FD2">
            <w:pPr>
              <w:pStyle w:val="00Dliubngbiu"/>
              <w:rPr>
                <w:color w:val="FFFFFF"/>
                <w:sz w:val="20"/>
                <w:szCs w:val="20"/>
              </w:rPr>
            </w:pPr>
            <w:r w:rsidRPr="00B51FD2">
              <w:rPr>
                <w:color w:val="FFFFFF"/>
                <w:sz w:val="20"/>
                <w:szCs w:val="20"/>
              </w:rPr>
              <w:t>S1</w:t>
            </w:r>
          </w:p>
        </w:tc>
        <w:tc>
          <w:tcPr>
            <w:tcW w:w="552" w:type="pct"/>
            <w:tcBorders>
              <w:top w:val="nil"/>
              <w:left w:val="nil"/>
              <w:bottom w:val="single" w:sz="4" w:space="0" w:color="auto"/>
              <w:right w:val="single" w:sz="4" w:space="0" w:color="auto"/>
            </w:tcBorders>
            <w:shd w:val="clear" w:color="000000" w:fill="FFFFFF"/>
            <w:hideMark/>
          </w:tcPr>
          <w:p w14:paraId="50180EA7" w14:textId="77777777" w:rsidR="00B51FD2" w:rsidRPr="00B51FD2" w:rsidRDefault="00B51FD2" w:rsidP="00B51FD2">
            <w:pPr>
              <w:pStyle w:val="00Dliubngbiu"/>
              <w:rPr>
                <w:sz w:val="20"/>
                <w:szCs w:val="20"/>
              </w:rPr>
            </w:pPr>
            <w:r w:rsidRPr="00B51FD2">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45F6EBF1"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2CC65D23" w14:textId="77777777" w:rsidR="00B51FD2" w:rsidRPr="00B51FD2" w:rsidRDefault="00B51FD2" w:rsidP="00B51FD2">
            <w:pPr>
              <w:pStyle w:val="00Dliubngbiu"/>
            </w:pPr>
            <w:r w:rsidRPr="00B51FD2">
              <w:t> </w:t>
            </w:r>
          </w:p>
        </w:tc>
        <w:tc>
          <w:tcPr>
            <w:tcW w:w="555" w:type="pct"/>
            <w:tcBorders>
              <w:top w:val="nil"/>
              <w:left w:val="nil"/>
              <w:bottom w:val="single" w:sz="4" w:space="0" w:color="auto"/>
              <w:right w:val="single" w:sz="4" w:space="0" w:color="auto"/>
            </w:tcBorders>
            <w:shd w:val="clear" w:color="000000" w:fill="FFFFFF"/>
            <w:hideMark/>
          </w:tcPr>
          <w:p w14:paraId="50EFC05C" w14:textId="77777777" w:rsidR="00B51FD2" w:rsidRPr="00B51FD2" w:rsidRDefault="00B51FD2" w:rsidP="00B51FD2">
            <w:pPr>
              <w:pStyle w:val="00Dliubngbiu"/>
            </w:pPr>
            <w:r w:rsidRPr="00B51FD2">
              <w:t>0,0206</w:t>
            </w:r>
          </w:p>
        </w:tc>
        <w:tc>
          <w:tcPr>
            <w:tcW w:w="555" w:type="pct"/>
            <w:tcBorders>
              <w:top w:val="nil"/>
              <w:left w:val="nil"/>
              <w:bottom w:val="single" w:sz="4" w:space="0" w:color="auto"/>
              <w:right w:val="single" w:sz="4" w:space="0" w:color="auto"/>
            </w:tcBorders>
            <w:shd w:val="clear" w:color="000000" w:fill="FFFFFF"/>
            <w:hideMark/>
          </w:tcPr>
          <w:p w14:paraId="18B36F8D"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36CB3DCE"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nil"/>
            </w:tcBorders>
            <w:shd w:val="clear" w:color="000000" w:fill="FFFFFF"/>
            <w:hideMark/>
          </w:tcPr>
          <w:p w14:paraId="2E0EC98D"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0856E52B" w14:textId="77777777" w:rsidR="00B51FD2" w:rsidRPr="00B51FD2" w:rsidRDefault="00B51FD2" w:rsidP="00B51FD2">
            <w:pPr>
              <w:pStyle w:val="00Dliubngbiu"/>
            </w:pPr>
            <w:r w:rsidRPr="00B51FD2">
              <w:t>0,475</w:t>
            </w:r>
          </w:p>
        </w:tc>
      </w:tr>
      <w:tr w:rsidR="00B51FD2" w:rsidRPr="00B51FD2" w14:paraId="69773CC3"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5460EAB0" w14:textId="77777777" w:rsidR="00B51FD2" w:rsidRPr="00B51FD2" w:rsidRDefault="00B51FD2" w:rsidP="00B51FD2">
            <w:pPr>
              <w:pStyle w:val="00Dliubngbiu"/>
            </w:pPr>
            <w:r w:rsidRPr="00B51FD2">
              <w:t>S2</w:t>
            </w:r>
          </w:p>
        </w:tc>
        <w:tc>
          <w:tcPr>
            <w:tcW w:w="552" w:type="pct"/>
            <w:tcBorders>
              <w:top w:val="nil"/>
              <w:left w:val="nil"/>
              <w:bottom w:val="nil"/>
              <w:right w:val="single" w:sz="4" w:space="0" w:color="auto"/>
            </w:tcBorders>
            <w:shd w:val="clear" w:color="000000" w:fill="FFFFFF"/>
            <w:hideMark/>
          </w:tcPr>
          <w:p w14:paraId="2518431F" w14:textId="77777777" w:rsidR="00B51FD2" w:rsidRPr="00B51FD2" w:rsidRDefault="00B51FD2" w:rsidP="00B51FD2">
            <w:pPr>
              <w:pStyle w:val="00Dliubngbiu"/>
            </w:pPr>
            <w:r w:rsidRPr="00B51FD2">
              <w:t>3,0</w:t>
            </w:r>
          </w:p>
        </w:tc>
        <w:tc>
          <w:tcPr>
            <w:tcW w:w="552" w:type="pct"/>
            <w:tcBorders>
              <w:top w:val="nil"/>
              <w:left w:val="nil"/>
              <w:bottom w:val="nil"/>
              <w:right w:val="single" w:sz="4" w:space="0" w:color="auto"/>
            </w:tcBorders>
            <w:shd w:val="clear" w:color="000000" w:fill="FFFFFF"/>
            <w:hideMark/>
          </w:tcPr>
          <w:p w14:paraId="2ED3C64B" w14:textId="77777777" w:rsidR="00B51FD2" w:rsidRPr="00B51FD2" w:rsidRDefault="00B51FD2" w:rsidP="00B51FD2">
            <w:pPr>
              <w:pStyle w:val="00Dliubngbiu"/>
            </w:pPr>
            <w:r w:rsidRPr="00B51FD2">
              <w:t>4,0</w:t>
            </w:r>
          </w:p>
        </w:tc>
        <w:tc>
          <w:tcPr>
            <w:tcW w:w="556" w:type="pct"/>
            <w:tcBorders>
              <w:top w:val="nil"/>
              <w:left w:val="nil"/>
              <w:bottom w:val="nil"/>
              <w:right w:val="single" w:sz="4" w:space="0" w:color="auto"/>
            </w:tcBorders>
            <w:shd w:val="clear" w:color="000000" w:fill="FFFFFF"/>
            <w:hideMark/>
          </w:tcPr>
          <w:p w14:paraId="0D6AF069" w14:textId="77777777" w:rsidR="00B51FD2" w:rsidRPr="00B51FD2" w:rsidRDefault="00B51FD2" w:rsidP="00B51FD2">
            <w:pPr>
              <w:pStyle w:val="00Dliubngbiu"/>
            </w:pPr>
            <w:r w:rsidRPr="00B51FD2">
              <w:t>1,33</w:t>
            </w:r>
          </w:p>
        </w:tc>
        <w:tc>
          <w:tcPr>
            <w:tcW w:w="555" w:type="pct"/>
            <w:tcBorders>
              <w:top w:val="nil"/>
              <w:left w:val="nil"/>
              <w:bottom w:val="nil"/>
              <w:right w:val="single" w:sz="4" w:space="0" w:color="auto"/>
            </w:tcBorders>
            <w:shd w:val="clear" w:color="000000" w:fill="FFFFFF"/>
            <w:hideMark/>
          </w:tcPr>
          <w:p w14:paraId="5A95925B" w14:textId="77777777" w:rsidR="00B51FD2" w:rsidRPr="00B51FD2" w:rsidRDefault="00B51FD2" w:rsidP="00B51FD2">
            <w:pPr>
              <w:pStyle w:val="00Dliubngbiu"/>
            </w:pPr>
            <w:r w:rsidRPr="00B51FD2">
              <w:t>0,0209</w:t>
            </w:r>
          </w:p>
        </w:tc>
        <w:tc>
          <w:tcPr>
            <w:tcW w:w="555" w:type="pct"/>
            <w:tcBorders>
              <w:top w:val="nil"/>
              <w:left w:val="nil"/>
              <w:bottom w:val="nil"/>
              <w:right w:val="single" w:sz="4" w:space="0" w:color="auto"/>
            </w:tcBorders>
            <w:shd w:val="clear" w:color="000000" w:fill="FFFFFF"/>
            <w:hideMark/>
          </w:tcPr>
          <w:p w14:paraId="371C9F53" w14:textId="77777777" w:rsidR="00B51FD2" w:rsidRPr="00B51FD2" w:rsidRDefault="00B51FD2" w:rsidP="00B51FD2">
            <w:pPr>
              <w:pStyle w:val="00Dliubngbiu"/>
            </w:pPr>
            <w:r w:rsidRPr="00B51FD2">
              <w:t>0,36</w:t>
            </w:r>
          </w:p>
        </w:tc>
        <w:tc>
          <w:tcPr>
            <w:tcW w:w="555" w:type="pct"/>
            <w:tcBorders>
              <w:top w:val="nil"/>
              <w:left w:val="nil"/>
              <w:bottom w:val="nil"/>
              <w:right w:val="single" w:sz="4" w:space="0" w:color="auto"/>
            </w:tcBorders>
            <w:shd w:val="clear" w:color="000000" w:fill="FFFFFF"/>
            <w:hideMark/>
          </w:tcPr>
          <w:p w14:paraId="60190D11" w14:textId="77777777" w:rsidR="00B51FD2" w:rsidRPr="00B51FD2" w:rsidRDefault="00B51FD2" w:rsidP="00B51FD2">
            <w:pPr>
              <w:pStyle w:val="00Dliubngbiu"/>
            </w:pPr>
            <w:r w:rsidRPr="00B51FD2">
              <w:t>0,48</w:t>
            </w:r>
          </w:p>
        </w:tc>
        <w:tc>
          <w:tcPr>
            <w:tcW w:w="556" w:type="pct"/>
            <w:tcBorders>
              <w:top w:val="nil"/>
              <w:left w:val="nil"/>
              <w:bottom w:val="nil"/>
              <w:right w:val="nil"/>
            </w:tcBorders>
            <w:shd w:val="clear" w:color="000000" w:fill="FFFFFF"/>
            <w:hideMark/>
          </w:tcPr>
          <w:p w14:paraId="3C171DD1" w14:textId="77777777" w:rsidR="00B51FD2" w:rsidRPr="00B51FD2" w:rsidRDefault="00B51FD2" w:rsidP="00B51FD2">
            <w:pPr>
              <w:pStyle w:val="00Dliubngbiu"/>
            </w:pPr>
            <w:r w:rsidRPr="00B51FD2">
              <w:t>10</w:t>
            </w:r>
          </w:p>
        </w:tc>
        <w:tc>
          <w:tcPr>
            <w:tcW w:w="564" w:type="pct"/>
            <w:tcBorders>
              <w:top w:val="single" w:sz="4" w:space="0" w:color="auto"/>
              <w:left w:val="single" w:sz="4" w:space="0" w:color="auto"/>
              <w:bottom w:val="nil"/>
              <w:right w:val="single" w:sz="4" w:space="0" w:color="auto"/>
            </w:tcBorders>
            <w:shd w:val="clear" w:color="000000" w:fill="FFFFFF"/>
            <w:hideMark/>
          </w:tcPr>
          <w:p w14:paraId="5DDFB031" w14:textId="77777777" w:rsidR="00B51FD2" w:rsidRPr="00B51FD2" w:rsidRDefault="00B51FD2" w:rsidP="00B51FD2">
            <w:pPr>
              <w:pStyle w:val="00Dliubngbiu"/>
            </w:pPr>
            <w:r w:rsidRPr="00B51FD2">
              <w:t>0,211</w:t>
            </w:r>
          </w:p>
        </w:tc>
      </w:tr>
      <w:tr w:rsidR="00B51FD2" w:rsidRPr="00B51FD2" w14:paraId="33FA52FA"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1E62F370" w14:textId="77777777" w:rsidR="00B51FD2" w:rsidRPr="00B51FD2" w:rsidRDefault="00B51FD2" w:rsidP="00B51FD2">
            <w:pPr>
              <w:pStyle w:val="00Dliubngbiu"/>
              <w:rPr>
                <w:color w:val="FFFFFF"/>
              </w:rPr>
            </w:pPr>
            <w:r w:rsidRPr="00B51FD2">
              <w:rPr>
                <w:color w:val="FFFFFF"/>
              </w:rPr>
              <w:lastRenderedPageBreak/>
              <w:t>S2</w:t>
            </w:r>
          </w:p>
        </w:tc>
        <w:tc>
          <w:tcPr>
            <w:tcW w:w="552" w:type="pct"/>
            <w:tcBorders>
              <w:top w:val="nil"/>
              <w:left w:val="nil"/>
              <w:bottom w:val="nil"/>
              <w:right w:val="single" w:sz="4" w:space="0" w:color="auto"/>
            </w:tcBorders>
            <w:shd w:val="clear" w:color="000000" w:fill="FFFFFF"/>
            <w:hideMark/>
          </w:tcPr>
          <w:p w14:paraId="5521C70F"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0BDE6D35"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6F104D2A"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5F6D25F6" w14:textId="77777777" w:rsidR="00B51FD2" w:rsidRPr="00B51FD2" w:rsidRDefault="00B51FD2" w:rsidP="00B51FD2">
            <w:pPr>
              <w:pStyle w:val="00Dliubngbiu"/>
            </w:pPr>
            <w:r w:rsidRPr="00B51FD2">
              <w:t>0,0118</w:t>
            </w:r>
          </w:p>
        </w:tc>
        <w:tc>
          <w:tcPr>
            <w:tcW w:w="555" w:type="pct"/>
            <w:tcBorders>
              <w:top w:val="nil"/>
              <w:left w:val="nil"/>
              <w:bottom w:val="nil"/>
              <w:right w:val="single" w:sz="4" w:space="0" w:color="auto"/>
            </w:tcBorders>
            <w:shd w:val="clear" w:color="000000" w:fill="FFFFFF"/>
            <w:hideMark/>
          </w:tcPr>
          <w:p w14:paraId="7956492C"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7E421205" w14:textId="77777777" w:rsidR="00B51FD2" w:rsidRPr="00B51FD2" w:rsidRDefault="00B51FD2" w:rsidP="00B51FD2">
            <w:pPr>
              <w:pStyle w:val="00Dliubngbiu"/>
            </w:pPr>
            <w:r w:rsidRPr="00B51FD2">
              <w:t> </w:t>
            </w:r>
          </w:p>
        </w:tc>
        <w:tc>
          <w:tcPr>
            <w:tcW w:w="556" w:type="pct"/>
            <w:tcBorders>
              <w:top w:val="nil"/>
              <w:left w:val="nil"/>
              <w:bottom w:val="nil"/>
              <w:right w:val="nil"/>
            </w:tcBorders>
            <w:shd w:val="clear" w:color="000000" w:fill="FFFFFF"/>
            <w:hideMark/>
          </w:tcPr>
          <w:p w14:paraId="47BA3F87"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4F2405AB" w14:textId="77777777" w:rsidR="00B51FD2" w:rsidRPr="00B51FD2" w:rsidRDefault="00B51FD2" w:rsidP="00B51FD2">
            <w:pPr>
              <w:pStyle w:val="00Dliubngbiu"/>
            </w:pPr>
            <w:r w:rsidRPr="00B51FD2">
              <w:t>0,119</w:t>
            </w:r>
          </w:p>
        </w:tc>
      </w:tr>
      <w:tr w:rsidR="00B51FD2" w:rsidRPr="00B51FD2" w14:paraId="0BE6E6F8"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254E2334" w14:textId="77777777" w:rsidR="00B51FD2" w:rsidRPr="00B51FD2" w:rsidRDefault="00B51FD2" w:rsidP="00B51FD2">
            <w:pPr>
              <w:pStyle w:val="00Dliubngbiu"/>
              <w:rPr>
                <w:color w:val="FFFFFF"/>
              </w:rPr>
            </w:pPr>
            <w:r w:rsidRPr="00B51FD2">
              <w:rPr>
                <w:color w:val="FFFFFF"/>
              </w:rPr>
              <w:t>S2</w:t>
            </w:r>
          </w:p>
        </w:tc>
        <w:tc>
          <w:tcPr>
            <w:tcW w:w="552" w:type="pct"/>
            <w:tcBorders>
              <w:top w:val="nil"/>
              <w:left w:val="nil"/>
              <w:bottom w:val="nil"/>
              <w:right w:val="single" w:sz="4" w:space="0" w:color="auto"/>
            </w:tcBorders>
            <w:shd w:val="clear" w:color="000000" w:fill="FFFFFF"/>
            <w:hideMark/>
          </w:tcPr>
          <w:p w14:paraId="41A94853"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1648681B"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72CE8003"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7711F9BC" w14:textId="77777777" w:rsidR="00B51FD2" w:rsidRPr="00B51FD2" w:rsidRDefault="00B51FD2" w:rsidP="00B51FD2">
            <w:pPr>
              <w:pStyle w:val="00Dliubngbiu"/>
            </w:pPr>
            <w:r w:rsidRPr="00B51FD2">
              <w:t>0,0474</w:t>
            </w:r>
          </w:p>
        </w:tc>
        <w:tc>
          <w:tcPr>
            <w:tcW w:w="555" w:type="pct"/>
            <w:tcBorders>
              <w:top w:val="nil"/>
              <w:left w:val="nil"/>
              <w:bottom w:val="nil"/>
              <w:right w:val="single" w:sz="4" w:space="0" w:color="auto"/>
            </w:tcBorders>
            <w:shd w:val="clear" w:color="000000" w:fill="FFFFFF"/>
            <w:hideMark/>
          </w:tcPr>
          <w:p w14:paraId="07A68AE0"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nil"/>
              <w:right w:val="single" w:sz="4" w:space="0" w:color="auto"/>
            </w:tcBorders>
            <w:shd w:val="clear" w:color="000000" w:fill="FFFFFF"/>
            <w:hideMark/>
          </w:tcPr>
          <w:p w14:paraId="1B2A644E"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nil"/>
              <w:right w:val="nil"/>
            </w:tcBorders>
            <w:shd w:val="clear" w:color="000000" w:fill="FFFFFF"/>
            <w:hideMark/>
          </w:tcPr>
          <w:p w14:paraId="4456CF44"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515A2FC1" w14:textId="77777777" w:rsidR="00B51FD2" w:rsidRPr="00B51FD2" w:rsidRDefault="00B51FD2" w:rsidP="00B51FD2">
            <w:pPr>
              <w:pStyle w:val="00Dliubngbiu"/>
            </w:pPr>
            <w:r w:rsidRPr="00B51FD2">
              <w:t>0,478</w:t>
            </w:r>
          </w:p>
        </w:tc>
      </w:tr>
      <w:tr w:rsidR="00B51FD2" w:rsidRPr="00B51FD2" w14:paraId="2BED30E7" w14:textId="77777777" w:rsidTr="00B51FD2">
        <w:trPr>
          <w:divId w:val="1457020097"/>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34376221" w14:textId="77777777" w:rsidR="00B51FD2" w:rsidRPr="00B51FD2" w:rsidRDefault="00B51FD2" w:rsidP="00B51FD2">
            <w:pPr>
              <w:pStyle w:val="00Dliubngbiu"/>
              <w:rPr>
                <w:color w:val="FFFFFF"/>
                <w:sz w:val="20"/>
                <w:szCs w:val="20"/>
              </w:rPr>
            </w:pPr>
            <w:r w:rsidRPr="00B51FD2">
              <w:rPr>
                <w:color w:val="FFFFFF"/>
                <w:sz w:val="20"/>
                <w:szCs w:val="20"/>
              </w:rPr>
              <w:t>S2</w:t>
            </w:r>
          </w:p>
        </w:tc>
        <w:tc>
          <w:tcPr>
            <w:tcW w:w="552" w:type="pct"/>
            <w:tcBorders>
              <w:top w:val="nil"/>
              <w:left w:val="nil"/>
              <w:bottom w:val="single" w:sz="4" w:space="0" w:color="auto"/>
              <w:right w:val="single" w:sz="4" w:space="0" w:color="auto"/>
            </w:tcBorders>
            <w:shd w:val="clear" w:color="000000" w:fill="FFFFFF"/>
            <w:hideMark/>
          </w:tcPr>
          <w:p w14:paraId="4BBC6201" w14:textId="77777777" w:rsidR="00B51FD2" w:rsidRPr="00B51FD2" w:rsidRDefault="00B51FD2" w:rsidP="00B51FD2">
            <w:pPr>
              <w:pStyle w:val="00Dliubngbiu"/>
              <w:rPr>
                <w:sz w:val="20"/>
                <w:szCs w:val="20"/>
              </w:rPr>
            </w:pPr>
            <w:r w:rsidRPr="00B51FD2">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1508AE49"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0912EBE8" w14:textId="77777777" w:rsidR="00B51FD2" w:rsidRPr="00B51FD2" w:rsidRDefault="00B51FD2" w:rsidP="00B51FD2">
            <w:pPr>
              <w:pStyle w:val="00Dliubngbiu"/>
            </w:pPr>
            <w:r w:rsidRPr="00B51FD2">
              <w:t> </w:t>
            </w:r>
          </w:p>
        </w:tc>
        <w:tc>
          <w:tcPr>
            <w:tcW w:w="555" w:type="pct"/>
            <w:tcBorders>
              <w:top w:val="nil"/>
              <w:left w:val="nil"/>
              <w:bottom w:val="single" w:sz="4" w:space="0" w:color="auto"/>
              <w:right w:val="single" w:sz="4" w:space="0" w:color="auto"/>
            </w:tcBorders>
            <w:shd w:val="clear" w:color="000000" w:fill="FFFFFF"/>
            <w:hideMark/>
          </w:tcPr>
          <w:p w14:paraId="35F0DE67" w14:textId="77777777" w:rsidR="00B51FD2" w:rsidRPr="00B51FD2" w:rsidRDefault="00B51FD2" w:rsidP="00B51FD2">
            <w:pPr>
              <w:pStyle w:val="00Dliubngbiu"/>
            </w:pPr>
            <w:r w:rsidRPr="00B51FD2">
              <w:t>0,0270</w:t>
            </w:r>
          </w:p>
        </w:tc>
        <w:tc>
          <w:tcPr>
            <w:tcW w:w="555" w:type="pct"/>
            <w:tcBorders>
              <w:top w:val="nil"/>
              <w:left w:val="nil"/>
              <w:bottom w:val="single" w:sz="4" w:space="0" w:color="auto"/>
              <w:right w:val="single" w:sz="4" w:space="0" w:color="auto"/>
            </w:tcBorders>
            <w:shd w:val="clear" w:color="000000" w:fill="FFFFFF"/>
            <w:hideMark/>
          </w:tcPr>
          <w:p w14:paraId="7490D4F4"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7346960A"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nil"/>
            </w:tcBorders>
            <w:shd w:val="clear" w:color="000000" w:fill="FFFFFF"/>
            <w:hideMark/>
          </w:tcPr>
          <w:p w14:paraId="75F6F225" w14:textId="77777777" w:rsidR="00B51FD2" w:rsidRPr="00B51FD2" w:rsidRDefault="00B51FD2" w:rsidP="00B51FD2">
            <w:pPr>
              <w:pStyle w:val="00Dliubngbiu"/>
            </w:pPr>
            <w:r w:rsidRPr="00B51FD2">
              <w:t> </w:t>
            </w:r>
          </w:p>
        </w:tc>
        <w:tc>
          <w:tcPr>
            <w:tcW w:w="564" w:type="pct"/>
            <w:tcBorders>
              <w:top w:val="nil"/>
              <w:left w:val="single" w:sz="4" w:space="0" w:color="auto"/>
              <w:bottom w:val="single" w:sz="4" w:space="0" w:color="auto"/>
              <w:right w:val="single" w:sz="4" w:space="0" w:color="auto"/>
            </w:tcBorders>
            <w:shd w:val="clear" w:color="000000" w:fill="FFFFFF"/>
            <w:hideMark/>
          </w:tcPr>
          <w:p w14:paraId="1DB460AB" w14:textId="77777777" w:rsidR="00B51FD2" w:rsidRPr="00B51FD2" w:rsidRDefault="00B51FD2" w:rsidP="00B51FD2">
            <w:pPr>
              <w:pStyle w:val="00Dliubngbiu"/>
            </w:pPr>
            <w:r w:rsidRPr="00B51FD2">
              <w:t>0,272</w:t>
            </w:r>
          </w:p>
        </w:tc>
      </w:tr>
      <w:tr w:rsidR="00B51FD2" w:rsidRPr="00B51FD2" w14:paraId="0AD37B93"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4579CAE9" w14:textId="77777777" w:rsidR="00B51FD2" w:rsidRPr="00B51FD2" w:rsidRDefault="00B51FD2" w:rsidP="00B51FD2">
            <w:pPr>
              <w:pStyle w:val="00Dliubngbiu"/>
            </w:pPr>
            <w:r w:rsidRPr="00B51FD2">
              <w:t>S3</w:t>
            </w:r>
          </w:p>
        </w:tc>
        <w:tc>
          <w:tcPr>
            <w:tcW w:w="552" w:type="pct"/>
            <w:tcBorders>
              <w:top w:val="nil"/>
              <w:left w:val="nil"/>
              <w:bottom w:val="nil"/>
              <w:right w:val="single" w:sz="4" w:space="0" w:color="auto"/>
            </w:tcBorders>
            <w:shd w:val="clear" w:color="000000" w:fill="FFFFFF"/>
            <w:hideMark/>
          </w:tcPr>
          <w:p w14:paraId="6C6A20F0" w14:textId="77777777" w:rsidR="00B51FD2" w:rsidRPr="00B51FD2" w:rsidRDefault="00B51FD2" w:rsidP="00B51FD2">
            <w:pPr>
              <w:pStyle w:val="00Dliubngbiu"/>
            </w:pPr>
            <w:r w:rsidRPr="00B51FD2">
              <w:t>4,0</w:t>
            </w:r>
          </w:p>
        </w:tc>
        <w:tc>
          <w:tcPr>
            <w:tcW w:w="552" w:type="pct"/>
            <w:tcBorders>
              <w:top w:val="nil"/>
              <w:left w:val="nil"/>
              <w:bottom w:val="nil"/>
              <w:right w:val="single" w:sz="4" w:space="0" w:color="auto"/>
            </w:tcBorders>
            <w:shd w:val="clear" w:color="000000" w:fill="FFFFFF"/>
            <w:hideMark/>
          </w:tcPr>
          <w:p w14:paraId="3E7E7E4A" w14:textId="77777777" w:rsidR="00B51FD2" w:rsidRPr="00B51FD2" w:rsidRDefault="00B51FD2" w:rsidP="00B51FD2">
            <w:pPr>
              <w:pStyle w:val="00Dliubngbiu"/>
            </w:pPr>
            <w:r w:rsidRPr="00B51FD2">
              <w:t>5,5</w:t>
            </w:r>
          </w:p>
        </w:tc>
        <w:tc>
          <w:tcPr>
            <w:tcW w:w="556" w:type="pct"/>
            <w:tcBorders>
              <w:top w:val="nil"/>
              <w:left w:val="nil"/>
              <w:bottom w:val="nil"/>
              <w:right w:val="single" w:sz="4" w:space="0" w:color="auto"/>
            </w:tcBorders>
            <w:shd w:val="clear" w:color="000000" w:fill="FFFFFF"/>
            <w:hideMark/>
          </w:tcPr>
          <w:p w14:paraId="15BFB454" w14:textId="77777777" w:rsidR="00B51FD2" w:rsidRPr="00B51FD2" w:rsidRDefault="00B51FD2" w:rsidP="00B51FD2">
            <w:pPr>
              <w:pStyle w:val="00Dliubngbiu"/>
            </w:pPr>
            <w:r w:rsidRPr="00B51FD2">
              <w:t>1,38</w:t>
            </w:r>
          </w:p>
        </w:tc>
        <w:tc>
          <w:tcPr>
            <w:tcW w:w="555" w:type="pct"/>
            <w:tcBorders>
              <w:top w:val="nil"/>
              <w:left w:val="nil"/>
              <w:bottom w:val="nil"/>
              <w:right w:val="single" w:sz="4" w:space="0" w:color="auto"/>
            </w:tcBorders>
            <w:shd w:val="clear" w:color="000000" w:fill="FFFFFF"/>
            <w:hideMark/>
          </w:tcPr>
          <w:p w14:paraId="7675AD04" w14:textId="77777777" w:rsidR="00B51FD2" w:rsidRPr="00B51FD2" w:rsidRDefault="00B51FD2" w:rsidP="00B51FD2">
            <w:pPr>
              <w:pStyle w:val="00Dliubngbiu"/>
            </w:pPr>
            <w:r w:rsidRPr="00B51FD2">
              <w:t>0,0210</w:t>
            </w:r>
          </w:p>
        </w:tc>
        <w:tc>
          <w:tcPr>
            <w:tcW w:w="555" w:type="pct"/>
            <w:tcBorders>
              <w:top w:val="nil"/>
              <w:left w:val="nil"/>
              <w:bottom w:val="nil"/>
              <w:right w:val="single" w:sz="4" w:space="0" w:color="auto"/>
            </w:tcBorders>
            <w:shd w:val="clear" w:color="000000" w:fill="FFFFFF"/>
            <w:hideMark/>
          </w:tcPr>
          <w:p w14:paraId="1B7B5CA1" w14:textId="77777777" w:rsidR="00B51FD2" w:rsidRPr="00B51FD2" w:rsidRDefault="00B51FD2" w:rsidP="00B51FD2">
            <w:pPr>
              <w:pStyle w:val="00Dliubngbiu"/>
            </w:pPr>
            <w:r w:rsidRPr="00B51FD2">
              <w:t>0,36</w:t>
            </w:r>
          </w:p>
        </w:tc>
        <w:tc>
          <w:tcPr>
            <w:tcW w:w="555" w:type="pct"/>
            <w:tcBorders>
              <w:top w:val="nil"/>
              <w:left w:val="nil"/>
              <w:bottom w:val="nil"/>
              <w:right w:val="single" w:sz="4" w:space="0" w:color="auto"/>
            </w:tcBorders>
            <w:shd w:val="clear" w:color="000000" w:fill="FFFFFF"/>
            <w:hideMark/>
          </w:tcPr>
          <w:p w14:paraId="669D4ECC" w14:textId="77777777" w:rsidR="00B51FD2" w:rsidRPr="00B51FD2" w:rsidRDefault="00B51FD2" w:rsidP="00B51FD2">
            <w:pPr>
              <w:pStyle w:val="00Dliubngbiu"/>
            </w:pPr>
            <w:r w:rsidRPr="00B51FD2">
              <w:t>0,61</w:t>
            </w:r>
          </w:p>
        </w:tc>
        <w:tc>
          <w:tcPr>
            <w:tcW w:w="556" w:type="pct"/>
            <w:tcBorders>
              <w:top w:val="nil"/>
              <w:left w:val="nil"/>
              <w:bottom w:val="nil"/>
              <w:right w:val="nil"/>
            </w:tcBorders>
            <w:shd w:val="clear" w:color="000000" w:fill="FFFFFF"/>
            <w:hideMark/>
          </w:tcPr>
          <w:p w14:paraId="3BE4DECC" w14:textId="77777777" w:rsidR="00B51FD2" w:rsidRPr="00B51FD2" w:rsidRDefault="00B51FD2" w:rsidP="00B51FD2">
            <w:pPr>
              <w:pStyle w:val="00Dliubngbiu"/>
            </w:pPr>
            <w:r w:rsidRPr="00B51FD2">
              <w:t>21</w:t>
            </w:r>
          </w:p>
        </w:tc>
        <w:tc>
          <w:tcPr>
            <w:tcW w:w="564" w:type="pct"/>
            <w:tcBorders>
              <w:top w:val="nil"/>
              <w:left w:val="single" w:sz="4" w:space="0" w:color="auto"/>
              <w:bottom w:val="nil"/>
              <w:right w:val="single" w:sz="4" w:space="0" w:color="auto"/>
            </w:tcBorders>
            <w:shd w:val="clear" w:color="000000" w:fill="FFFFFF"/>
            <w:hideMark/>
          </w:tcPr>
          <w:p w14:paraId="56440728" w14:textId="77777777" w:rsidR="00B51FD2" w:rsidRPr="00B51FD2" w:rsidRDefault="00B51FD2" w:rsidP="00B51FD2">
            <w:pPr>
              <w:pStyle w:val="00Dliubngbiu"/>
            </w:pPr>
            <w:r w:rsidRPr="00B51FD2">
              <w:t>0,448</w:t>
            </w:r>
          </w:p>
        </w:tc>
      </w:tr>
      <w:tr w:rsidR="00B51FD2" w:rsidRPr="00B51FD2" w14:paraId="53DB86C9"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6E387B69" w14:textId="77777777" w:rsidR="00B51FD2" w:rsidRPr="00B51FD2" w:rsidRDefault="00B51FD2" w:rsidP="00B51FD2">
            <w:pPr>
              <w:pStyle w:val="00Dliubngbiu"/>
              <w:rPr>
                <w:color w:val="FFFFFF"/>
              </w:rPr>
            </w:pPr>
            <w:r w:rsidRPr="00B51FD2">
              <w:rPr>
                <w:color w:val="FFFFFF"/>
              </w:rPr>
              <w:t>S3</w:t>
            </w:r>
          </w:p>
        </w:tc>
        <w:tc>
          <w:tcPr>
            <w:tcW w:w="552" w:type="pct"/>
            <w:tcBorders>
              <w:top w:val="nil"/>
              <w:left w:val="nil"/>
              <w:bottom w:val="nil"/>
              <w:right w:val="single" w:sz="4" w:space="0" w:color="auto"/>
            </w:tcBorders>
            <w:shd w:val="clear" w:color="000000" w:fill="FFFFFF"/>
            <w:hideMark/>
          </w:tcPr>
          <w:p w14:paraId="07E35027"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368695F3"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64336471"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22A122BC" w14:textId="77777777" w:rsidR="00B51FD2" w:rsidRPr="00B51FD2" w:rsidRDefault="00B51FD2" w:rsidP="00B51FD2">
            <w:pPr>
              <w:pStyle w:val="00Dliubngbiu"/>
            </w:pPr>
            <w:r w:rsidRPr="00B51FD2">
              <w:t>0,0110</w:t>
            </w:r>
          </w:p>
        </w:tc>
        <w:tc>
          <w:tcPr>
            <w:tcW w:w="555" w:type="pct"/>
            <w:tcBorders>
              <w:top w:val="nil"/>
              <w:left w:val="nil"/>
              <w:bottom w:val="nil"/>
              <w:right w:val="single" w:sz="4" w:space="0" w:color="auto"/>
            </w:tcBorders>
            <w:shd w:val="clear" w:color="000000" w:fill="FFFFFF"/>
            <w:hideMark/>
          </w:tcPr>
          <w:p w14:paraId="1ABE5E6A"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1438D35D" w14:textId="77777777" w:rsidR="00B51FD2" w:rsidRPr="00B51FD2" w:rsidRDefault="00B51FD2" w:rsidP="00B51FD2">
            <w:pPr>
              <w:pStyle w:val="00Dliubngbiu"/>
            </w:pPr>
            <w:r w:rsidRPr="00B51FD2">
              <w:t> </w:t>
            </w:r>
          </w:p>
        </w:tc>
        <w:tc>
          <w:tcPr>
            <w:tcW w:w="556" w:type="pct"/>
            <w:tcBorders>
              <w:top w:val="nil"/>
              <w:left w:val="nil"/>
              <w:bottom w:val="nil"/>
              <w:right w:val="nil"/>
            </w:tcBorders>
            <w:shd w:val="clear" w:color="000000" w:fill="FFFFFF"/>
            <w:hideMark/>
          </w:tcPr>
          <w:p w14:paraId="63115BDE"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2BFE3F9F" w14:textId="77777777" w:rsidR="00B51FD2" w:rsidRPr="00B51FD2" w:rsidRDefault="00B51FD2" w:rsidP="00B51FD2">
            <w:pPr>
              <w:pStyle w:val="00Dliubngbiu"/>
            </w:pPr>
            <w:r w:rsidRPr="00B51FD2">
              <w:t>0,235</w:t>
            </w:r>
          </w:p>
        </w:tc>
      </w:tr>
      <w:tr w:rsidR="00B51FD2" w:rsidRPr="00B51FD2" w14:paraId="0E1D3C33"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27CEA690" w14:textId="77777777" w:rsidR="00B51FD2" w:rsidRPr="00B51FD2" w:rsidRDefault="00B51FD2" w:rsidP="00B51FD2">
            <w:pPr>
              <w:pStyle w:val="00Dliubngbiu"/>
              <w:rPr>
                <w:color w:val="FFFFFF"/>
              </w:rPr>
            </w:pPr>
            <w:r w:rsidRPr="00B51FD2">
              <w:rPr>
                <w:color w:val="FFFFFF"/>
              </w:rPr>
              <w:t>S3</w:t>
            </w:r>
          </w:p>
        </w:tc>
        <w:tc>
          <w:tcPr>
            <w:tcW w:w="552" w:type="pct"/>
            <w:tcBorders>
              <w:top w:val="nil"/>
              <w:left w:val="nil"/>
              <w:bottom w:val="nil"/>
              <w:right w:val="single" w:sz="4" w:space="0" w:color="auto"/>
            </w:tcBorders>
            <w:shd w:val="clear" w:color="000000" w:fill="FFFFFF"/>
            <w:hideMark/>
          </w:tcPr>
          <w:p w14:paraId="3DD8981D"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3950540C"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59B51D16"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1429AED6" w14:textId="77777777" w:rsidR="00B51FD2" w:rsidRPr="00B51FD2" w:rsidRDefault="00B51FD2" w:rsidP="00B51FD2">
            <w:pPr>
              <w:pStyle w:val="00Dliubngbiu"/>
            </w:pPr>
            <w:r w:rsidRPr="00B51FD2">
              <w:t>0,0413</w:t>
            </w:r>
          </w:p>
        </w:tc>
        <w:tc>
          <w:tcPr>
            <w:tcW w:w="555" w:type="pct"/>
            <w:tcBorders>
              <w:top w:val="nil"/>
              <w:left w:val="nil"/>
              <w:bottom w:val="nil"/>
              <w:right w:val="single" w:sz="4" w:space="0" w:color="auto"/>
            </w:tcBorders>
            <w:shd w:val="clear" w:color="000000" w:fill="FFFFFF"/>
            <w:hideMark/>
          </w:tcPr>
          <w:p w14:paraId="1E24F30E"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nil"/>
              <w:right w:val="single" w:sz="4" w:space="0" w:color="auto"/>
            </w:tcBorders>
            <w:shd w:val="clear" w:color="000000" w:fill="FFFFFF"/>
            <w:hideMark/>
          </w:tcPr>
          <w:p w14:paraId="0A8D131E"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nil"/>
              <w:right w:val="nil"/>
            </w:tcBorders>
            <w:shd w:val="clear" w:color="000000" w:fill="FFFFFF"/>
            <w:hideMark/>
          </w:tcPr>
          <w:p w14:paraId="61230DC2"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18D3BD98" w14:textId="77777777" w:rsidR="00B51FD2" w:rsidRPr="00B51FD2" w:rsidRDefault="00B51FD2" w:rsidP="00B51FD2">
            <w:pPr>
              <w:pStyle w:val="00Dliubngbiu"/>
            </w:pPr>
            <w:r w:rsidRPr="00B51FD2">
              <w:t>0,882</w:t>
            </w:r>
          </w:p>
        </w:tc>
      </w:tr>
      <w:tr w:rsidR="00B51FD2" w:rsidRPr="00B51FD2" w14:paraId="51BF95ED" w14:textId="77777777" w:rsidTr="00B51FD2">
        <w:trPr>
          <w:divId w:val="1457020097"/>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129B2B0D" w14:textId="77777777" w:rsidR="00B51FD2" w:rsidRPr="00B51FD2" w:rsidRDefault="00B51FD2" w:rsidP="00B51FD2">
            <w:pPr>
              <w:pStyle w:val="00Dliubngbiu"/>
              <w:rPr>
                <w:color w:val="FFFFFF"/>
                <w:sz w:val="20"/>
                <w:szCs w:val="20"/>
              </w:rPr>
            </w:pPr>
            <w:r w:rsidRPr="00B51FD2">
              <w:rPr>
                <w:color w:val="FFFFFF"/>
                <w:sz w:val="20"/>
                <w:szCs w:val="20"/>
              </w:rPr>
              <w:t>S3</w:t>
            </w:r>
          </w:p>
        </w:tc>
        <w:tc>
          <w:tcPr>
            <w:tcW w:w="552" w:type="pct"/>
            <w:tcBorders>
              <w:top w:val="nil"/>
              <w:left w:val="nil"/>
              <w:bottom w:val="single" w:sz="4" w:space="0" w:color="auto"/>
              <w:right w:val="single" w:sz="4" w:space="0" w:color="auto"/>
            </w:tcBorders>
            <w:shd w:val="clear" w:color="000000" w:fill="FFFFFF"/>
            <w:hideMark/>
          </w:tcPr>
          <w:p w14:paraId="65CF3FE0" w14:textId="77777777" w:rsidR="00B51FD2" w:rsidRPr="00B51FD2" w:rsidRDefault="00B51FD2" w:rsidP="00B51FD2">
            <w:pPr>
              <w:pStyle w:val="00Dliubngbiu"/>
              <w:rPr>
                <w:sz w:val="20"/>
                <w:szCs w:val="20"/>
              </w:rPr>
            </w:pPr>
            <w:r w:rsidRPr="00B51FD2">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5AD27061"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562E2AAE" w14:textId="77777777" w:rsidR="00B51FD2" w:rsidRPr="00B51FD2" w:rsidRDefault="00B51FD2" w:rsidP="00B51FD2">
            <w:pPr>
              <w:pStyle w:val="00Dliubngbiu"/>
            </w:pPr>
            <w:r w:rsidRPr="00B51FD2">
              <w:t> </w:t>
            </w:r>
          </w:p>
        </w:tc>
        <w:tc>
          <w:tcPr>
            <w:tcW w:w="555" w:type="pct"/>
            <w:tcBorders>
              <w:top w:val="nil"/>
              <w:left w:val="nil"/>
              <w:bottom w:val="single" w:sz="4" w:space="0" w:color="auto"/>
              <w:right w:val="single" w:sz="4" w:space="0" w:color="auto"/>
            </w:tcBorders>
            <w:shd w:val="clear" w:color="000000" w:fill="FFFFFF"/>
            <w:hideMark/>
          </w:tcPr>
          <w:p w14:paraId="44282F33" w14:textId="77777777" w:rsidR="00B51FD2" w:rsidRPr="00B51FD2" w:rsidRDefault="00B51FD2" w:rsidP="00B51FD2">
            <w:pPr>
              <w:pStyle w:val="00Dliubngbiu"/>
            </w:pPr>
            <w:r w:rsidRPr="00B51FD2">
              <w:t>0,0249</w:t>
            </w:r>
          </w:p>
        </w:tc>
        <w:tc>
          <w:tcPr>
            <w:tcW w:w="555" w:type="pct"/>
            <w:tcBorders>
              <w:top w:val="nil"/>
              <w:left w:val="nil"/>
              <w:bottom w:val="single" w:sz="4" w:space="0" w:color="auto"/>
              <w:right w:val="single" w:sz="4" w:space="0" w:color="auto"/>
            </w:tcBorders>
            <w:shd w:val="clear" w:color="000000" w:fill="FFFFFF"/>
            <w:hideMark/>
          </w:tcPr>
          <w:p w14:paraId="54A79723"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3C5DEADD"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nil"/>
            </w:tcBorders>
            <w:shd w:val="clear" w:color="000000" w:fill="FFFFFF"/>
            <w:hideMark/>
          </w:tcPr>
          <w:p w14:paraId="7A07EF42" w14:textId="77777777" w:rsidR="00B51FD2" w:rsidRPr="00B51FD2" w:rsidRDefault="00B51FD2" w:rsidP="00B51FD2">
            <w:pPr>
              <w:pStyle w:val="00Dliubngbiu"/>
            </w:pPr>
            <w:r w:rsidRPr="00B51FD2">
              <w:t> </w:t>
            </w:r>
          </w:p>
        </w:tc>
        <w:tc>
          <w:tcPr>
            <w:tcW w:w="564" w:type="pct"/>
            <w:tcBorders>
              <w:top w:val="nil"/>
              <w:left w:val="single" w:sz="4" w:space="0" w:color="auto"/>
              <w:bottom w:val="single" w:sz="4" w:space="0" w:color="auto"/>
              <w:right w:val="single" w:sz="4" w:space="0" w:color="auto"/>
            </w:tcBorders>
            <w:shd w:val="clear" w:color="000000" w:fill="FFFFFF"/>
            <w:hideMark/>
          </w:tcPr>
          <w:p w14:paraId="1D72A20D" w14:textId="77777777" w:rsidR="00B51FD2" w:rsidRPr="00B51FD2" w:rsidRDefault="00B51FD2" w:rsidP="00B51FD2">
            <w:pPr>
              <w:pStyle w:val="00Dliubngbiu"/>
            </w:pPr>
            <w:r w:rsidRPr="00B51FD2">
              <w:t>0,531</w:t>
            </w:r>
          </w:p>
        </w:tc>
      </w:tr>
      <w:tr w:rsidR="00B51FD2" w:rsidRPr="00B51FD2" w14:paraId="1C7E7CB8"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3DE790B2" w14:textId="77777777" w:rsidR="00B51FD2" w:rsidRPr="00B51FD2" w:rsidRDefault="00B51FD2" w:rsidP="00B51FD2">
            <w:pPr>
              <w:pStyle w:val="00Dliubngbiu"/>
            </w:pPr>
            <w:r w:rsidRPr="00B51FD2">
              <w:t>S5</w:t>
            </w:r>
          </w:p>
        </w:tc>
        <w:tc>
          <w:tcPr>
            <w:tcW w:w="552" w:type="pct"/>
            <w:tcBorders>
              <w:top w:val="nil"/>
              <w:left w:val="nil"/>
              <w:bottom w:val="nil"/>
              <w:right w:val="single" w:sz="4" w:space="0" w:color="auto"/>
            </w:tcBorders>
            <w:shd w:val="clear" w:color="000000" w:fill="FFFFFF"/>
            <w:hideMark/>
          </w:tcPr>
          <w:p w14:paraId="77A6D035" w14:textId="77777777" w:rsidR="00B51FD2" w:rsidRPr="00B51FD2" w:rsidRDefault="00B51FD2" w:rsidP="00B51FD2">
            <w:pPr>
              <w:pStyle w:val="00Dliubngbiu"/>
            </w:pPr>
            <w:r w:rsidRPr="00B51FD2">
              <w:t>2,0</w:t>
            </w:r>
          </w:p>
        </w:tc>
        <w:tc>
          <w:tcPr>
            <w:tcW w:w="552" w:type="pct"/>
            <w:tcBorders>
              <w:top w:val="nil"/>
              <w:left w:val="nil"/>
              <w:bottom w:val="nil"/>
              <w:right w:val="single" w:sz="4" w:space="0" w:color="auto"/>
            </w:tcBorders>
            <w:shd w:val="clear" w:color="000000" w:fill="FFFFFF"/>
            <w:hideMark/>
          </w:tcPr>
          <w:p w14:paraId="558E6F66" w14:textId="77777777" w:rsidR="00B51FD2" w:rsidRPr="00B51FD2" w:rsidRDefault="00B51FD2" w:rsidP="00B51FD2">
            <w:pPr>
              <w:pStyle w:val="00Dliubngbiu"/>
            </w:pPr>
            <w:r w:rsidRPr="00B51FD2">
              <w:t>3,0</w:t>
            </w:r>
          </w:p>
        </w:tc>
        <w:tc>
          <w:tcPr>
            <w:tcW w:w="556" w:type="pct"/>
            <w:tcBorders>
              <w:top w:val="nil"/>
              <w:left w:val="nil"/>
              <w:bottom w:val="nil"/>
              <w:right w:val="single" w:sz="4" w:space="0" w:color="auto"/>
            </w:tcBorders>
            <w:shd w:val="clear" w:color="000000" w:fill="FFFFFF"/>
            <w:hideMark/>
          </w:tcPr>
          <w:p w14:paraId="5454767E" w14:textId="77777777" w:rsidR="00B51FD2" w:rsidRPr="00B51FD2" w:rsidRDefault="00B51FD2" w:rsidP="00B51FD2">
            <w:pPr>
              <w:pStyle w:val="00Dliubngbiu"/>
            </w:pPr>
            <w:r w:rsidRPr="00B51FD2">
              <w:t>1,50</w:t>
            </w:r>
          </w:p>
        </w:tc>
        <w:tc>
          <w:tcPr>
            <w:tcW w:w="555" w:type="pct"/>
            <w:tcBorders>
              <w:top w:val="nil"/>
              <w:left w:val="nil"/>
              <w:bottom w:val="nil"/>
              <w:right w:val="single" w:sz="4" w:space="0" w:color="auto"/>
            </w:tcBorders>
            <w:shd w:val="clear" w:color="000000" w:fill="FFFFFF"/>
            <w:hideMark/>
          </w:tcPr>
          <w:p w14:paraId="4752A2D4" w14:textId="77777777" w:rsidR="00B51FD2" w:rsidRPr="00B51FD2" w:rsidRDefault="00B51FD2" w:rsidP="00B51FD2">
            <w:pPr>
              <w:pStyle w:val="00Dliubngbiu"/>
            </w:pPr>
            <w:r w:rsidRPr="00B51FD2">
              <w:t>0,0208</w:t>
            </w:r>
          </w:p>
        </w:tc>
        <w:tc>
          <w:tcPr>
            <w:tcW w:w="555" w:type="pct"/>
            <w:tcBorders>
              <w:top w:val="nil"/>
              <w:left w:val="nil"/>
              <w:bottom w:val="nil"/>
              <w:right w:val="single" w:sz="4" w:space="0" w:color="auto"/>
            </w:tcBorders>
            <w:shd w:val="clear" w:color="000000" w:fill="FFFFFF"/>
            <w:hideMark/>
          </w:tcPr>
          <w:p w14:paraId="483D7DCD" w14:textId="77777777" w:rsidR="00B51FD2" w:rsidRPr="00B51FD2" w:rsidRDefault="00B51FD2" w:rsidP="00B51FD2">
            <w:pPr>
              <w:pStyle w:val="00Dliubngbiu"/>
            </w:pPr>
            <w:r w:rsidRPr="00B51FD2">
              <w:t>0,48</w:t>
            </w:r>
          </w:p>
        </w:tc>
        <w:tc>
          <w:tcPr>
            <w:tcW w:w="555" w:type="pct"/>
            <w:tcBorders>
              <w:top w:val="nil"/>
              <w:left w:val="nil"/>
              <w:bottom w:val="nil"/>
              <w:right w:val="single" w:sz="4" w:space="0" w:color="auto"/>
            </w:tcBorders>
            <w:shd w:val="clear" w:color="000000" w:fill="FFFFFF"/>
            <w:hideMark/>
          </w:tcPr>
          <w:p w14:paraId="7A0FF2B1" w14:textId="77777777" w:rsidR="00B51FD2" w:rsidRPr="00B51FD2" w:rsidRDefault="00B51FD2" w:rsidP="00B51FD2">
            <w:pPr>
              <w:pStyle w:val="00Dliubngbiu"/>
            </w:pPr>
            <w:r w:rsidRPr="00B51FD2">
              <w:t>0,48</w:t>
            </w:r>
          </w:p>
        </w:tc>
        <w:tc>
          <w:tcPr>
            <w:tcW w:w="556" w:type="pct"/>
            <w:tcBorders>
              <w:top w:val="nil"/>
              <w:left w:val="nil"/>
              <w:bottom w:val="nil"/>
              <w:right w:val="nil"/>
            </w:tcBorders>
            <w:shd w:val="clear" w:color="000000" w:fill="FFFFFF"/>
            <w:hideMark/>
          </w:tcPr>
          <w:p w14:paraId="50DE6C9B" w14:textId="77777777" w:rsidR="00B51FD2" w:rsidRPr="00B51FD2" w:rsidRDefault="00B51FD2" w:rsidP="00B51FD2">
            <w:pPr>
              <w:pStyle w:val="00Dliubngbiu"/>
            </w:pPr>
            <w:r w:rsidRPr="00B51FD2">
              <w:t>6</w:t>
            </w:r>
          </w:p>
        </w:tc>
        <w:tc>
          <w:tcPr>
            <w:tcW w:w="564" w:type="pct"/>
            <w:tcBorders>
              <w:top w:val="nil"/>
              <w:left w:val="single" w:sz="4" w:space="0" w:color="auto"/>
              <w:bottom w:val="nil"/>
              <w:right w:val="single" w:sz="4" w:space="0" w:color="auto"/>
            </w:tcBorders>
            <w:shd w:val="clear" w:color="000000" w:fill="FFFFFF"/>
            <w:hideMark/>
          </w:tcPr>
          <w:p w14:paraId="7FF95D55" w14:textId="77777777" w:rsidR="00B51FD2" w:rsidRPr="00B51FD2" w:rsidRDefault="00B51FD2" w:rsidP="00B51FD2">
            <w:pPr>
              <w:pStyle w:val="00Dliubngbiu"/>
            </w:pPr>
            <w:r w:rsidRPr="00B51FD2">
              <w:t>0,120</w:t>
            </w:r>
          </w:p>
        </w:tc>
      </w:tr>
      <w:tr w:rsidR="00B51FD2" w:rsidRPr="00B51FD2" w14:paraId="68EB5BB5"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3B83559E" w14:textId="77777777" w:rsidR="00B51FD2" w:rsidRPr="00B51FD2" w:rsidRDefault="00B51FD2" w:rsidP="00B51FD2">
            <w:pPr>
              <w:pStyle w:val="00Dliubngbiu"/>
              <w:rPr>
                <w:color w:val="FFFFFF"/>
              </w:rPr>
            </w:pPr>
            <w:r w:rsidRPr="00B51FD2">
              <w:rPr>
                <w:color w:val="FFFFFF"/>
              </w:rPr>
              <w:t>S5</w:t>
            </w:r>
          </w:p>
        </w:tc>
        <w:tc>
          <w:tcPr>
            <w:tcW w:w="552" w:type="pct"/>
            <w:tcBorders>
              <w:top w:val="nil"/>
              <w:left w:val="nil"/>
              <w:bottom w:val="nil"/>
              <w:right w:val="single" w:sz="4" w:space="0" w:color="auto"/>
            </w:tcBorders>
            <w:shd w:val="clear" w:color="000000" w:fill="FFFFFF"/>
            <w:hideMark/>
          </w:tcPr>
          <w:p w14:paraId="38785FC5"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7CFEEC71"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5AC1B01F"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538E85E1" w14:textId="77777777" w:rsidR="00B51FD2" w:rsidRPr="00B51FD2" w:rsidRDefault="00B51FD2" w:rsidP="00B51FD2">
            <w:pPr>
              <w:pStyle w:val="00Dliubngbiu"/>
            </w:pPr>
            <w:r w:rsidRPr="00B51FD2">
              <w:t>0,0093</w:t>
            </w:r>
          </w:p>
        </w:tc>
        <w:tc>
          <w:tcPr>
            <w:tcW w:w="555" w:type="pct"/>
            <w:tcBorders>
              <w:top w:val="nil"/>
              <w:left w:val="nil"/>
              <w:bottom w:val="nil"/>
              <w:right w:val="single" w:sz="4" w:space="0" w:color="auto"/>
            </w:tcBorders>
            <w:shd w:val="clear" w:color="000000" w:fill="FFFFFF"/>
            <w:hideMark/>
          </w:tcPr>
          <w:p w14:paraId="1DB2E2CE"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72B3B90C" w14:textId="77777777" w:rsidR="00B51FD2" w:rsidRPr="00B51FD2" w:rsidRDefault="00B51FD2" w:rsidP="00B51FD2">
            <w:pPr>
              <w:pStyle w:val="00Dliubngbiu"/>
            </w:pPr>
            <w:r w:rsidRPr="00B51FD2">
              <w:t> </w:t>
            </w:r>
          </w:p>
        </w:tc>
        <w:tc>
          <w:tcPr>
            <w:tcW w:w="556" w:type="pct"/>
            <w:tcBorders>
              <w:top w:val="nil"/>
              <w:left w:val="nil"/>
              <w:bottom w:val="nil"/>
              <w:right w:val="nil"/>
            </w:tcBorders>
            <w:shd w:val="clear" w:color="000000" w:fill="FFFFFF"/>
            <w:hideMark/>
          </w:tcPr>
          <w:p w14:paraId="73CEF4BF"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65903919" w14:textId="77777777" w:rsidR="00B51FD2" w:rsidRPr="00B51FD2" w:rsidRDefault="00B51FD2" w:rsidP="00B51FD2">
            <w:pPr>
              <w:pStyle w:val="00Dliubngbiu"/>
            </w:pPr>
            <w:r w:rsidRPr="00B51FD2">
              <w:t>0,054</w:t>
            </w:r>
          </w:p>
        </w:tc>
      </w:tr>
      <w:tr w:rsidR="00B51FD2" w:rsidRPr="00B51FD2" w14:paraId="65253DC3"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282A109D" w14:textId="77777777" w:rsidR="00B51FD2" w:rsidRPr="00B51FD2" w:rsidRDefault="00B51FD2" w:rsidP="00B51FD2">
            <w:pPr>
              <w:pStyle w:val="00Dliubngbiu"/>
              <w:rPr>
                <w:color w:val="FFFFFF"/>
              </w:rPr>
            </w:pPr>
            <w:r w:rsidRPr="00B51FD2">
              <w:rPr>
                <w:color w:val="FFFFFF"/>
              </w:rPr>
              <w:t>S5</w:t>
            </w:r>
          </w:p>
        </w:tc>
        <w:tc>
          <w:tcPr>
            <w:tcW w:w="552" w:type="pct"/>
            <w:tcBorders>
              <w:top w:val="nil"/>
              <w:left w:val="nil"/>
              <w:bottom w:val="nil"/>
              <w:right w:val="single" w:sz="4" w:space="0" w:color="auto"/>
            </w:tcBorders>
            <w:shd w:val="clear" w:color="000000" w:fill="FFFFFF"/>
            <w:hideMark/>
          </w:tcPr>
          <w:p w14:paraId="70CC130D"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6003C684"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0BE3AC45"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38547F46" w14:textId="77777777" w:rsidR="00B51FD2" w:rsidRPr="00B51FD2" w:rsidRDefault="00B51FD2" w:rsidP="00B51FD2">
            <w:pPr>
              <w:pStyle w:val="00Dliubngbiu"/>
            </w:pPr>
            <w:r w:rsidRPr="00B51FD2">
              <w:t>0,0464</w:t>
            </w:r>
          </w:p>
        </w:tc>
        <w:tc>
          <w:tcPr>
            <w:tcW w:w="555" w:type="pct"/>
            <w:tcBorders>
              <w:top w:val="nil"/>
              <w:left w:val="nil"/>
              <w:bottom w:val="nil"/>
              <w:right w:val="single" w:sz="4" w:space="0" w:color="auto"/>
            </w:tcBorders>
            <w:shd w:val="clear" w:color="000000" w:fill="FFFFFF"/>
            <w:hideMark/>
          </w:tcPr>
          <w:p w14:paraId="1CA380B7"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nil"/>
              <w:right w:val="single" w:sz="4" w:space="0" w:color="auto"/>
            </w:tcBorders>
            <w:shd w:val="clear" w:color="000000" w:fill="FFFFFF"/>
            <w:hideMark/>
          </w:tcPr>
          <w:p w14:paraId="478DAF9E"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nil"/>
              <w:right w:val="nil"/>
            </w:tcBorders>
            <w:shd w:val="clear" w:color="000000" w:fill="FFFFFF"/>
            <w:hideMark/>
          </w:tcPr>
          <w:p w14:paraId="219710A6"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3B667863" w14:textId="77777777" w:rsidR="00B51FD2" w:rsidRPr="00B51FD2" w:rsidRDefault="00B51FD2" w:rsidP="00B51FD2">
            <w:pPr>
              <w:pStyle w:val="00Dliubngbiu"/>
            </w:pPr>
            <w:r w:rsidRPr="00B51FD2">
              <w:t>0,267</w:t>
            </w:r>
          </w:p>
        </w:tc>
      </w:tr>
      <w:tr w:rsidR="00B51FD2" w:rsidRPr="00B51FD2" w14:paraId="1B85B182" w14:textId="77777777" w:rsidTr="00B51FD2">
        <w:trPr>
          <w:divId w:val="1457020097"/>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60BF4CD6" w14:textId="77777777" w:rsidR="00B51FD2" w:rsidRPr="00B51FD2" w:rsidRDefault="00B51FD2" w:rsidP="00B51FD2">
            <w:pPr>
              <w:pStyle w:val="00Dliubngbiu"/>
              <w:rPr>
                <w:color w:val="FFFFFF"/>
                <w:sz w:val="20"/>
                <w:szCs w:val="20"/>
              </w:rPr>
            </w:pPr>
            <w:r w:rsidRPr="00B51FD2">
              <w:rPr>
                <w:color w:val="FFFFFF"/>
                <w:sz w:val="20"/>
                <w:szCs w:val="20"/>
              </w:rPr>
              <w:t>S5</w:t>
            </w:r>
          </w:p>
        </w:tc>
        <w:tc>
          <w:tcPr>
            <w:tcW w:w="552" w:type="pct"/>
            <w:tcBorders>
              <w:top w:val="nil"/>
              <w:left w:val="nil"/>
              <w:bottom w:val="single" w:sz="4" w:space="0" w:color="auto"/>
              <w:right w:val="single" w:sz="4" w:space="0" w:color="auto"/>
            </w:tcBorders>
            <w:shd w:val="clear" w:color="000000" w:fill="FFFFFF"/>
            <w:hideMark/>
          </w:tcPr>
          <w:p w14:paraId="25F39645" w14:textId="77777777" w:rsidR="00B51FD2" w:rsidRPr="00B51FD2" w:rsidRDefault="00B51FD2" w:rsidP="00B51FD2">
            <w:pPr>
              <w:pStyle w:val="00Dliubngbiu"/>
              <w:rPr>
                <w:sz w:val="20"/>
                <w:szCs w:val="20"/>
              </w:rPr>
            </w:pPr>
            <w:r w:rsidRPr="00B51FD2">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0CD89775"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6C37146E" w14:textId="77777777" w:rsidR="00B51FD2" w:rsidRPr="00B51FD2" w:rsidRDefault="00B51FD2" w:rsidP="00B51FD2">
            <w:pPr>
              <w:pStyle w:val="00Dliubngbiu"/>
            </w:pPr>
            <w:r w:rsidRPr="00B51FD2">
              <w:t> </w:t>
            </w:r>
          </w:p>
        </w:tc>
        <w:tc>
          <w:tcPr>
            <w:tcW w:w="555" w:type="pct"/>
            <w:tcBorders>
              <w:top w:val="nil"/>
              <w:left w:val="nil"/>
              <w:bottom w:val="single" w:sz="4" w:space="0" w:color="auto"/>
              <w:right w:val="single" w:sz="4" w:space="0" w:color="auto"/>
            </w:tcBorders>
            <w:shd w:val="clear" w:color="000000" w:fill="FFFFFF"/>
            <w:hideMark/>
          </w:tcPr>
          <w:p w14:paraId="1817B141" w14:textId="77777777" w:rsidR="00B51FD2" w:rsidRPr="00B51FD2" w:rsidRDefault="00B51FD2" w:rsidP="00B51FD2">
            <w:pPr>
              <w:pStyle w:val="00Dliubngbiu"/>
            </w:pPr>
            <w:r w:rsidRPr="00B51FD2">
              <w:t>0,0206</w:t>
            </w:r>
          </w:p>
        </w:tc>
        <w:tc>
          <w:tcPr>
            <w:tcW w:w="555" w:type="pct"/>
            <w:tcBorders>
              <w:top w:val="nil"/>
              <w:left w:val="nil"/>
              <w:bottom w:val="single" w:sz="4" w:space="0" w:color="auto"/>
              <w:right w:val="single" w:sz="4" w:space="0" w:color="auto"/>
            </w:tcBorders>
            <w:shd w:val="clear" w:color="000000" w:fill="FFFFFF"/>
            <w:hideMark/>
          </w:tcPr>
          <w:p w14:paraId="5FF7D6AA"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41F31F9C"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nil"/>
            </w:tcBorders>
            <w:shd w:val="clear" w:color="000000" w:fill="FFFFFF"/>
            <w:hideMark/>
          </w:tcPr>
          <w:p w14:paraId="27107412" w14:textId="77777777" w:rsidR="00B51FD2" w:rsidRPr="00B51FD2" w:rsidRDefault="00B51FD2" w:rsidP="00B51FD2">
            <w:pPr>
              <w:pStyle w:val="00Dliubngbiu"/>
            </w:pPr>
            <w:r w:rsidRPr="00B51FD2">
              <w:t> </w:t>
            </w:r>
          </w:p>
        </w:tc>
        <w:tc>
          <w:tcPr>
            <w:tcW w:w="564" w:type="pct"/>
            <w:tcBorders>
              <w:top w:val="nil"/>
              <w:left w:val="single" w:sz="4" w:space="0" w:color="auto"/>
              <w:bottom w:val="single" w:sz="4" w:space="0" w:color="auto"/>
              <w:right w:val="single" w:sz="4" w:space="0" w:color="auto"/>
            </w:tcBorders>
            <w:shd w:val="clear" w:color="000000" w:fill="FFFFFF"/>
            <w:hideMark/>
          </w:tcPr>
          <w:p w14:paraId="3D41AC8F" w14:textId="77777777" w:rsidR="00B51FD2" w:rsidRPr="00B51FD2" w:rsidRDefault="00B51FD2" w:rsidP="00B51FD2">
            <w:pPr>
              <w:pStyle w:val="00Dliubngbiu"/>
            </w:pPr>
            <w:r w:rsidRPr="00B51FD2">
              <w:t>0,119</w:t>
            </w:r>
          </w:p>
        </w:tc>
      </w:tr>
      <w:tr w:rsidR="00B51FD2" w:rsidRPr="00B51FD2" w14:paraId="21AE9801"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72F78D9B" w14:textId="77777777" w:rsidR="00B51FD2" w:rsidRPr="00B51FD2" w:rsidRDefault="00B51FD2" w:rsidP="00B51FD2">
            <w:pPr>
              <w:pStyle w:val="00Dliubngbiu"/>
            </w:pPr>
            <w:r w:rsidRPr="00B51FD2">
              <w:t>S8</w:t>
            </w:r>
          </w:p>
        </w:tc>
        <w:tc>
          <w:tcPr>
            <w:tcW w:w="552" w:type="pct"/>
            <w:tcBorders>
              <w:top w:val="nil"/>
              <w:left w:val="nil"/>
              <w:bottom w:val="nil"/>
              <w:right w:val="single" w:sz="4" w:space="0" w:color="auto"/>
            </w:tcBorders>
            <w:shd w:val="clear" w:color="000000" w:fill="FFFFFF"/>
            <w:hideMark/>
          </w:tcPr>
          <w:p w14:paraId="1E007B28" w14:textId="77777777" w:rsidR="00B51FD2" w:rsidRPr="00B51FD2" w:rsidRDefault="00B51FD2" w:rsidP="00B51FD2">
            <w:pPr>
              <w:pStyle w:val="00Dliubngbiu"/>
            </w:pPr>
            <w:r w:rsidRPr="00B51FD2">
              <w:t>4,0</w:t>
            </w:r>
          </w:p>
        </w:tc>
        <w:tc>
          <w:tcPr>
            <w:tcW w:w="552" w:type="pct"/>
            <w:tcBorders>
              <w:top w:val="nil"/>
              <w:left w:val="nil"/>
              <w:bottom w:val="nil"/>
              <w:right w:val="single" w:sz="4" w:space="0" w:color="auto"/>
            </w:tcBorders>
            <w:shd w:val="clear" w:color="000000" w:fill="FFFFFF"/>
            <w:hideMark/>
          </w:tcPr>
          <w:p w14:paraId="13816D26" w14:textId="77777777" w:rsidR="00B51FD2" w:rsidRPr="00B51FD2" w:rsidRDefault="00B51FD2" w:rsidP="00B51FD2">
            <w:pPr>
              <w:pStyle w:val="00Dliubngbiu"/>
            </w:pPr>
            <w:r w:rsidRPr="00B51FD2">
              <w:t>4,0</w:t>
            </w:r>
          </w:p>
        </w:tc>
        <w:tc>
          <w:tcPr>
            <w:tcW w:w="556" w:type="pct"/>
            <w:tcBorders>
              <w:top w:val="nil"/>
              <w:left w:val="nil"/>
              <w:bottom w:val="nil"/>
              <w:right w:val="single" w:sz="4" w:space="0" w:color="auto"/>
            </w:tcBorders>
            <w:shd w:val="clear" w:color="000000" w:fill="FFFFFF"/>
            <w:hideMark/>
          </w:tcPr>
          <w:p w14:paraId="67450672" w14:textId="77777777" w:rsidR="00B51FD2" w:rsidRPr="00B51FD2" w:rsidRDefault="00B51FD2" w:rsidP="00B51FD2">
            <w:pPr>
              <w:pStyle w:val="00Dliubngbiu"/>
            </w:pPr>
            <w:r w:rsidRPr="00B51FD2">
              <w:t>1,00</w:t>
            </w:r>
          </w:p>
        </w:tc>
        <w:tc>
          <w:tcPr>
            <w:tcW w:w="555" w:type="pct"/>
            <w:tcBorders>
              <w:top w:val="nil"/>
              <w:left w:val="nil"/>
              <w:bottom w:val="nil"/>
              <w:right w:val="single" w:sz="4" w:space="0" w:color="auto"/>
            </w:tcBorders>
            <w:shd w:val="clear" w:color="000000" w:fill="FFFFFF"/>
            <w:hideMark/>
          </w:tcPr>
          <w:p w14:paraId="5E1533BB" w14:textId="77777777" w:rsidR="00B51FD2" w:rsidRPr="00B51FD2" w:rsidRDefault="00B51FD2" w:rsidP="00B51FD2">
            <w:pPr>
              <w:pStyle w:val="00Dliubngbiu"/>
            </w:pPr>
            <w:r w:rsidRPr="00B51FD2">
              <w:t>0,0179</w:t>
            </w:r>
          </w:p>
        </w:tc>
        <w:tc>
          <w:tcPr>
            <w:tcW w:w="555" w:type="pct"/>
            <w:tcBorders>
              <w:top w:val="nil"/>
              <w:left w:val="nil"/>
              <w:bottom w:val="nil"/>
              <w:right w:val="single" w:sz="4" w:space="0" w:color="auto"/>
            </w:tcBorders>
            <w:shd w:val="clear" w:color="000000" w:fill="FFFFFF"/>
            <w:hideMark/>
          </w:tcPr>
          <w:p w14:paraId="6E6E717C" w14:textId="77777777" w:rsidR="00B51FD2" w:rsidRPr="00B51FD2" w:rsidRDefault="00B51FD2" w:rsidP="00B51FD2">
            <w:pPr>
              <w:pStyle w:val="00Dliubngbiu"/>
            </w:pPr>
            <w:r w:rsidRPr="00B51FD2">
              <w:t>0,48</w:t>
            </w:r>
          </w:p>
        </w:tc>
        <w:tc>
          <w:tcPr>
            <w:tcW w:w="555" w:type="pct"/>
            <w:tcBorders>
              <w:top w:val="nil"/>
              <w:left w:val="nil"/>
              <w:bottom w:val="nil"/>
              <w:right w:val="single" w:sz="4" w:space="0" w:color="auto"/>
            </w:tcBorders>
            <w:shd w:val="clear" w:color="000000" w:fill="FFFFFF"/>
            <w:hideMark/>
          </w:tcPr>
          <w:p w14:paraId="1E04991C" w14:textId="77777777" w:rsidR="00B51FD2" w:rsidRPr="00B51FD2" w:rsidRDefault="00B51FD2" w:rsidP="00B51FD2">
            <w:pPr>
              <w:pStyle w:val="00Dliubngbiu"/>
            </w:pPr>
            <w:r w:rsidRPr="00B51FD2">
              <w:t>0,48</w:t>
            </w:r>
          </w:p>
        </w:tc>
        <w:tc>
          <w:tcPr>
            <w:tcW w:w="556" w:type="pct"/>
            <w:tcBorders>
              <w:top w:val="nil"/>
              <w:left w:val="nil"/>
              <w:bottom w:val="nil"/>
              <w:right w:val="nil"/>
            </w:tcBorders>
            <w:shd w:val="clear" w:color="000000" w:fill="FFFFFF"/>
            <w:hideMark/>
          </w:tcPr>
          <w:p w14:paraId="317292C7" w14:textId="77777777" w:rsidR="00B51FD2" w:rsidRPr="00B51FD2" w:rsidRDefault="00B51FD2" w:rsidP="00B51FD2">
            <w:pPr>
              <w:pStyle w:val="00Dliubngbiu"/>
            </w:pPr>
            <w:r w:rsidRPr="00B51FD2">
              <w:t>15</w:t>
            </w:r>
          </w:p>
        </w:tc>
        <w:tc>
          <w:tcPr>
            <w:tcW w:w="564" w:type="pct"/>
            <w:tcBorders>
              <w:top w:val="nil"/>
              <w:left w:val="single" w:sz="4" w:space="0" w:color="auto"/>
              <w:bottom w:val="nil"/>
              <w:right w:val="single" w:sz="4" w:space="0" w:color="auto"/>
            </w:tcBorders>
            <w:shd w:val="clear" w:color="000000" w:fill="FFFFFF"/>
            <w:hideMark/>
          </w:tcPr>
          <w:p w14:paraId="13759A56" w14:textId="77777777" w:rsidR="00B51FD2" w:rsidRPr="00B51FD2" w:rsidRDefault="00B51FD2" w:rsidP="00B51FD2">
            <w:pPr>
              <w:pStyle w:val="00Dliubngbiu"/>
            </w:pPr>
            <w:r w:rsidRPr="00B51FD2">
              <w:t>0,275</w:t>
            </w:r>
          </w:p>
        </w:tc>
      </w:tr>
      <w:tr w:rsidR="00B51FD2" w:rsidRPr="00B51FD2" w14:paraId="4CE42FB5"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420A3222" w14:textId="77777777" w:rsidR="00B51FD2" w:rsidRPr="00B51FD2" w:rsidRDefault="00B51FD2" w:rsidP="00B51FD2">
            <w:pPr>
              <w:pStyle w:val="00Dliubngbiu"/>
              <w:rPr>
                <w:color w:val="FFFFFF"/>
              </w:rPr>
            </w:pPr>
            <w:r w:rsidRPr="00B51FD2">
              <w:rPr>
                <w:color w:val="FFFFFF"/>
              </w:rPr>
              <w:t>S8</w:t>
            </w:r>
          </w:p>
        </w:tc>
        <w:tc>
          <w:tcPr>
            <w:tcW w:w="552" w:type="pct"/>
            <w:tcBorders>
              <w:top w:val="nil"/>
              <w:left w:val="nil"/>
              <w:bottom w:val="nil"/>
              <w:right w:val="single" w:sz="4" w:space="0" w:color="auto"/>
            </w:tcBorders>
            <w:shd w:val="clear" w:color="000000" w:fill="FFFFFF"/>
            <w:hideMark/>
          </w:tcPr>
          <w:p w14:paraId="1C321F0A"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49DD908F"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53FF9431"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0EE4F844" w14:textId="77777777" w:rsidR="00B51FD2" w:rsidRPr="00B51FD2" w:rsidRDefault="00B51FD2" w:rsidP="00B51FD2">
            <w:pPr>
              <w:pStyle w:val="00Dliubngbiu"/>
            </w:pPr>
            <w:r w:rsidRPr="00B51FD2">
              <w:t>0,0179</w:t>
            </w:r>
          </w:p>
        </w:tc>
        <w:tc>
          <w:tcPr>
            <w:tcW w:w="555" w:type="pct"/>
            <w:tcBorders>
              <w:top w:val="nil"/>
              <w:left w:val="nil"/>
              <w:bottom w:val="nil"/>
              <w:right w:val="single" w:sz="4" w:space="0" w:color="auto"/>
            </w:tcBorders>
            <w:shd w:val="clear" w:color="000000" w:fill="FFFFFF"/>
            <w:hideMark/>
          </w:tcPr>
          <w:p w14:paraId="011501BA"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1DEFF8D1" w14:textId="77777777" w:rsidR="00B51FD2" w:rsidRPr="00B51FD2" w:rsidRDefault="00B51FD2" w:rsidP="00B51FD2">
            <w:pPr>
              <w:pStyle w:val="00Dliubngbiu"/>
            </w:pPr>
            <w:r w:rsidRPr="00B51FD2">
              <w:t> </w:t>
            </w:r>
          </w:p>
        </w:tc>
        <w:tc>
          <w:tcPr>
            <w:tcW w:w="556" w:type="pct"/>
            <w:tcBorders>
              <w:top w:val="nil"/>
              <w:left w:val="nil"/>
              <w:bottom w:val="nil"/>
              <w:right w:val="nil"/>
            </w:tcBorders>
            <w:shd w:val="clear" w:color="000000" w:fill="FFFFFF"/>
            <w:hideMark/>
          </w:tcPr>
          <w:p w14:paraId="1A291EE7"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36935301" w14:textId="77777777" w:rsidR="00B51FD2" w:rsidRPr="00B51FD2" w:rsidRDefault="00B51FD2" w:rsidP="00B51FD2">
            <w:pPr>
              <w:pStyle w:val="00Dliubngbiu"/>
            </w:pPr>
            <w:r w:rsidRPr="00B51FD2">
              <w:t>0,275</w:t>
            </w:r>
          </w:p>
        </w:tc>
      </w:tr>
      <w:tr w:rsidR="00B51FD2" w:rsidRPr="00B51FD2" w14:paraId="1D7F979A"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690708EB" w14:textId="77777777" w:rsidR="00B51FD2" w:rsidRPr="00B51FD2" w:rsidRDefault="00B51FD2" w:rsidP="00B51FD2">
            <w:pPr>
              <w:pStyle w:val="00Dliubngbiu"/>
              <w:rPr>
                <w:color w:val="FFFFFF"/>
              </w:rPr>
            </w:pPr>
            <w:r w:rsidRPr="00B51FD2">
              <w:rPr>
                <w:color w:val="FFFFFF"/>
              </w:rPr>
              <w:t>S8</w:t>
            </w:r>
          </w:p>
        </w:tc>
        <w:tc>
          <w:tcPr>
            <w:tcW w:w="552" w:type="pct"/>
            <w:tcBorders>
              <w:top w:val="nil"/>
              <w:left w:val="nil"/>
              <w:bottom w:val="nil"/>
              <w:right w:val="single" w:sz="4" w:space="0" w:color="auto"/>
            </w:tcBorders>
            <w:shd w:val="clear" w:color="000000" w:fill="FFFFFF"/>
            <w:hideMark/>
          </w:tcPr>
          <w:p w14:paraId="4DEE1B3A"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42976393"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44D3E0A2"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0F5D85B7" w14:textId="77777777" w:rsidR="00B51FD2" w:rsidRPr="00B51FD2" w:rsidRDefault="00B51FD2" w:rsidP="00B51FD2">
            <w:pPr>
              <w:pStyle w:val="00Dliubngbiu"/>
            </w:pPr>
            <w:r w:rsidRPr="00B51FD2">
              <w:t>0,0417</w:t>
            </w:r>
          </w:p>
        </w:tc>
        <w:tc>
          <w:tcPr>
            <w:tcW w:w="555" w:type="pct"/>
            <w:tcBorders>
              <w:top w:val="nil"/>
              <w:left w:val="nil"/>
              <w:bottom w:val="nil"/>
              <w:right w:val="single" w:sz="4" w:space="0" w:color="auto"/>
            </w:tcBorders>
            <w:shd w:val="clear" w:color="000000" w:fill="FFFFFF"/>
            <w:hideMark/>
          </w:tcPr>
          <w:p w14:paraId="11DF6F50"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nil"/>
              <w:right w:val="single" w:sz="4" w:space="0" w:color="auto"/>
            </w:tcBorders>
            <w:shd w:val="clear" w:color="000000" w:fill="FFFFFF"/>
            <w:hideMark/>
          </w:tcPr>
          <w:p w14:paraId="43BDFB85"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nil"/>
              <w:right w:val="nil"/>
            </w:tcBorders>
            <w:shd w:val="clear" w:color="000000" w:fill="FFFFFF"/>
            <w:hideMark/>
          </w:tcPr>
          <w:p w14:paraId="6A6704A4"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0D29F3EE" w14:textId="77777777" w:rsidR="00B51FD2" w:rsidRPr="00B51FD2" w:rsidRDefault="00B51FD2" w:rsidP="00B51FD2">
            <w:pPr>
              <w:pStyle w:val="00Dliubngbiu"/>
            </w:pPr>
            <w:r w:rsidRPr="00B51FD2">
              <w:t>0,641</w:t>
            </w:r>
          </w:p>
        </w:tc>
      </w:tr>
      <w:tr w:rsidR="00B51FD2" w:rsidRPr="00B51FD2" w14:paraId="5C59DE2E" w14:textId="77777777" w:rsidTr="00B51FD2">
        <w:trPr>
          <w:divId w:val="1457020097"/>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42E7B3E1" w14:textId="77777777" w:rsidR="00B51FD2" w:rsidRPr="00B51FD2" w:rsidRDefault="00B51FD2" w:rsidP="00B51FD2">
            <w:pPr>
              <w:pStyle w:val="00Dliubngbiu"/>
              <w:rPr>
                <w:color w:val="FFFFFF"/>
                <w:sz w:val="20"/>
                <w:szCs w:val="20"/>
              </w:rPr>
            </w:pPr>
            <w:r w:rsidRPr="00B51FD2">
              <w:rPr>
                <w:color w:val="FFFFFF"/>
                <w:sz w:val="20"/>
                <w:szCs w:val="20"/>
              </w:rPr>
              <w:t>S8</w:t>
            </w:r>
          </w:p>
        </w:tc>
        <w:tc>
          <w:tcPr>
            <w:tcW w:w="552" w:type="pct"/>
            <w:tcBorders>
              <w:top w:val="nil"/>
              <w:left w:val="nil"/>
              <w:bottom w:val="single" w:sz="4" w:space="0" w:color="auto"/>
              <w:right w:val="single" w:sz="4" w:space="0" w:color="auto"/>
            </w:tcBorders>
            <w:shd w:val="clear" w:color="000000" w:fill="FFFFFF"/>
            <w:hideMark/>
          </w:tcPr>
          <w:p w14:paraId="4DEC9CC6" w14:textId="77777777" w:rsidR="00B51FD2" w:rsidRPr="00B51FD2" w:rsidRDefault="00B51FD2" w:rsidP="00B51FD2">
            <w:pPr>
              <w:pStyle w:val="00Dliubngbiu"/>
              <w:rPr>
                <w:sz w:val="20"/>
                <w:szCs w:val="20"/>
              </w:rPr>
            </w:pPr>
            <w:r w:rsidRPr="00B51FD2">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09473033"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0B10C6F5" w14:textId="77777777" w:rsidR="00B51FD2" w:rsidRPr="00B51FD2" w:rsidRDefault="00B51FD2" w:rsidP="00B51FD2">
            <w:pPr>
              <w:pStyle w:val="00Dliubngbiu"/>
            </w:pPr>
            <w:r w:rsidRPr="00B51FD2">
              <w:t> </w:t>
            </w:r>
          </w:p>
        </w:tc>
        <w:tc>
          <w:tcPr>
            <w:tcW w:w="555" w:type="pct"/>
            <w:tcBorders>
              <w:top w:val="nil"/>
              <w:left w:val="nil"/>
              <w:bottom w:val="single" w:sz="4" w:space="0" w:color="auto"/>
              <w:right w:val="single" w:sz="4" w:space="0" w:color="auto"/>
            </w:tcBorders>
            <w:shd w:val="clear" w:color="000000" w:fill="FFFFFF"/>
            <w:hideMark/>
          </w:tcPr>
          <w:p w14:paraId="1DAD61D9" w14:textId="77777777" w:rsidR="00B51FD2" w:rsidRPr="00B51FD2" w:rsidRDefault="00B51FD2" w:rsidP="00B51FD2">
            <w:pPr>
              <w:pStyle w:val="00Dliubngbiu"/>
            </w:pPr>
            <w:r w:rsidRPr="00B51FD2">
              <w:t>0,0417</w:t>
            </w:r>
          </w:p>
        </w:tc>
        <w:tc>
          <w:tcPr>
            <w:tcW w:w="555" w:type="pct"/>
            <w:tcBorders>
              <w:top w:val="nil"/>
              <w:left w:val="nil"/>
              <w:bottom w:val="single" w:sz="4" w:space="0" w:color="auto"/>
              <w:right w:val="single" w:sz="4" w:space="0" w:color="auto"/>
            </w:tcBorders>
            <w:shd w:val="clear" w:color="000000" w:fill="FFFFFF"/>
            <w:hideMark/>
          </w:tcPr>
          <w:p w14:paraId="1F8F8831"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606888C7"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nil"/>
            </w:tcBorders>
            <w:shd w:val="clear" w:color="000000" w:fill="FFFFFF"/>
            <w:hideMark/>
          </w:tcPr>
          <w:p w14:paraId="2554375A" w14:textId="77777777" w:rsidR="00B51FD2" w:rsidRPr="00B51FD2" w:rsidRDefault="00B51FD2" w:rsidP="00B51FD2">
            <w:pPr>
              <w:pStyle w:val="00Dliubngbiu"/>
            </w:pPr>
            <w:r w:rsidRPr="00B51FD2">
              <w:t> </w:t>
            </w:r>
          </w:p>
        </w:tc>
        <w:tc>
          <w:tcPr>
            <w:tcW w:w="564" w:type="pct"/>
            <w:tcBorders>
              <w:top w:val="nil"/>
              <w:left w:val="single" w:sz="4" w:space="0" w:color="auto"/>
              <w:bottom w:val="single" w:sz="4" w:space="0" w:color="auto"/>
              <w:right w:val="single" w:sz="4" w:space="0" w:color="auto"/>
            </w:tcBorders>
            <w:shd w:val="clear" w:color="000000" w:fill="FFFFFF"/>
            <w:hideMark/>
          </w:tcPr>
          <w:p w14:paraId="2ADC313E" w14:textId="77777777" w:rsidR="00B51FD2" w:rsidRPr="00B51FD2" w:rsidRDefault="00B51FD2" w:rsidP="00B51FD2">
            <w:pPr>
              <w:pStyle w:val="00Dliubngbiu"/>
            </w:pPr>
            <w:r w:rsidRPr="00B51FD2">
              <w:t>0,641</w:t>
            </w:r>
          </w:p>
        </w:tc>
      </w:tr>
      <w:tr w:rsidR="00B51FD2" w:rsidRPr="00B51FD2" w14:paraId="7F913C67"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7EAD6F90" w14:textId="77777777" w:rsidR="00B51FD2" w:rsidRPr="00B51FD2" w:rsidRDefault="00B51FD2" w:rsidP="00B51FD2">
            <w:pPr>
              <w:pStyle w:val="00Dliubngbiu"/>
            </w:pPr>
            <w:r w:rsidRPr="00B51FD2">
              <w:t>S9</w:t>
            </w:r>
          </w:p>
        </w:tc>
        <w:tc>
          <w:tcPr>
            <w:tcW w:w="552" w:type="pct"/>
            <w:tcBorders>
              <w:top w:val="nil"/>
              <w:left w:val="nil"/>
              <w:bottom w:val="nil"/>
              <w:right w:val="single" w:sz="4" w:space="0" w:color="auto"/>
            </w:tcBorders>
            <w:shd w:val="clear" w:color="000000" w:fill="FFFFFF"/>
            <w:hideMark/>
          </w:tcPr>
          <w:p w14:paraId="5E9DD3E2" w14:textId="77777777" w:rsidR="00B51FD2" w:rsidRPr="00B51FD2" w:rsidRDefault="00B51FD2" w:rsidP="00B51FD2">
            <w:pPr>
              <w:pStyle w:val="00Dliubngbiu"/>
            </w:pPr>
            <w:r w:rsidRPr="00B51FD2">
              <w:t>2,0</w:t>
            </w:r>
          </w:p>
        </w:tc>
        <w:tc>
          <w:tcPr>
            <w:tcW w:w="552" w:type="pct"/>
            <w:tcBorders>
              <w:top w:val="nil"/>
              <w:left w:val="nil"/>
              <w:bottom w:val="nil"/>
              <w:right w:val="single" w:sz="4" w:space="0" w:color="auto"/>
            </w:tcBorders>
            <w:shd w:val="clear" w:color="000000" w:fill="FFFFFF"/>
            <w:hideMark/>
          </w:tcPr>
          <w:p w14:paraId="67D66695" w14:textId="77777777" w:rsidR="00B51FD2" w:rsidRPr="00B51FD2" w:rsidRDefault="00B51FD2" w:rsidP="00B51FD2">
            <w:pPr>
              <w:pStyle w:val="00Dliubngbiu"/>
            </w:pPr>
            <w:r w:rsidRPr="00B51FD2">
              <w:t>2,7</w:t>
            </w:r>
          </w:p>
        </w:tc>
        <w:tc>
          <w:tcPr>
            <w:tcW w:w="556" w:type="pct"/>
            <w:tcBorders>
              <w:top w:val="nil"/>
              <w:left w:val="nil"/>
              <w:bottom w:val="nil"/>
              <w:right w:val="single" w:sz="4" w:space="0" w:color="auto"/>
            </w:tcBorders>
            <w:shd w:val="clear" w:color="000000" w:fill="FFFFFF"/>
            <w:hideMark/>
          </w:tcPr>
          <w:p w14:paraId="272A4809" w14:textId="77777777" w:rsidR="00B51FD2" w:rsidRPr="00B51FD2" w:rsidRDefault="00B51FD2" w:rsidP="00B51FD2">
            <w:pPr>
              <w:pStyle w:val="00Dliubngbiu"/>
            </w:pPr>
            <w:r w:rsidRPr="00B51FD2">
              <w:t>1,35</w:t>
            </w:r>
          </w:p>
        </w:tc>
        <w:tc>
          <w:tcPr>
            <w:tcW w:w="555" w:type="pct"/>
            <w:tcBorders>
              <w:top w:val="nil"/>
              <w:left w:val="nil"/>
              <w:bottom w:val="nil"/>
              <w:right w:val="single" w:sz="4" w:space="0" w:color="auto"/>
            </w:tcBorders>
            <w:shd w:val="clear" w:color="000000" w:fill="FFFFFF"/>
            <w:hideMark/>
          </w:tcPr>
          <w:p w14:paraId="1C1A35F2" w14:textId="77777777" w:rsidR="00B51FD2" w:rsidRPr="00B51FD2" w:rsidRDefault="00B51FD2" w:rsidP="00B51FD2">
            <w:pPr>
              <w:pStyle w:val="00Dliubngbiu"/>
            </w:pPr>
            <w:r w:rsidRPr="00B51FD2">
              <w:t>0,0210</w:t>
            </w:r>
          </w:p>
        </w:tc>
        <w:tc>
          <w:tcPr>
            <w:tcW w:w="555" w:type="pct"/>
            <w:tcBorders>
              <w:top w:val="nil"/>
              <w:left w:val="nil"/>
              <w:bottom w:val="nil"/>
              <w:right w:val="single" w:sz="4" w:space="0" w:color="auto"/>
            </w:tcBorders>
            <w:shd w:val="clear" w:color="000000" w:fill="FFFFFF"/>
            <w:hideMark/>
          </w:tcPr>
          <w:p w14:paraId="349452FE" w14:textId="77777777" w:rsidR="00B51FD2" w:rsidRPr="00B51FD2" w:rsidRDefault="00B51FD2" w:rsidP="00B51FD2">
            <w:pPr>
              <w:pStyle w:val="00Dliubngbiu"/>
            </w:pPr>
            <w:r w:rsidRPr="00B51FD2">
              <w:t>0,48</w:t>
            </w:r>
          </w:p>
        </w:tc>
        <w:tc>
          <w:tcPr>
            <w:tcW w:w="555" w:type="pct"/>
            <w:tcBorders>
              <w:top w:val="nil"/>
              <w:left w:val="nil"/>
              <w:bottom w:val="nil"/>
              <w:right w:val="single" w:sz="4" w:space="0" w:color="auto"/>
            </w:tcBorders>
            <w:shd w:val="clear" w:color="000000" w:fill="FFFFFF"/>
            <w:hideMark/>
          </w:tcPr>
          <w:p w14:paraId="39409817" w14:textId="77777777" w:rsidR="00B51FD2" w:rsidRPr="00B51FD2" w:rsidRDefault="00B51FD2" w:rsidP="00B51FD2">
            <w:pPr>
              <w:pStyle w:val="00Dliubngbiu"/>
            </w:pPr>
            <w:r w:rsidRPr="00B51FD2">
              <w:t>0,48</w:t>
            </w:r>
          </w:p>
        </w:tc>
        <w:tc>
          <w:tcPr>
            <w:tcW w:w="556" w:type="pct"/>
            <w:tcBorders>
              <w:top w:val="nil"/>
              <w:left w:val="nil"/>
              <w:bottom w:val="nil"/>
              <w:right w:val="nil"/>
            </w:tcBorders>
            <w:shd w:val="clear" w:color="000000" w:fill="FFFFFF"/>
            <w:hideMark/>
          </w:tcPr>
          <w:p w14:paraId="7E177E92" w14:textId="77777777" w:rsidR="00B51FD2" w:rsidRPr="00B51FD2" w:rsidRDefault="00B51FD2" w:rsidP="00B51FD2">
            <w:pPr>
              <w:pStyle w:val="00Dliubngbiu"/>
            </w:pPr>
            <w:r w:rsidRPr="00B51FD2">
              <w:t>5</w:t>
            </w:r>
          </w:p>
        </w:tc>
        <w:tc>
          <w:tcPr>
            <w:tcW w:w="564" w:type="pct"/>
            <w:tcBorders>
              <w:top w:val="nil"/>
              <w:left w:val="single" w:sz="4" w:space="0" w:color="auto"/>
              <w:bottom w:val="nil"/>
              <w:right w:val="single" w:sz="4" w:space="0" w:color="auto"/>
            </w:tcBorders>
            <w:shd w:val="clear" w:color="000000" w:fill="FFFFFF"/>
            <w:hideMark/>
          </w:tcPr>
          <w:p w14:paraId="665FAD89" w14:textId="77777777" w:rsidR="00B51FD2" w:rsidRPr="00B51FD2" w:rsidRDefault="00B51FD2" w:rsidP="00B51FD2">
            <w:pPr>
              <w:pStyle w:val="00Dliubngbiu"/>
            </w:pPr>
            <w:r w:rsidRPr="00B51FD2">
              <w:t>0,109</w:t>
            </w:r>
          </w:p>
        </w:tc>
      </w:tr>
      <w:tr w:rsidR="00B51FD2" w:rsidRPr="00B51FD2" w14:paraId="5886B339"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01C7413E" w14:textId="77777777" w:rsidR="00B51FD2" w:rsidRPr="00B51FD2" w:rsidRDefault="00B51FD2" w:rsidP="00B51FD2">
            <w:pPr>
              <w:pStyle w:val="00Dliubngbiu"/>
              <w:rPr>
                <w:color w:val="FFFFFF"/>
              </w:rPr>
            </w:pPr>
            <w:r w:rsidRPr="00B51FD2">
              <w:rPr>
                <w:color w:val="FFFFFF"/>
              </w:rPr>
              <w:t>S9</w:t>
            </w:r>
          </w:p>
        </w:tc>
        <w:tc>
          <w:tcPr>
            <w:tcW w:w="552" w:type="pct"/>
            <w:tcBorders>
              <w:top w:val="nil"/>
              <w:left w:val="nil"/>
              <w:bottom w:val="nil"/>
              <w:right w:val="single" w:sz="4" w:space="0" w:color="auto"/>
            </w:tcBorders>
            <w:shd w:val="clear" w:color="000000" w:fill="FFFFFF"/>
            <w:hideMark/>
          </w:tcPr>
          <w:p w14:paraId="541EAAE2"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378E8542"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719B07B2"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638325E2" w14:textId="77777777" w:rsidR="00B51FD2" w:rsidRPr="00B51FD2" w:rsidRDefault="00B51FD2" w:rsidP="00B51FD2">
            <w:pPr>
              <w:pStyle w:val="00Dliubngbiu"/>
            </w:pPr>
            <w:r w:rsidRPr="00B51FD2">
              <w:t>0,0115</w:t>
            </w:r>
          </w:p>
        </w:tc>
        <w:tc>
          <w:tcPr>
            <w:tcW w:w="555" w:type="pct"/>
            <w:tcBorders>
              <w:top w:val="nil"/>
              <w:left w:val="nil"/>
              <w:bottom w:val="nil"/>
              <w:right w:val="single" w:sz="4" w:space="0" w:color="auto"/>
            </w:tcBorders>
            <w:shd w:val="clear" w:color="000000" w:fill="FFFFFF"/>
            <w:hideMark/>
          </w:tcPr>
          <w:p w14:paraId="3951306F"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7ABBEA49" w14:textId="77777777" w:rsidR="00B51FD2" w:rsidRPr="00B51FD2" w:rsidRDefault="00B51FD2" w:rsidP="00B51FD2">
            <w:pPr>
              <w:pStyle w:val="00Dliubngbiu"/>
            </w:pPr>
            <w:r w:rsidRPr="00B51FD2">
              <w:t> </w:t>
            </w:r>
          </w:p>
        </w:tc>
        <w:tc>
          <w:tcPr>
            <w:tcW w:w="556" w:type="pct"/>
            <w:tcBorders>
              <w:top w:val="nil"/>
              <w:left w:val="nil"/>
              <w:bottom w:val="nil"/>
              <w:right w:val="nil"/>
            </w:tcBorders>
            <w:shd w:val="clear" w:color="000000" w:fill="FFFFFF"/>
            <w:hideMark/>
          </w:tcPr>
          <w:p w14:paraId="1617FC2A"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3131A4A9" w14:textId="77777777" w:rsidR="00B51FD2" w:rsidRPr="00B51FD2" w:rsidRDefault="00B51FD2" w:rsidP="00B51FD2">
            <w:pPr>
              <w:pStyle w:val="00Dliubngbiu"/>
            </w:pPr>
            <w:r w:rsidRPr="00B51FD2">
              <w:t>0,060</w:t>
            </w:r>
          </w:p>
        </w:tc>
      </w:tr>
      <w:tr w:rsidR="00B51FD2" w:rsidRPr="00B51FD2" w14:paraId="190B1CC8"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429664A7" w14:textId="77777777" w:rsidR="00B51FD2" w:rsidRPr="00B51FD2" w:rsidRDefault="00B51FD2" w:rsidP="00B51FD2">
            <w:pPr>
              <w:pStyle w:val="00Dliubngbiu"/>
              <w:rPr>
                <w:color w:val="FFFFFF"/>
              </w:rPr>
            </w:pPr>
            <w:r w:rsidRPr="00B51FD2">
              <w:rPr>
                <w:color w:val="FFFFFF"/>
              </w:rPr>
              <w:t>S9</w:t>
            </w:r>
          </w:p>
        </w:tc>
        <w:tc>
          <w:tcPr>
            <w:tcW w:w="552" w:type="pct"/>
            <w:tcBorders>
              <w:top w:val="nil"/>
              <w:left w:val="nil"/>
              <w:bottom w:val="nil"/>
              <w:right w:val="single" w:sz="4" w:space="0" w:color="auto"/>
            </w:tcBorders>
            <w:shd w:val="clear" w:color="000000" w:fill="FFFFFF"/>
            <w:hideMark/>
          </w:tcPr>
          <w:p w14:paraId="1EA0376E"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037B4BDC"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2C19E2AE"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781A0A0B" w14:textId="77777777" w:rsidR="00B51FD2" w:rsidRPr="00B51FD2" w:rsidRDefault="00B51FD2" w:rsidP="00B51FD2">
            <w:pPr>
              <w:pStyle w:val="00Dliubngbiu"/>
            </w:pPr>
            <w:r w:rsidRPr="00B51FD2">
              <w:t>0,0474</w:t>
            </w:r>
          </w:p>
        </w:tc>
        <w:tc>
          <w:tcPr>
            <w:tcW w:w="555" w:type="pct"/>
            <w:tcBorders>
              <w:top w:val="nil"/>
              <w:left w:val="nil"/>
              <w:bottom w:val="nil"/>
              <w:right w:val="single" w:sz="4" w:space="0" w:color="auto"/>
            </w:tcBorders>
            <w:shd w:val="clear" w:color="000000" w:fill="FFFFFF"/>
            <w:hideMark/>
          </w:tcPr>
          <w:p w14:paraId="1A004A39"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nil"/>
              <w:right w:val="single" w:sz="4" w:space="0" w:color="auto"/>
            </w:tcBorders>
            <w:shd w:val="clear" w:color="000000" w:fill="FFFFFF"/>
            <w:hideMark/>
          </w:tcPr>
          <w:p w14:paraId="182C3ADC"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nil"/>
              <w:right w:val="nil"/>
            </w:tcBorders>
            <w:shd w:val="clear" w:color="000000" w:fill="FFFFFF"/>
            <w:hideMark/>
          </w:tcPr>
          <w:p w14:paraId="73DACEB4"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2C38C5DB" w14:textId="77777777" w:rsidR="00B51FD2" w:rsidRPr="00B51FD2" w:rsidRDefault="00B51FD2" w:rsidP="00B51FD2">
            <w:pPr>
              <w:pStyle w:val="00Dliubngbiu"/>
            </w:pPr>
            <w:r w:rsidRPr="00B51FD2">
              <w:t>0,246</w:t>
            </w:r>
          </w:p>
        </w:tc>
      </w:tr>
      <w:tr w:rsidR="00B51FD2" w:rsidRPr="00B51FD2" w14:paraId="747F2A14" w14:textId="77777777" w:rsidTr="00B51FD2">
        <w:trPr>
          <w:divId w:val="1457020097"/>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5A5BDD4D" w14:textId="77777777" w:rsidR="00B51FD2" w:rsidRPr="00B51FD2" w:rsidRDefault="00B51FD2" w:rsidP="00B51FD2">
            <w:pPr>
              <w:pStyle w:val="00Dliubngbiu"/>
              <w:rPr>
                <w:color w:val="FFFFFF"/>
                <w:sz w:val="20"/>
                <w:szCs w:val="20"/>
              </w:rPr>
            </w:pPr>
            <w:r w:rsidRPr="00B51FD2">
              <w:rPr>
                <w:color w:val="FFFFFF"/>
                <w:sz w:val="20"/>
                <w:szCs w:val="20"/>
              </w:rPr>
              <w:t>S9</w:t>
            </w:r>
          </w:p>
        </w:tc>
        <w:tc>
          <w:tcPr>
            <w:tcW w:w="552" w:type="pct"/>
            <w:tcBorders>
              <w:top w:val="nil"/>
              <w:left w:val="nil"/>
              <w:bottom w:val="single" w:sz="4" w:space="0" w:color="auto"/>
              <w:right w:val="single" w:sz="4" w:space="0" w:color="auto"/>
            </w:tcBorders>
            <w:shd w:val="clear" w:color="000000" w:fill="FFFFFF"/>
            <w:hideMark/>
          </w:tcPr>
          <w:p w14:paraId="1145B91A" w14:textId="77777777" w:rsidR="00B51FD2" w:rsidRPr="00B51FD2" w:rsidRDefault="00B51FD2" w:rsidP="00B51FD2">
            <w:pPr>
              <w:pStyle w:val="00Dliubngbiu"/>
              <w:rPr>
                <w:sz w:val="20"/>
                <w:szCs w:val="20"/>
              </w:rPr>
            </w:pPr>
            <w:r w:rsidRPr="00B51FD2">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3ADAE407"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7A6AA240" w14:textId="77777777" w:rsidR="00B51FD2" w:rsidRPr="00B51FD2" w:rsidRDefault="00B51FD2" w:rsidP="00B51FD2">
            <w:pPr>
              <w:pStyle w:val="00Dliubngbiu"/>
            </w:pPr>
            <w:r w:rsidRPr="00B51FD2">
              <w:t> </w:t>
            </w:r>
          </w:p>
        </w:tc>
        <w:tc>
          <w:tcPr>
            <w:tcW w:w="555" w:type="pct"/>
            <w:tcBorders>
              <w:top w:val="nil"/>
              <w:left w:val="nil"/>
              <w:bottom w:val="single" w:sz="4" w:space="0" w:color="auto"/>
              <w:right w:val="single" w:sz="4" w:space="0" w:color="auto"/>
            </w:tcBorders>
            <w:shd w:val="clear" w:color="000000" w:fill="FFFFFF"/>
            <w:hideMark/>
          </w:tcPr>
          <w:p w14:paraId="67DF7CEA" w14:textId="77777777" w:rsidR="00B51FD2" w:rsidRPr="00B51FD2" w:rsidRDefault="00B51FD2" w:rsidP="00B51FD2">
            <w:pPr>
              <w:pStyle w:val="00Dliubngbiu"/>
            </w:pPr>
            <w:r w:rsidRPr="00B51FD2">
              <w:t>0,0262</w:t>
            </w:r>
          </w:p>
        </w:tc>
        <w:tc>
          <w:tcPr>
            <w:tcW w:w="555" w:type="pct"/>
            <w:tcBorders>
              <w:top w:val="nil"/>
              <w:left w:val="nil"/>
              <w:bottom w:val="single" w:sz="4" w:space="0" w:color="auto"/>
              <w:right w:val="single" w:sz="4" w:space="0" w:color="auto"/>
            </w:tcBorders>
            <w:shd w:val="clear" w:color="000000" w:fill="FFFFFF"/>
            <w:hideMark/>
          </w:tcPr>
          <w:p w14:paraId="03C80D08"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2CA88E3A"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nil"/>
            </w:tcBorders>
            <w:shd w:val="clear" w:color="000000" w:fill="FFFFFF"/>
            <w:hideMark/>
          </w:tcPr>
          <w:p w14:paraId="596501E3" w14:textId="77777777" w:rsidR="00B51FD2" w:rsidRPr="00B51FD2" w:rsidRDefault="00B51FD2" w:rsidP="00B51FD2">
            <w:pPr>
              <w:pStyle w:val="00Dliubngbiu"/>
            </w:pPr>
            <w:r w:rsidRPr="00B51FD2">
              <w:t> </w:t>
            </w:r>
          </w:p>
        </w:tc>
        <w:tc>
          <w:tcPr>
            <w:tcW w:w="564" w:type="pct"/>
            <w:tcBorders>
              <w:top w:val="nil"/>
              <w:left w:val="single" w:sz="4" w:space="0" w:color="auto"/>
              <w:bottom w:val="single" w:sz="4" w:space="0" w:color="auto"/>
              <w:right w:val="single" w:sz="4" w:space="0" w:color="auto"/>
            </w:tcBorders>
            <w:shd w:val="clear" w:color="000000" w:fill="FFFFFF"/>
            <w:hideMark/>
          </w:tcPr>
          <w:p w14:paraId="130651DC" w14:textId="77777777" w:rsidR="00B51FD2" w:rsidRPr="00B51FD2" w:rsidRDefault="00B51FD2" w:rsidP="00B51FD2">
            <w:pPr>
              <w:pStyle w:val="00Dliubngbiu"/>
            </w:pPr>
            <w:r w:rsidRPr="00B51FD2">
              <w:t>0,136</w:t>
            </w:r>
          </w:p>
        </w:tc>
      </w:tr>
      <w:tr w:rsidR="00B51FD2" w:rsidRPr="00B51FD2" w14:paraId="79B957E5"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4D7E3435" w14:textId="77777777" w:rsidR="00B51FD2" w:rsidRPr="00B51FD2" w:rsidRDefault="00B51FD2" w:rsidP="00B51FD2">
            <w:pPr>
              <w:pStyle w:val="00Dliubngbiu"/>
            </w:pPr>
            <w:r w:rsidRPr="00B51FD2">
              <w:t>S10</w:t>
            </w:r>
          </w:p>
        </w:tc>
        <w:tc>
          <w:tcPr>
            <w:tcW w:w="552" w:type="pct"/>
            <w:tcBorders>
              <w:top w:val="nil"/>
              <w:left w:val="nil"/>
              <w:bottom w:val="nil"/>
              <w:right w:val="single" w:sz="4" w:space="0" w:color="auto"/>
            </w:tcBorders>
            <w:shd w:val="clear" w:color="000000" w:fill="FFFFFF"/>
            <w:hideMark/>
          </w:tcPr>
          <w:p w14:paraId="7DA5A14D" w14:textId="77777777" w:rsidR="00B51FD2" w:rsidRPr="00B51FD2" w:rsidRDefault="00B51FD2" w:rsidP="00B51FD2">
            <w:pPr>
              <w:pStyle w:val="00Dliubngbiu"/>
            </w:pPr>
            <w:r w:rsidRPr="00B51FD2">
              <w:t>2,9</w:t>
            </w:r>
          </w:p>
        </w:tc>
        <w:tc>
          <w:tcPr>
            <w:tcW w:w="552" w:type="pct"/>
            <w:tcBorders>
              <w:top w:val="nil"/>
              <w:left w:val="nil"/>
              <w:bottom w:val="nil"/>
              <w:right w:val="single" w:sz="4" w:space="0" w:color="auto"/>
            </w:tcBorders>
            <w:shd w:val="clear" w:color="000000" w:fill="FFFFFF"/>
            <w:hideMark/>
          </w:tcPr>
          <w:p w14:paraId="562A152F" w14:textId="77777777" w:rsidR="00B51FD2" w:rsidRPr="00B51FD2" w:rsidRDefault="00B51FD2" w:rsidP="00B51FD2">
            <w:pPr>
              <w:pStyle w:val="00Dliubngbiu"/>
            </w:pPr>
            <w:r w:rsidRPr="00B51FD2">
              <w:t>4,0</w:t>
            </w:r>
          </w:p>
        </w:tc>
        <w:tc>
          <w:tcPr>
            <w:tcW w:w="556" w:type="pct"/>
            <w:tcBorders>
              <w:top w:val="nil"/>
              <w:left w:val="nil"/>
              <w:bottom w:val="nil"/>
              <w:right w:val="single" w:sz="4" w:space="0" w:color="auto"/>
            </w:tcBorders>
            <w:shd w:val="clear" w:color="000000" w:fill="FFFFFF"/>
            <w:hideMark/>
          </w:tcPr>
          <w:p w14:paraId="277BA2FD" w14:textId="77777777" w:rsidR="00B51FD2" w:rsidRPr="00B51FD2" w:rsidRDefault="00B51FD2" w:rsidP="00B51FD2">
            <w:pPr>
              <w:pStyle w:val="00Dliubngbiu"/>
            </w:pPr>
            <w:r w:rsidRPr="00B51FD2">
              <w:t>1,38</w:t>
            </w:r>
          </w:p>
        </w:tc>
        <w:tc>
          <w:tcPr>
            <w:tcW w:w="555" w:type="pct"/>
            <w:tcBorders>
              <w:top w:val="nil"/>
              <w:left w:val="nil"/>
              <w:bottom w:val="nil"/>
              <w:right w:val="single" w:sz="4" w:space="0" w:color="auto"/>
            </w:tcBorders>
            <w:shd w:val="clear" w:color="000000" w:fill="FFFFFF"/>
            <w:hideMark/>
          </w:tcPr>
          <w:p w14:paraId="4D288180" w14:textId="77777777" w:rsidR="00B51FD2" w:rsidRPr="00B51FD2" w:rsidRDefault="00B51FD2" w:rsidP="00B51FD2">
            <w:pPr>
              <w:pStyle w:val="00Dliubngbiu"/>
            </w:pPr>
            <w:r w:rsidRPr="00B51FD2">
              <w:t>0,0210</w:t>
            </w:r>
          </w:p>
        </w:tc>
        <w:tc>
          <w:tcPr>
            <w:tcW w:w="555" w:type="pct"/>
            <w:tcBorders>
              <w:top w:val="nil"/>
              <w:left w:val="nil"/>
              <w:bottom w:val="nil"/>
              <w:right w:val="single" w:sz="4" w:space="0" w:color="auto"/>
            </w:tcBorders>
            <w:shd w:val="clear" w:color="000000" w:fill="FFFFFF"/>
            <w:hideMark/>
          </w:tcPr>
          <w:p w14:paraId="25FCF12E" w14:textId="77777777" w:rsidR="00B51FD2" w:rsidRPr="00B51FD2" w:rsidRDefault="00B51FD2" w:rsidP="00B51FD2">
            <w:pPr>
              <w:pStyle w:val="00Dliubngbiu"/>
            </w:pPr>
            <w:r w:rsidRPr="00B51FD2">
              <w:t>0,48</w:t>
            </w:r>
          </w:p>
        </w:tc>
        <w:tc>
          <w:tcPr>
            <w:tcW w:w="555" w:type="pct"/>
            <w:tcBorders>
              <w:top w:val="nil"/>
              <w:left w:val="nil"/>
              <w:bottom w:val="nil"/>
              <w:right w:val="single" w:sz="4" w:space="0" w:color="auto"/>
            </w:tcBorders>
            <w:shd w:val="clear" w:color="000000" w:fill="FFFFFF"/>
            <w:hideMark/>
          </w:tcPr>
          <w:p w14:paraId="73BD37D7" w14:textId="77777777" w:rsidR="00B51FD2" w:rsidRPr="00B51FD2" w:rsidRDefault="00B51FD2" w:rsidP="00B51FD2">
            <w:pPr>
              <w:pStyle w:val="00Dliubngbiu"/>
            </w:pPr>
            <w:r w:rsidRPr="00B51FD2">
              <w:t>0,48</w:t>
            </w:r>
          </w:p>
        </w:tc>
        <w:tc>
          <w:tcPr>
            <w:tcW w:w="556" w:type="pct"/>
            <w:tcBorders>
              <w:top w:val="nil"/>
              <w:left w:val="nil"/>
              <w:bottom w:val="nil"/>
              <w:right w:val="nil"/>
            </w:tcBorders>
            <w:shd w:val="clear" w:color="000000" w:fill="FFFFFF"/>
            <w:hideMark/>
          </w:tcPr>
          <w:p w14:paraId="3D1433E8" w14:textId="77777777" w:rsidR="00B51FD2" w:rsidRPr="00B51FD2" w:rsidRDefault="00B51FD2" w:rsidP="00B51FD2">
            <w:pPr>
              <w:pStyle w:val="00Dliubngbiu"/>
            </w:pPr>
            <w:r w:rsidRPr="00B51FD2">
              <w:t>11</w:t>
            </w:r>
          </w:p>
        </w:tc>
        <w:tc>
          <w:tcPr>
            <w:tcW w:w="564" w:type="pct"/>
            <w:tcBorders>
              <w:top w:val="nil"/>
              <w:left w:val="single" w:sz="4" w:space="0" w:color="auto"/>
              <w:bottom w:val="nil"/>
              <w:right w:val="single" w:sz="4" w:space="0" w:color="auto"/>
            </w:tcBorders>
            <w:shd w:val="clear" w:color="000000" w:fill="FFFFFF"/>
            <w:hideMark/>
          </w:tcPr>
          <w:p w14:paraId="4B182E69" w14:textId="77777777" w:rsidR="00B51FD2" w:rsidRPr="00B51FD2" w:rsidRDefault="00B51FD2" w:rsidP="00B51FD2">
            <w:pPr>
              <w:pStyle w:val="00Dliubngbiu"/>
            </w:pPr>
            <w:r w:rsidRPr="00B51FD2">
              <w:t>0,234</w:t>
            </w:r>
          </w:p>
        </w:tc>
      </w:tr>
      <w:tr w:rsidR="00B51FD2" w:rsidRPr="00B51FD2" w14:paraId="280B19E1"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566DDFA8" w14:textId="77777777" w:rsidR="00B51FD2" w:rsidRPr="00B51FD2" w:rsidRDefault="00B51FD2" w:rsidP="00B51FD2">
            <w:pPr>
              <w:pStyle w:val="00Dliubngbiu"/>
              <w:rPr>
                <w:color w:val="FFFFFF"/>
              </w:rPr>
            </w:pPr>
            <w:r w:rsidRPr="00B51FD2">
              <w:rPr>
                <w:color w:val="FFFFFF"/>
              </w:rPr>
              <w:t>S10</w:t>
            </w:r>
          </w:p>
        </w:tc>
        <w:tc>
          <w:tcPr>
            <w:tcW w:w="552" w:type="pct"/>
            <w:tcBorders>
              <w:top w:val="nil"/>
              <w:left w:val="nil"/>
              <w:bottom w:val="nil"/>
              <w:right w:val="single" w:sz="4" w:space="0" w:color="auto"/>
            </w:tcBorders>
            <w:shd w:val="clear" w:color="000000" w:fill="FFFFFF"/>
            <w:hideMark/>
          </w:tcPr>
          <w:p w14:paraId="502A066C"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774547A1"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37D9E8FE"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3DCC3BB4" w14:textId="77777777" w:rsidR="00B51FD2" w:rsidRPr="00B51FD2" w:rsidRDefault="00B51FD2" w:rsidP="00B51FD2">
            <w:pPr>
              <w:pStyle w:val="00Dliubngbiu"/>
            </w:pPr>
            <w:r w:rsidRPr="00B51FD2">
              <w:t>0,0110</w:t>
            </w:r>
          </w:p>
        </w:tc>
        <w:tc>
          <w:tcPr>
            <w:tcW w:w="555" w:type="pct"/>
            <w:tcBorders>
              <w:top w:val="nil"/>
              <w:left w:val="nil"/>
              <w:bottom w:val="nil"/>
              <w:right w:val="single" w:sz="4" w:space="0" w:color="auto"/>
            </w:tcBorders>
            <w:shd w:val="clear" w:color="000000" w:fill="FFFFFF"/>
            <w:hideMark/>
          </w:tcPr>
          <w:p w14:paraId="5F1B43A7"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33FF40A6" w14:textId="77777777" w:rsidR="00B51FD2" w:rsidRPr="00B51FD2" w:rsidRDefault="00B51FD2" w:rsidP="00B51FD2">
            <w:pPr>
              <w:pStyle w:val="00Dliubngbiu"/>
            </w:pPr>
            <w:r w:rsidRPr="00B51FD2">
              <w:t> </w:t>
            </w:r>
          </w:p>
        </w:tc>
        <w:tc>
          <w:tcPr>
            <w:tcW w:w="556" w:type="pct"/>
            <w:tcBorders>
              <w:top w:val="nil"/>
              <w:left w:val="nil"/>
              <w:bottom w:val="nil"/>
              <w:right w:val="nil"/>
            </w:tcBorders>
            <w:shd w:val="clear" w:color="000000" w:fill="FFFFFF"/>
            <w:hideMark/>
          </w:tcPr>
          <w:p w14:paraId="625FF81E"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16BE929C" w14:textId="77777777" w:rsidR="00B51FD2" w:rsidRPr="00B51FD2" w:rsidRDefault="00B51FD2" w:rsidP="00B51FD2">
            <w:pPr>
              <w:pStyle w:val="00Dliubngbiu"/>
            </w:pPr>
            <w:r w:rsidRPr="00B51FD2">
              <w:t>0,123</w:t>
            </w:r>
          </w:p>
        </w:tc>
      </w:tr>
      <w:tr w:rsidR="00B51FD2" w:rsidRPr="00B51FD2" w14:paraId="2CF1E913" w14:textId="77777777" w:rsidTr="00B51FD2">
        <w:trPr>
          <w:divId w:val="1457020097"/>
          <w:trHeight w:val="300"/>
        </w:trPr>
        <w:tc>
          <w:tcPr>
            <w:tcW w:w="556" w:type="pct"/>
            <w:tcBorders>
              <w:top w:val="nil"/>
              <w:left w:val="single" w:sz="4" w:space="0" w:color="auto"/>
              <w:bottom w:val="nil"/>
              <w:right w:val="single" w:sz="4" w:space="0" w:color="auto"/>
            </w:tcBorders>
            <w:shd w:val="clear" w:color="000000" w:fill="FFFFFF"/>
            <w:hideMark/>
          </w:tcPr>
          <w:p w14:paraId="4CEC90D9" w14:textId="77777777" w:rsidR="00B51FD2" w:rsidRPr="00B51FD2" w:rsidRDefault="00B51FD2" w:rsidP="00B51FD2">
            <w:pPr>
              <w:pStyle w:val="00Dliubngbiu"/>
              <w:rPr>
                <w:color w:val="FFFFFF"/>
              </w:rPr>
            </w:pPr>
            <w:r w:rsidRPr="00B51FD2">
              <w:rPr>
                <w:color w:val="FFFFFF"/>
              </w:rPr>
              <w:t>S10</w:t>
            </w:r>
          </w:p>
        </w:tc>
        <w:tc>
          <w:tcPr>
            <w:tcW w:w="552" w:type="pct"/>
            <w:tcBorders>
              <w:top w:val="nil"/>
              <w:left w:val="nil"/>
              <w:bottom w:val="nil"/>
              <w:right w:val="single" w:sz="4" w:space="0" w:color="auto"/>
            </w:tcBorders>
            <w:shd w:val="clear" w:color="000000" w:fill="FFFFFF"/>
            <w:hideMark/>
          </w:tcPr>
          <w:p w14:paraId="2A7DB2F2" w14:textId="77777777" w:rsidR="00B51FD2" w:rsidRPr="00B51FD2" w:rsidRDefault="00B51FD2" w:rsidP="00B51FD2">
            <w:pPr>
              <w:pStyle w:val="00Dliubngbiu"/>
            </w:pPr>
            <w:r w:rsidRPr="00B51FD2">
              <w:t> </w:t>
            </w:r>
          </w:p>
        </w:tc>
        <w:tc>
          <w:tcPr>
            <w:tcW w:w="552" w:type="pct"/>
            <w:tcBorders>
              <w:top w:val="nil"/>
              <w:left w:val="nil"/>
              <w:bottom w:val="nil"/>
              <w:right w:val="single" w:sz="4" w:space="0" w:color="auto"/>
            </w:tcBorders>
            <w:shd w:val="clear" w:color="000000" w:fill="FFFFFF"/>
            <w:hideMark/>
          </w:tcPr>
          <w:p w14:paraId="3346A6C9" w14:textId="77777777" w:rsidR="00B51FD2" w:rsidRPr="00B51FD2" w:rsidRDefault="00B51FD2" w:rsidP="00B51FD2">
            <w:pPr>
              <w:pStyle w:val="00Dliubngbiu"/>
            </w:pPr>
            <w:r w:rsidRPr="00B51FD2">
              <w:t> </w:t>
            </w:r>
          </w:p>
        </w:tc>
        <w:tc>
          <w:tcPr>
            <w:tcW w:w="556" w:type="pct"/>
            <w:tcBorders>
              <w:top w:val="nil"/>
              <w:left w:val="nil"/>
              <w:bottom w:val="nil"/>
              <w:right w:val="single" w:sz="4" w:space="0" w:color="auto"/>
            </w:tcBorders>
            <w:shd w:val="clear" w:color="000000" w:fill="FFFFFF"/>
            <w:hideMark/>
          </w:tcPr>
          <w:p w14:paraId="387941B0" w14:textId="77777777" w:rsidR="00B51FD2" w:rsidRPr="00B51FD2" w:rsidRDefault="00B51FD2" w:rsidP="00B51FD2">
            <w:pPr>
              <w:pStyle w:val="00Dliubngbiu"/>
            </w:pPr>
            <w:r w:rsidRPr="00B51FD2">
              <w:t> </w:t>
            </w:r>
          </w:p>
        </w:tc>
        <w:tc>
          <w:tcPr>
            <w:tcW w:w="555" w:type="pct"/>
            <w:tcBorders>
              <w:top w:val="nil"/>
              <w:left w:val="nil"/>
              <w:bottom w:val="nil"/>
              <w:right w:val="single" w:sz="4" w:space="0" w:color="auto"/>
            </w:tcBorders>
            <w:shd w:val="clear" w:color="000000" w:fill="FFFFFF"/>
            <w:hideMark/>
          </w:tcPr>
          <w:p w14:paraId="1ED9E085" w14:textId="77777777" w:rsidR="00B51FD2" w:rsidRPr="00B51FD2" w:rsidRDefault="00B51FD2" w:rsidP="00B51FD2">
            <w:pPr>
              <w:pStyle w:val="00Dliubngbiu"/>
            </w:pPr>
            <w:r w:rsidRPr="00B51FD2">
              <w:t>0,0413</w:t>
            </w:r>
          </w:p>
        </w:tc>
        <w:tc>
          <w:tcPr>
            <w:tcW w:w="555" w:type="pct"/>
            <w:tcBorders>
              <w:top w:val="nil"/>
              <w:left w:val="nil"/>
              <w:bottom w:val="nil"/>
              <w:right w:val="single" w:sz="4" w:space="0" w:color="auto"/>
            </w:tcBorders>
            <w:shd w:val="clear" w:color="000000" w:fill="FFFFFF"/>
            <w:hideMark/>
          </w:tcPr>
          <w:p w14:paraId="27871127"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nil"/>
              <w:right w:val="single" w:sz="4" w:space="0" w:color="auto"/>
            </w:tcBorders>
            <w:shd w:val="clear" w:color="000000" w:fill="FFFFFF"/>
            <w:hideMark/>
          </w:tcPr>
          <w:p w14:paraId="03A9DFE9"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nil"/>
              <w:right w:val="nil"/>
            </w:tcBorders>
            <w:shd w:val="clear" w:color="000000" w:fill="FFFFFF"/>
            <w:hideMark/>
          </w:tcPr>
          <w:p w14:paraId="26FF9FD9" w14:textId="77777777" w:rsidR="00B51FD2" w:rsidRPr="00B51FD2" w:rsidRDefault="00B51FD2" w:rsidP="00B51FD2">
            <w:pPr>
              <w:pStyle w:val="00Dliubngbiu"/>
            </w:pPr>
            <w:r w:rsidRPr="00B51FD2">
              <w:t> </w:t>
            </w:r>
          </w:p>
        </w:tc>
        <w:tc>
          <w:tcPr>
            <w:tcW w:w="564" w:type="pct"/>
            <w:tcBorders>
              <w:top w:val="nil"/>
              <w:left w:val="single" w:sz="4" w:space="0" w:color="auto"/>
              <w:bottom w:val="nil"/>
              <w:right w:val="single" w:sz="4" w:space="0" w:color="auto"/>
            </w:tcBorders>
            <w:shd w:val="clear" w:color="000000" w:fill="FFFFFF"/>
            <w:hideMark/>
          </w:tcPr>
          <w:p w14:paraId="37A41622" w14:textId="77777777" w:rsidR="00B51FD2" w:rsidRPr="00B51FD2" w:rsidRDefault="00B51FD2" w:rsidP="00B51FD2">
            <w:pPr>
              <w:pStyle w:val="00Dliubngbiu"/>
            </w:pPr>
            <w:r w:rsidRPr="00B51FD2">
              <w:t>0,460</w:t>
            </w:r>
          </w:p>
        </w:tc>
      </w:tr>
      <w:tr w:rsidR="00B51FD2" w:rsidRPr="00B51FD2" w14:paraId="09485AB6" w14:textId="77777777" w:rsidTr="00B51FD2">
        <w:trPr>
          <w:divId w:val="1457020097"/>
          <w:trHeight w:val="300"/>
        </w:trPr>
        <w:tc>
          <w:tcPr>
            <w:tcW w:w="556" w:type="pct"/>
            <w:tcBorders>
              <w:top w:val="nil"/>
              <w:left w:val="single" w:sz="4" w:space="0" w:color="auto"/>
              <w:bottom w:val="single" w:sz="4" w:space="0" w:color="auto"/>
              <w:right w:val="single" w:sz="4" w:space="0" w:color="auto"/>
            </w:tcBorders>
            <w:shd w:val="clear" w:color="000000" w:fill="FFFFFF"/>
            <w:hideMark/>
          </w:tcPr>
          <w:p w14:paraId="578745C2" w14:textId="77777777" w:rsidR="00B51FD2" w:rsidRPr="00B51FD2" w:rsidRDefault="00B51FD2" w:rsidP="00B51FD2">
            <w:pPr>
              <w:pStyle w:val="00Dliubngbiu"/>
              <w:rPr>
                <w:color w:val="FFFFFF"/>
                <w:sz w:val="20"/>
                <w:szCs w:val="20"/>
              </w:rPr>
            </w:pPr>
            <w:r w:rsidRPr="00B51FD2">
              <w:rPr>
                <w:color w:val="FFFFFF"/>
                <w:sz w:val="20"/>
                <w:szCs w:val="20"/>
              </w:rPr>
              <w:t>S10</w:t>
            </w:r>
          </w:p>
        </w:tc>
        <w:tc>
          <w:tcPr>
            <w:tcW w:w="552" w:type="pct"/>
            <w:tcBorders>
              <w:top w:val="nil"/>
              <w:left w:val="nil"/>
              <w:bottom w:val="single" w:sz="4" w:space="0" w:color="auto"/>
              <w:right w:val="single" w:sz="4" w:space="0" w:color="auto"/>
            </w:tcBorders>
            <w:shd w:val="clear" w:color="000000" w:fill="FFFFFF"/>
            <w:hideMark/>
          </w:tcPr>
          <w:p w14:paraId="7B8C04BB" w14:textId="77777777" w:rsidR="00B51FD2" w:rsidRPr="00B51FD2" w:rsidRDefault="00B51FD2" w:rsidP="00B51FD2">
            <w:pPr>
              <w:pStyle w:val="00Dliubngbiu"/>
              <w:rPr>
                <w:sz w:val="20"/>
                <w:szCs w:val="20"/>
              </w:rPr>
            </w:pPr>
            <w:r w:rsidRPr="00B51FD2">
              <w:rPr>
                <w:sz w:val="20"/>
                <w:szCs w:val="20"/>
              </w:rPr>
              <w:t> </w:t>
            </w:r>
          </w:p>
        </w:tc>
        <w:tc>
          <w:tcPr>
            <w:tcW w:w="552" w:type="pct"/>
            <w:tcBorders>
              <w:top w:val="nil"/>
              <w:left w:val="nil"/>
              <w:bottom w:val="single" w:sz="4" w:space="0" w:color="auto"/>
              <w:right w:val="single" w:sz="4" w:space="0" w:color="auto"/>
            </w:tcBorders>
            <w:shd w:val="clear" w:color="000000" w:fill="FFFFFF"/>
            <w:hideMark/>
          </w:tcPr>
          <w:p w14:paraId="459E714B"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single" w:sz="4" w:space="0" w:color="auto"/>
            </w:tcBorders>
            <w:shd w:val="clear" w:color="000000" w:fill="FFFFFF"/>
            <w:hideMark/>
          </w:tcPr>
          <w:p w14:paraId="6A6D31B8" w14:textId="77777777" w:rsidR="00B51FD2" w:rsidRPr="00B51FD2" w:rsidRDefault="00B51FD2" w:rsidP="00B51FD2">
            <w:pPr>
              <w:pStyle w:val="00Dliubngbiu"/>
            </w:pPr>
            <w:r w:rsidRPr="00B51FD2">
              <w:t> </w:t>
            </w:r>
          </w:p>
        </w:tc>
        <w:tc>
          <w:tcPr>
            <w:tcW w:w="555" w:type="pct"/>
            <w:tcBorders>
              <w:top w:val="nil"/>
              <w:left w:val="nil"/>
              <w:bottom w:val="single" w:sz="4" w:space="0" w:color="auto"/>
              <w:right w:val="single" w:sz="4" w:space="0" w:color="auto"/>
            </w:tcBorders>
            <w:shd w:val="clear" w:color="000000" w:fill="FFFFFF"/>
            <w:hideMark/>
          </w:tcPr>
          <w:p w14:paraId="7A195A20" w14:textId="77777777" w:rsidR="00B51FD2" w:rsidRPr="00B51FD2" w:rsidRDefault="00B51FD2" w:rsidP="00B51FD2">
            <w:pPr>
              <w:pStyle w:val="00Dliubngbiu"/>
            </w:pPr>
            <w:r w:rsidRPr="00B51FD2">
              <w:t>0,0249</w:t>
            </w:r>
          </w:p>
        </w:tc>
        <w:tc>
          <w:tcPr>
            <w:tcW w:w="555" w:type="pct"/>
            <w:tcBorders>
              <w:top w:val="nil"/>
              <w:left w:val="nil"/>
              <w:bottom w:val="single" w:sz="4" w:space="0" w:color="auto"/>
              <w:right w:val="single" w:sz="4" w:space="0" w:color="auto"/>
            </w:tcBorders>
            <w:shd w:val="clear" w:color="000000" w:fill="FFFFFF"/>
            <w:hideMark/>
          </w:tcPr>
          <w:p w14:paraId="39A36840" w14:textId="77777777" w:rsidR="00B51FD2" w:rsidRPr="00B51FD2" w:rsidRDefault="00B51FD2" w:rsidP="00B51FD2">
            <w:pPr>
              <w:pStyle w:val="00Dliubngbiu"/>
              <w:rPr>
                <w:sz w:val="20"/>
                <w:szCs w:val="20"/>
              </w:rPr>
            </w:pPr>
            <w:r w:rsidRPr="00B51FD2">
              <w:rPr>
                <w:sz w:val="20"/>
                <w:szCs w:val="20"/>
              </w:rPr>
              <w:t> </w:t>
            </w:r>
          </w:p>
        </w:tc>
        <w:tc>
          <w:tcPr>
            <w:tcW w:w="555" w:type="pct"/>
            <w:tcBorders>
              <w:top w:val="nil"/>
              <w:left w:val="nil"/>
              <w:bottom w:val="single" w:sz="4" w:space="0" w:color="auto"/>
              <w:right w:val="single" w:sz="4" w:space="0" w:color="auto"/>
            </w:tcBorders>
            <w:shd w:val="clear" w:color="000000" w:fill="FFFFFF"/>
            <w:hideMark/>
          </w:tcPr>
          <w:p w14:paraId="4CE32502" w14:textId="77777777" w:rsidR="00B51FD2" w:rsidRPr="00B51FD2" w:rsidRDefault="00B51FD2" w:rsidP="00B51FD2">
            <w:pPr>
              <w:pStyle w:val="00Dliubngbiu"/>
              <w:rPr>
                <w:sz w:val="20"/>
                <w:szCs w:val="20"/>
              </w:rPr>
            </w:pPr>
            <w:r w:rsidRPr="00B51FD2">
              <w:rPr>
                <w:sz w:val="20"/>
                <w:szCs w:val="20"/>
              </w:rPr>
              <w:t> </w:t>
            </w:r>
          </w:p>
        </w:tc>
        <w:tc>
          <w:tcPr>
            <w:tcW w:w="556" w:type="pct"/>
            <w:tcBorders>
              <w:top w:val="nil"/>
              <w:left w:val="nil"/>
              <w:bottom w:val="single" w:sz="4" w:space="0" w:color="auto"/>
              <w:right w:val="nil"/>
            </w:tcBorders>
            <w:shd w:val="clear" w:color="000000" w:fill="FFFFFF"/>
            <w:hideMark/>
          </w:tcPr>
          <w:p w14:paraId="410F9BB0" w14:textId="77777777" w:rsidR="00B51FD2" w:rsidRPr="00B51FD2" w:rsidRDefault="00B51FD2" w:rsidP="00B51FD2">
            <w:pPr>
              <w:pStyle w:val="00Dliubngbiu"/>
            </w:pPr>
            <w:r w:rsidRPr="00B51FD2">
              <w:t> </w:t>
            </w:r>
          </w:p>
        </w:tc>
        <w:tc>
          <w:tcPr>
            <w:tcW w:w="564" w:type="pct"/>
            <w:tcBorders>
              <w:top w:val="nil"/>
              <w:left w:val="single" w:sz="4" w:space="0" w:color="auto"/>
              <w:bottom w:val="single" w:sz="4" w:space="0" w:color="auto"/>
              <w:right w:val="single" w:sz="4" w:space="0" w:color="auto"/>
            </w:tcBorders>
            <w:shd w:val="clear" w:color="000000" w:fill="FFFFFF"/>
            <w:hideMark/>
          </w:tcPr>
          <w:p w14:paraId="0ED4803D" w14:textId="77777777" w:rsidR="00B51FD2" w:rsidRPr="00B51FD2" w:rsidRDefault="00B51FD2" w:rsidP="00B51FD2">
            <w:pPr>
              <w:pStyle w:val="00Dliubngbiu"/>
            </w:pPr>
            <w:r w:rsidRPr="00B51FD2">
              <w:t>0,277</w:t>
            </w:r>
          </w:p>
        </w:tc>
      </w:tr>
    </w:tbl>
    <w:p w14:paraId="0711771D" w14:textId="77777777" w:rsidR="00B51FD2" w:rsidRDefault="00C5712F" w:rsidP="00B51FD2">
      <w:pPr>
        <w:pStyle w:val="010Bng"/>
      </w:pPr>
      <w:r>
        <w:fldChar w:fldCharType="end"/>
      </w:r>
      <w:r w:rsidR="001364CF" w:rsidRPr="00D84645">
        <w:rPr>
          <w:noProof/>
          <w:lang w:val="en-US"/>
        </w:rPr>
        <w:t>Bảng tính và bố trí thép sàn</w:t>
      </w:r>
      <w:r>
        <w:fldChar w:fldCharType="begin"/>
      </w:r>
      <w:r>
        <w:instrText xml:space="preserve"> LINK </w:instrText>
      </w:r>
      <w:r w:rsidR="00B51FD2">
        <w:instrText xml:space="preserve">Excel.Sheet.12 "F:\\LVTN\\Thuyet minh\\TINH TOAN.xlsx" thepsan!R8C2:R46C16 </w:instrText>
      </w:r>
      <w:r>
        <w:instrText xml:space="preserve">\a \f 4 \h \* MERGEFORMAT </w:instrText>
      </w:r>
      <w:r w:rsidR="00B51FD2">
        <w:fldChar w:fldCharType="separate"/>
      </w:r>
    </w:p>
    <w:tbl>
      <w:tblPr>
        <w:tblW w:w="5000" w:type="pct"/>
        <w:tblLook w:val="04A0" w:firstRow="1" w:lastRow="0" w:firstColumn="1" w:lastColumn="0" w:noHBand="0" w:noVBand="1"/>
      </w:tblPr>
      <w:tblGrid>
        <w:gridCol w:w="562"/>
        <w:gridCol w:w="823"/>
        <w:gridCol w:w="850"/>
        <w:gridCol w:w="655"/>
        <w:gridCol w:w="499"/>
        <w:gridCol w:w="655"/>
        <w:gridCol w:w="655"/>
        <w:gridCol w:w="683"/>
        <w:gridCol w:w="639"/>
        <w:gridCol w:w="678"/>
        <w:gridCol w:w="595"/>
        <w:gridCol w:w="556"/>
        <w:gridCol w:w="927"/>
      </w:tblGrid>
      <w:tr w:rsidR="00B51FD2" w:rsidRPr="00B51FD2" w14:paraId="2696A723" w14:textId="77777777" w:rsidTr="00B51FD2">
        <w:trPr>
          <w:divId w:val="80807360"/>
          <w:trHeight w:val="360"/>
        </w:trPr>
        <w:tc>
          <w:tcPr>
            <w:tcW w:w="321" w:type="pct"/>
            <w:vMerge w:val="restart"/>
            <w:tcBorders>
              <w:top w:val="single" w:sz="4" w:space="0" w:color="auto"/>
              <w:left w:val="single" w:sz="4" w:space="0" w:color="auto"/>
              <w:bottom w:val="nil"/>
              <w:right w:val="single" w:sz="4" w:space="0" w:color="auto"/>
            </w:tcBorders>
            <w:shd w:val="clear" w:color="000000" w:fill="FFFFFF"/>
            <w:vAlign w:val="center"/>
            <w:hideMark/>
          </w:tcPr>
          <w:p w14:paraId="2D43AC0F" w14:textId="1530AAB4" w:rsidR="00B51FD2" w:rsidRPr="00B51FD2" w:rsidRDefault="00B51FD2" w:rsidP="00B51FD2">
            <w:pPr>
              <w:pStyle w:val="00Dliubngbiu"/>
              <w:rPr>
                <w:rFonts w:eastAsia="Times New Roman" w:cs="Times New Roman"/>
                <w:sz w:val="18"/>
                <w:szCs w:val="18"/>
              </w:rPr>
            </w:pPr>
            <w:r w:rsidRPr="00B51FD2">
              <w:rPr>
                <w:sz w:val="18"/>
                <w:szCs w:val="18"/>
              </w:rPr>
              <w:t>Ký</w:t>
            </w:r>
            <w:r w:rsidRPr="00B51FD2">
              <w:rPr>
                <w:sz w:val="18"/>
                <w:szCs w:val="18"/>
              </w:rPr>
              <w:br/>
              <w:t>hiệu</w:t>
            </w:r>
            <w:r w:rsidRPr="00B51FD2">
              <w:rPr>
                <w:sz w:val="18"/>
                <w:szCs w:val="18"/>
              </w:rPr>
              <w:br/>
              <w:t>ô sàn</w:t>
            </w:r>
          </w:p>
        </w:tc>
        <w:tc>
          <w:tcPr>
            <w:tcW w:w="469" w:type="pct"/>
            <w:vMerge w:val="restart"/>
            <w:tcBorders>
              <w:top w:val="single" w:sz="4" w:space="0" w:color="auto"/>
              <w:left w:val="nil"/>
              <w:bottom w:val="nil"/>
              <w:right w:val="single" w:sz="4" w:space="0" w:color="auto"/>
            </w:tcBorders>
            <w:shd w:val="clear" w:color="000000" w:fill="FFFFFF"/>
            <w:vAlign w:val="center"/>
            <w:hideMark/>
          </w:tcPr>
          <w:p w14:paraId="182C8F39" w14:textId="77777777" w:rsidR="00B51FD2" w:rsidRPr="00B51FD2" w:rsidRDefault="00B51FD2" w:rsidP="00B51FD2">
            <w:pPr>
              <w:pStyle w:val="00Dliubngbiu"/>
              <w:rPr>
                <w:sz w:val="18"/>
                <w:szCs w:val="18"/>
              </w:rPr>
            </w:pPr>
            <w:r w:rsidRPr="00B51FD2">
              <w:rPr>
                <w:sz w:val="18"/>
                <w:szCs w:val="18"/>
              </w:rPr>
              <w:t>Momen</w:t>
            </w:r>
          </w:p>
        </w:tc>
        <w:tc>
          <w:tcPr>
            <w:tcW w:w="484" w:type="pct"/>
            <w:vMerge w:val="restart"/>
            <w:tcBorders>
              <w:top w:val="single" w:sz="4" w:space="0" w:color="auto"/>
              <w:left w:val="nil"/>
              <w:bottom w:val="nil"/>
              <w:right w:val="nil"/>
            </w:tcBorders>
            <w:shd w:val="clear" w:color="000000" w:fill="FFFFFF"/>
            <w:vAlign w:val="center"/>
            <w:hideMark/>
          </w:tcPr>
          <w:p w14:paraId="007F3409" w14:textId="77777777" w:rsidR="00B51FD2" w:rsidRPr="00B51FD2" w:rsidRDefault="00B51FD2" w:rsidP="00B51FD2">
            <w:pPr>
              <w:pStyle w:val="00Dliubngbiu"/>
              <w:rPr>
                <w:rFonts w:eastAsia="Times New Roman" w:cs="Times New Roman"/>
                <w:sz w:val="18"/>
                <w:szCs w:val="18"/>
              </w:rPr>
            </w:pPr>
            <w:r w:rsidRPr="00B51FD2">
              <w:rPr>
                <w:sz w:val="18"/>
                <w:szCs w:val="18"/>
              </w:rPr>
              <w:t>Giá trị M</w:t>
            </w:r>
            <w:r w:rsidRPr="00B51FD2">
              <w:rPr>
                <w:sz w:val="18"/>
                <w:szCs w:val="18"/>
              </w:rPr>
              <w:br/>
              <w:t>(TM)</w:t>
            </w:r>
          </w:p>
        </w:tc>
        <w:tc>
          <w:tcPr>
            <w:tcW w:w="373" w:type="pct"/>
            <w:vMerge w:val="restart"/>
            <w:tcBorders>
              <w:top w:val="single" w:sz="4" w:space="0" w:color="auto"/>
              <w:left w:val="single" w:sz="4" w:space="0" w:color="auto"/>
              <w:bottom w:val="nil"/>
              <w:right w:val="single" w:sz="4" w:space="0" w:color="auto"/>
            </w:tcBorders>
            <w:shd w:val="clear" w:color="000000" w:fill="FFFFFF"/>
            <w:vAlign w:val="center"/>
            <w:hideMark/>
          </w:tcPr>
          <w:p w14:paraId="2AFBE4D5" w14:textId="77777777" w:rsidR="00B51FD2" w:rsidRPr="00B51FD2" w:rsidRDefault="00B51FD2" w:rsidP="00B51FD2">
            <w:pPr>
              <w:pStyle w:val="00Dliubngbiu"/>
              <w:rPr>
                <w:rFonts w:eastAsia="Times New Roman" w:cs="Times New Roman"/>
                <w:sz w:val="18"/>
                <w:szCs w:val="18"/>
              </w:rPr>
            </w:pPr>
            <w:r w:rsidRPr="00B51FD2">
              <w:rPr>
                <w:sz w:val="18"/>
                <w:szCs w:val="18"/>
              </w:rPr>
              <w:t>ho</w:t>
            </w:r>
            <w:r w:rsidRPr="00B51FD2">
              <w:rPr>
                <w:sz w:val="18"/>
                <w:szCs w:val="18"/>
              </w:rPr>
              <w:br/>
              <w:t>(m)</w:t>
            </w:r>
          </w:p>
        </w:tc>
        <w:tc>
          <w:tcPr>
            <w:tcW w:w="284" w:type="pct"/>
            <w:vMerge w:val="restart"/>
            <w:tcBorders>
              <w:top w:val="single" w:sz="4" w:space="0" w:color="auto"/>
              <w:left w:val="nil"/>
              <w:bottom w:val="nil"/>
              <w:right w:val="nil"/>
            </w:tcBorders>
            <w:shd w:val="clear" w:color="000000" w:fill="FFFFFF"/>
            <w:vAlign w:val="center"/>
            <w:hideMark/>
          </w:tcPr>
          <w:p w14:paraId="1C8695A0" w14:textId="77777777" w:rsidR="00B51FD2" w:rsidRPr="00B51FD2" w:rsidRDefault="00B51FD2" w:rsidP="00B51FD2">
            <w:pPr>
              <w:pStyle w:val="00Dliubngbiu"/>
              <w:rPr>
                <w:rFonts w:eastAsia="Times New Roman" w:cs="Times New Roman"/>
                <w:sz w:val="18"/>
                <w:szCs w:val="18"/>
              </w:rPr>
            </w:pPr>
            <w:r w:rsidRPr="00B51FD2">
              <w:rPr>
                <w:sz w:val="18"/>
                <w:szCs w:val="18"/>
              </w:rPr>
              <w:t>b</w:t>
            </w:r>
            <w:r w:rsidRPr="00B51FD2">
              <w:rPr>
                <w:sz w:val="18"/>
                <w:szCs w:val="18"/>
              </w:rPr>
              <w:br/>
              <w:t>(m)</w:t>
            </w:r>
          </w:p>
        </w:tc>
        <w:tc>
          <w:tcPr>
            <w:tcW w:w="373" w:type="pct"/>
            <w:vMerge w:val="restart"/>
            <w:tcBorders>
              <w:top w:val="single" w:sz="4" w:space="0" w:color="auto"/>
              <w:left w:val="nil"/>
              <w:bottom w:val="nil"/>
              <w:right w:val="single" w:sz="4" w:space="0" w:color="auto"/>
            </w:tcBorders>
            <w:shd w:val="clear" w:color="000000" w:fill="FFFFFF"/>
            <w:vAlign w:val="center"/>
            <w:hideMark/>
          </w:tcPr>
          <w:p w14:paraId="7226DCB9" w14:textId="77777777" w:rsidR="00B51FD2" w:rsidRPr="00B51FD2" w:rsidRDefault="00B51FD2" w:rsidP="00B51FD2">
            <w:pPr>
              <w:pStyle w:val="00Dliubngbiu"/>
              <w:rPr>
                <w:rFonts w:ascii="Symbol" w:hAnsi="Symbol"/>
                <w:sz w:val="18"/>
                <w:szCs w:val="18"/>
              </w:rPr>
            </w:pPr>
            <w:r w:rsidRPr="00B51FD2">
              <w:rPr>
                <w:rFonts w:ascii="Symbol" w:hAnsi="Symbol"/>
                <w:sz w:val="18"/>
                <w:szCs w:val="18"/>
              </w:rPr>
              <w:t>am</w:t>
            </w:r>
          </w:p>
        </w:tc>
        <w:tc>
          <w:tcPr>
            <w:tcW w:w="373" w:type="pct"/>
            <w:vMerge w:val="restart"/>
            <w:tcBorders>
              <w:top w:val="single" w:sz="4" w:space="0" w:color="auto"/>
              <w:left w:val="nil"/>
              <w:bottom w:val="nil"/>
              <w:right w:val="single" w:sz="4" w:space="0" w:color="auto"/>
            </w:tcBorders>
            <w:shd w:val="clear" w:color="000000" w:fill="FFFFFF"/>
            <w:vAlign w:val="center"/>
            <w:hideMark/>
          </w:tcPr>
          <w:p w14:paraId="57EE933D" w14:textId="77777777" w:rsidR="00B51FD2" w:rsidRPr="00B51FD2" w:rsidRDefault="00B51FD2" w:rsidP="00B51FD2">
            <w:pPr>
              <w:pStyle w:val="00Dliubngbiu"/>
              <w:rPr>
                <w:rFonts w:ascii="Symbol" w:hAnsi="Symbol"/>
                <w:sz w:val="18"/>
                <w:szCs w:val="18"/>
              </w:rPr>
            </w:pPr>
            <w:r w:rsidRPr="00B51FD2">
              <w:rPr>
                <w:rFonts w:ascii="Symbol" w:hAnsi="Symbol"/>
                <w:sz w:val="18"/>
                <w:szCs w:val="18"/>
              </w:rPr>
              <w:t>z</w:t>
            </w:r>
          </w:p>
        </w:tc>
        <w:tc>
          <w:tcPr>
            <w:tcW w:w="389" w:type="pct"/>
            <w:vMerge w:val="restart"/>
            <w:tcBorders>
              <w:top w:val="single" w:sz="4" w:space="0" w:color="auto"/>
              <w:left w:val="nil"/>
              <w:bottom w:val="nil"/>
              <w:right w:val="nil"/>
            </w:tcBorders>
            <w:shd w:val="clear" w:color="000000" w:fill="FFFFFF"/>
            <w:vAlign w:val="center"/>
            <w:hideMark/>
          </w:tcPr>
          <w:p w14:paraId="76936E4A" w14:textId="77777777" w:rsidR="00B51FD2" w:rsidRPr="00B51FD2" w:rsidRDefault="00B51FD2" w:rsidP="00B51FD2">
            <w:pPr>
              <w:pStyle w:val="00Dliubngbiu"/>
              <w:rPr>
                <w:rFonts w:eastAsia="Times New Roman" w:cs="Times New Roman"/>
                <w:sz w:val="18"/>
                <w:szCs w:val="18"/>
              </w:rPr>
            </w:pPr>
            <w:r w:rsidRPr="00B51FD2">
              <w:rPr>
                <w:sz w:val="18"/>
                <w:szCs w:val="18"/>
              </w:rPr>
              <w:t>As</w:t>
            </w:r>
            <w:r w:rsidRPr="00B51FD2">
              <w:rPr>
                <w:sz w:val="18"/>
                <w:szCs w:val="18"/>
              </w:rPr>
              <w:br/>
              <w:t>(cm2)</w:t>
            </w:r>
          </w:p>
        </w:tc>
        <w:tc>
          <w:tcPr>
            <w:tcW w:w="364" w:type="pct"/>
            <w:tcBorders>
              <w:top w:val="single" w:sz="4" w:space="0" w:color="auto"/>
              <w:left w:val="single" w:sz="4" w:space="0" w:color="auto"/>
              <w:bottom w:val="nil"/>
              <w:right w:val="nil"/>
            </w:tcBorders>
            <w:shd w:val="clear" w:color="000000" w:fill="FFFFFF"/>
            <w:vAlign w:val="center"/>
            <w:hideMark/>
          </w:tcPr>
          <w:p w14:paraId="10FAF2A3" w14:textId="77777777" w:rsidR="00B51FD2" w:rsidRPr="00B51FD2" w:rsidRDefault="00B51FD2" w:rsidP="00B51FD2">
            <w:pPr>
              <w:pStyle w:val="00Dliubngbiu"/>
              <w:rPr>
                <w:sz w:val="18"/>
                <w:szCs w:val="18"/>
              </w:rPr>
            </w:pPr>
            <w:r w:rsidRPr="00B51FD2">
              <w:rPr>
                <w:sz w:val="18"/>
                <w:szCs w:val="18"/>
              </w:rPr>
              <w:t>Chọn</w:t>
            </w:r>
          </w:p>
        </w:tc>
        <w:tc>
          <w:tcPr>
            <w:tcW w:w="386" w:type="pct"/>
            <w:tcBorders>
              <w:top w:val="single" w:sz="4" w:space="0" w:color="auto"/>
              <w:left w:val="nil"/>
              <w:bottom w:val="nil"/>
              <w:right w:val="single" w:sz="4" w:space="0" w:color="auto"/>
            </w:tcBorders>
            <w:shd w:val="clear" w:color="000000" w:fill="FFFFFF"/>
            <w:vAlign w:val="center"/>
            <w:hideMark/>
          </w:tcPr>
          <w:p w14:paraId="063B2478" w14:textId="77777777" w:rsidR="00B51FD2" w:rsidRPr="00B51FD2" w:rsidRDefault="00B51FD2" w:rsidP="00B51FD2">
            <w:pPr>
              <w:pStyle w:val="00Dliubngbiu"/>
              <w:rPr>
                <w:sz w:val="18"/>
                <w:szCs w:val="18"/>
              </w:rPr>
            </w:pPr>
            <w:r w:rsidRPr="00B51FD2">
              <w:rPr>
                <w:sz w:val="18"/>
                <w:szCs w:val="18"/>
              </w:rPr>
              <w:t>thép</w:t>
            </w:r>
          </w:p>
        </w:tc>
        <w:tc>
          <w:tcPr>
            <w:tcW w:w="339" w:type="pct"/>
            <w:vMerge w:val="restart"/>
            <w:tcBorders>
              <w:top w:val="single" w:sz="4" w:space="0" w:color="auto"/>
              <w:left w:val="nil"/>
              <w:bottom w:val="nil"/>
              <w:right w:val="single" w:sz="4" w:space="0" w:color="auto"/>
            </w:tcBorders>
            <w:shd w:val="clear" w:color="000000" w:fill="FFFFFF"/>
            <w:vAlign w:val="center"/>
            <w:hideMark/>
          </w:tcPr>
          <w:p w14:paraId="25F2CD7D" w14:textId="77777777" w:rsidR="00B51FD2" w:rsidRPr="00B51FD2" w:rsidRDefault="00B51FD2" w:rsidP="00B51FD2">
            <w:pPr>
              <w:pStyle w:val="00Dliubngbiu"/>
              <w:rPr>
                <w:rFonts w:eastAsia="Times New Roman" w:cs="Times New Roman"/>
                <w:sz w:val="18"/>
                <w:szCs w:val="18"/>
              </w:rPr>
            </w:pPr>
            <w:r w:rsidRPr="00B51FD2">
              <w:rPr>
                <w:sz w:val="18"/>
                <w:szCs w:val="18"/>
              </w:rPr>
              <w:t>As</w:t>
            </w:r>
            <w:r w:rsidRPr="00B51FD2">
              <w:rPr>
                <w:sz w:val="18"/>
                <w:szCs w:val="18"/>
              </w:rPr>
              <w:br/>
              <w:t>chọn</w:t>
            </w:r>
          </w:p>
        </w:tc>
        <w:tc>
          <w:tcPr>
            <w:tcW w:w="317" w:type="pct"/>
            <w:vMerge w:val="restart"/>
            <w:tcBorders>
              <w:top w:val="single" w:sz="4" w:space="0" w:color="auto"/>
              <w:left w:val="nil"/>
              <w:bottom w:val="nil"/>
              <w:right w:val="single" w:sz="4" w:space="0" w:color="auto"/>
            </w:tcBorders>
            <w:shd w:val="clear" w:color="000000" w:fill="FFFFFF"/>
            <w:vAlign w:val="center"/>
            <w:hideMark/>
          </w:tcPr>
          <w:p w14:paraId="6EC1E93B" w14:textId="77777777" w:rsidR="00B51FD2" w:rsidRPr="00B51FD2" w:rsidRDefault="00B51FD2" w:rsidP="00B51FD2">
            <w:pPr>
              <w:pStyle w:val="00Dliubngbiu"/>
              <w:rPr>
                <w:rFonts w:ascii="Symbol" w:hAnsi="Symbol"/>
                <w:sz w:val="18"/>
                <w:szCs w:val="18"/>
              </w:rPr>
            </w:pPr>
            <w:r w:rsidRPr="00B51FD2">
              <w:rPr>
                <w:rFonts w:ascii="Symbol" w:hAnsi="Symbol"/>
                <w:sz w:val="18"/>
                <w:szCs w:val="18"/>
              </w:rPr>
              <w:t>m%</w:t>
            </w:r>
          </w:p>
        </w:tc>
        <w:tc>
          <w:tcPr>
            <w:tcW w:w="530"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201D7ED0" w14:textId="77777777" w:rsidR="00B51FD2" w:rsidRPr="00B51FD2" w:rsidRDefault="00B51FD2" w:rsidP="00B51FD2">
            <w:pPr>
              <w:pStyle w:val="00Dliubngbiu"/>
              <w:rPr>
                <w:rFonts w:eastAsia="Times New Roman" w:cs="Times New Roman"/>
                <w:sz w:val="18"/>
                <w:szCs w:val="18"/>
              </w:rPr>
            </w:pPr>
            <w:r w:rsidRPr="00B51FD2">
              <w:rPr>
                <w:sz w:val="18"/>
                <w:szCs w:val="18"/>
              </w:rPr>
              <w:t>Chọn thép</w:t>
            </w:r>
          </w:p>
        </w:tc>
      </w:tr>
      <w:tr w:rsidR="00B51FD2" w:rsidRPr="00B51FD2" w14:paraId="0E54F96E" w14:textId="77777777" w:rsidTr="00B51FD2">
        <w:trPr>
          <w:divId w:val="80807360"/>
          <w:trHeight w:val="360"/>
        </w:trPr>
        <w:tc>
          <w:tcPr>
            <w:tcW w:w="321" w:type="pct"/>
            <w:vMerge/>
            <w:tcBorders>
              <w:top w:val="nil"/>
              <w:left w:val="single" w:sz="4" w:space="0" w:color="auto"/>
              <w:bottom w:val="single" w:sz="4" w:space="0" w:color="auto"/>
              <w:right w:val="single" w:sz="4" w:space="0" w:color="auto"/>
            </w:tcBorders>
            <w:shd w:val="clear" w:color="000000" w:fill="FFFFFF"/>
            <w:vAlign w:val="center"/>
            <w:hideMark/>
          </w:tcPr>
          <w:p w14:paraId="7C96BEAE" w14:textId="77777777" w:rsidR="00B51FD2" w:rsidRPr="00B51FD2" w:rsidRDefault="00B51FD2" w:rsidP="00B51FD2">
            <w:pPr>
              <w:pStyle w:val="00Dliubngbiu"/>
              <w:rPr>
                <w:sz w:val="18"/>
                <w:szCs w:val="18"/>
              </w:rPr>
            </w:pPr>
          </w:p>
        </w:tc>
        <w:tc>
          <w:tcPr>
            <w:tcW w:w="469" w:type="pct"/>
            <w:vMerge/>
            <w:tcBorders>
              <w:top w:val="nil"/>
              <w:left w:val="nil"/>
              <w:bottom w:val="single" w:sz="4" w:space="0" w:color="auto"/>
              <w:right w:val="single" w:sz="4" w:space="0" w:color="auto"/>
            </w:tcBorders>
            <w:shd w:val="clear" w:color="000000" w:fill="FFFFFF"/>
            <w:vAlign w:val="center"/>
            <w:hideMark/>
          </w:tcPr>
          <w:p w14:paraId="3E1E18AA" w14:textId="77777777" w:rsidR="00B51FD2" w:rsidRPr="00B51FD2" w:rsidRDefault="00B51FD2" w:rsidP="00B51FD2">
            <w:pPr>
              <w:pStyle w:val="00Dliubngbiu"/>
              <w:rPr>
                <w:sz w:val="18"/>
                <w:szCs w:val="18"/>
              </w:rPr>
            </w:pPr>
          </w:p>
        </w:tc>
        <w:tc>
          <w:tcPr>
            <w:tcW w:w="484" w:type="pct"/>
            <w:vMerge/>
            <w:tcBorders>
              <w:top w:val="nil"/>
              <w:left w:val="nil"/>
              <w:bottom w:val="single" w:sz="4" w:space="0" w:color="auto"/>
              <w:right w:val="nil"/>
            </w:tcBorders>
            <w:shd w:val="clear" w:color="000000" w:fill="FFFFFF"/>
            <w:vAlign w:val="center"/>
            <w:hideMark/>
          </w:tcPr>
          <w:p w14:paraId="23A50A8D" w14:textId="77777777" w:rsidR="00B51FD2" w:rsidRPr="00B51FD2" w:rsidRDefault="00B51FD2" w:rsidP="00B51FD2">
            <w:pPr>
              <w:pStyle w:val="00Dliubngbiu"/>
              <w:rPr>
                <w:i/>
                <w:iCs/>
                <w:sz w:val="18"/>
                <w:szCs w:val="18"/>
              </w:rPr>
            </w:pPr>
          </w:p>
        </w:tc>
        <w:tc>
          <w:tcPr>
            <w:tcW w:w="373" w:type="pct"/>
            <w:vMerge/>
            <w:tcBorders>
              <w:top w:val="nil"/>
              <w:left w:val="single" w:sz="4" w:space="0" w:color="auto"/>
              <w:bottom w:val="single" w:sz="4" w:space="0" w:color="auto"/>
              <w:right w:val="single" w:sz="4" w:space="0" w:color="auto"/>
            </w:tcBorders>
            <w:shd w:val="clear" w:color="000000" w:fill="FFFFFF"/>
            <w:vAlign w:val="center"/>
            <w:hideMark/>
          </w:tcPr>
          <w:p w14:paraId="0D928011" w14:textId="77777777" w:rsidR="00B51FD2" w:rsidRPr="00B51FD2" w:rsidRDefault="00B51FD2" w:rsidP="00B51FD2">
            <w:pPr>
              <w:pStyle w:val="00Dliubngbiu"/>
              <w:rPr>
                <w:i/>
                <w:iCs/>
                <w:sz w:val="18"/>
                <w:szCs w:val="18"/>
              </w:rPr>
            </w:pPr>
          </w:p>
        </w:tc>
        <w:tc>
          <w:tcPr>
            <w:tcW w:w="284" w:type="pct"/>
            <w:vMerge/>
            <w:tcBorders>
              <w:top w:val="nil"/>
              <w:left w:val="nil"/>
              <w:bottom w:val="single" w:sz="4" w:space="0" w:color="auto"/>
              <w:right w:val="single" w:sz="4" w:space="0" w:color="auto"/>
            </w:tcBorders>
            <w:shd w:val="clear" w:color="000000" w:fill="FFFFFF"/>
            <w:vAlign w:val="center"/>
            <w:hideMark/>
          </w:tcPr>
          <w:p w14:paraId="4847D289" w14:textId="77777777" w:rsidR="00B51FD2" w:rsidRPr="00B51FD2" w:rsidRDefault="00B51FD2" w:rsidP="00B51FD2">
            <w:pPr>
              <w:pStyle w:val="00Dliubngbiu"/>
              <w:rPr>
                <w:i/>
                <w:iCs/>
                <w:sz w:val="18"/>
                <w:szCs w:val="18"/>
              </w:rPr>
            </w:pPr>
          </w:p>
        </w:tc>
        <w:tc>
          <w:tcPr>
            <w:tcW w:w="373" w:type="pct"/>
            <w:vMerge/>
            <w:tcBorders>
              <w:top w:val="nil"/>
              <w:left w:val="nil"/>
              <w:bottom w:val="single" w:sz="4" w:space="0" w:color="auto"/>
              <w:right w:val="single" w:sz="4" w:space="0" w:color="auto"/>
            </w:tcBorders>
            <w:shd w:val="clear" w:color="000000" w:fill="FFFFFF"/>
            <w:vAlign w:val="center"/>
            <w:hideMark/>
          </w:tcPr>
          <w:p w14:paraId="06649AC1" w14:textId="77777777" w:rsidR="00B51FD2" w:rsidRPr="00B51FD2" w:rsidRDefault="00B51FD2" w:rsidP="00B51FD2">
            <w:pPr>
              <w:pStyle w:val="00Dliubngbiu"/>
              <w:rPr>
                <w:sz w:val="18"/>
                <w:szCs w:val="18"/>
              </w:rPr>
            </w:pPr>
          </w:p>
        </w:tc>
        <w:tc>
          <w:tcPr>
            <w:tcW w:w="373" w:type="pct"/>
            <w:vMerge/>
            <w:tcBorders>
              <w:top w:val="nil"/>
              <w:left w:val="nil"/>
              <w:bottom w:val="single" w:sz="4" w:space="0" w:color="auto"/>
              <w:right w:val="single" w:sz="4" w:space="0" w:color="auto"/>
            </w:tcBorders>
            <w:shd w:val="clear" w:color="000000" w:fill="FFFFFF"/>
            <w:vAlign w:val="center"/>
            <w:hideMark/>
          </w:tcPr>
          <w:p w14:paraId="5C918E71" w14:textId="77777777" w:rsidR="00B51FD2" w:rsidRPr="00B51FD2" w:rsidRDefault="00B51FD2" w:rsidP="00B51FD2">
            <w:pPr>
              <w:pStyle w:val="00Dliubngbiu"/>
              <w:rPr>
                <w:sz w:val="18"/>
                <w:szCs w:val="18"/>
              </w:rPr>
            </w:pPr>
          </w:p>
        </w:tc>
        <w:tc>
          <w:tcPr>
            <w:tcW w:w="389" w:type="pct"/>
            <w:vMerge/>
            <w:tcBorders>
              <w:top w:val="nil"/>
              <w:left w:val="nil"/>
              <w:bottom w:val="single" w:sz="4" w:space="0" w:color="auto"/>
              <w:right w:val="nil"/>
            </w:tcBorders>
            <w:shd w:val="clear" w:color="000000" w:fill="FFFFFF"/>
            <w:vAlign w:val="center"/>
            <w:hideMark/>
          </w:tcPr>
          <w:p w14:paraId="571264F5" w14:textId="77777777" w:rsidR="00B51FD2" w:rsidRPr="00B51FD2" w:rsidRDefault="00B51FD2" w:rsidP="00B51FD2">
            <w:pPr>
              <w:pStyle w:val="00Dliubngbiu"/>
              <w:rPr>
                <w:i/>
                <w:iCs/>
                <w:sz w:val="18"/>
                <w:szCs w:val="18"/>
              </w:rPr>
            </w:pPr>
          </w:p>
        </w:tc>
        <w:tc>
          <w:tcPr>
            <w:tcW w:w="3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7B7F806" w14:textId="77777777" w:rsidR="00B51FD2" w:rsidRPr="00B51FD2" w:rsidRDefault="00B51FD2" w:rsidP="00B51FD2">
            <w:pPr>
              <w:pStyle w:val="00Dliubngbiu"/>
              <w:rPr>
                <w:rFonts w:ascii="Symbol" w:hAnsi="Symbol"/>
                <w:i/>
                <w:iCs/>
                <w:sz w:val="18"/>
                <w:szCs w:val="18"/>
              </w:rPr>
            </w:pPr>
            <w:r w:rsidRPr="00B51FD2">
              <w:rPr>
                <w:rFonts w:ascii="Symbol" w:hAnsi="Symbol"/>
                <w:i/>
                <w:iCs/>
                <w:sz w:val="18"/>
                <w:szCs w:val="18"/>
              </w:rPr>
              <w:t>f</w:t>
            </w:r>
          </w:p>
        </w:tc>
        <w:tc>
          <w:tcPr>
            <w:tcW w:w="386" w:type="pct"/>
            <w:tcBorders>
              <w:top w:val="single" w:sz="4" w:space="0" w:color="auto"/>
              <w:left w:val="nil"/>
              <w:bottom w:val="single" w:sz="4" w:space="0" w:color="auto"/>
              <w:right w:val="single" w:sz="4" w:space="0" w:color="auto"/>
            </w:tcBorders>
            <w:shd w:val="clear" w:color="000000" w:fill="FFFFFF"/>
            <w:vAlign w:val="center"/>
            <w:hideMark/>
          </w:tcPr>
          <w:p w14:paraId="67B2E308" w14:textId="77777777" w:rsidR="00B51FD2" w:rsidRPr="00B51FD2" w:rsidRDefault="00B51FD2" w:rsidP="00B51FD2">
            <w:pPr>
              <w:pStyle w:val="00Dliubngbiu"/>
              <w:rPr>
                <w:i/>
                <w:iCs/>
                <w:sz w:val="18"/>
                <w:szCs w:val="18"/>
              </w:rPr>
            </w:pPr>
            <w:r w:rsidRPr="00B51FD2">
              <w:rPr>
                <w:i/>
                <w:iCs/>
                <w:sz w:val="18"/>
                <w:szCs w:val="18"/>
              </w:rPr>
              <w:t>a (m.m)</w:t>
            </w:r>
          </w:p>
        </w:tc>
        <w:tc>
          <w:tcPr>
            <w:tcW w:w="339" w:type="pct"/>
            <w:vMerge/>
            <w:tcBorders>
              <w:top w:val="nil"/>
              <w:left w:val="nil"/>
              <w:bottom w:val="single" w:sz="4" w:space="0" w:color="auto"/>
              <w:right w:val="single" w:sz="4" w:space="0" w:color="auto"/>
            </w:tcBorders>
            <w:shd w:val="clear" w:color="000000" w:fill="FFFFFF"/>
            <w:vAlign w:val="center"/>
            <w:hideMark/>
          </w:tcPr>
          <w:p w14:paraId="54BC96A0" w14:textId="77777777" w:rsidR="00B51FD2" w:rsidRPr="00B51FD2" w:rsidRDefault="00B51FD2" w:rsidP="00B51FD2">
            <w:pPr>
              <w:pStyle w:val="00Dliubngbiu"/>
              <w:rPr>
                <w:sz w:val="18"/>
                <w:szCs w:val="18"/>
              </w:rPr>
            </w:pPr>
          </w:p>
        </w:tc>
        <w:tc>
          <w:tcPr>
            <w:tcW w:w="317" w:type="pct"/>
            <w:vMerge/>
            <w:tcBorders>
              <w:top w:val="nil"/>
              <w:left w:val="nil"/>
              <w:bottom w:val="single" w:sz="4" w:space="0" w:color="auto"/>
              <w:right w:val="single" w:sz="4" w:space="0" w:color="auto"/>
            </w:tcBorders>
            <w:shd w:val="clear" w:color="000000" w:fill="FFFFFF"/>
            <w:vAlign w:val="center"/>
            <w:hideMark/>
          </w:tcPr>
          <w:p w14:paraId="61EB6777" w14:textId="77777777" w:rsidR="00B51FD2" w:rsidRPr="00B51FD2" w:rsidRDefault="00B51FD2" w:rsidP="00B51FD2">
            <w:pPr>
              <w:pStyle w:val="00Dliubngbiu"/>
              <w:rPr>
                <w:sz w:val="18"/>
                <w:szCs w:val="18"/>
              </w:rPr>
            </w:pPr>
          </w:p>
        </w:tc>
        <w:tc>
          <w:tcPr>
            <w:tcW w:w="530" w:type="pct"/>
            <w:vMerge/>
            <w:tcBorders>
              <w:top w:val="nil"/>
              <w:left w:val="nil"/>
              <w:bottom w:val="single" w:sz="4" w:space="0" w:color="auto"/>
              <w:right w:val="single" w:sz="4" w:space="0" w:color="auto"/>
            </w:tcBorders>
            <w:shd w:val="clear" w:color="000000" w:fill="FFFFFF"/>
            <w:vAlign w:val="center"/>
            <w:hideMark/>
          </w:tcPr>
          <w:p w14:paraId="1EED3D4A" w14:textId="77777777" w:rsidR="00B51FD2" w:rsidRPr="00B51FD2" w:rsidRDefault="00B51FD2" w:rsidP="00B51FD2">
            <w:pPr>
              <w:pStyle w:val="00Dliubngbiu"/>
              <w:rPr>
                <w:sz w:val="18"/>
                <w:szCs w:val="18"/>
              </w:rPr>
            </w:pPr>
          </w:p>
        </w:tc>
      </w:tr>
      <w:tr w:rsidR="00B51FD2" w:rsidRPr="00B51FD2" w14:paraId="0CF932BA" w14:textId="77777777" w:rsidTr="00B51FD2">
        <w:trPr>
          <w:divId w:val="80807360"/>
          <w:trHeight w:val="320"/>
        </w:trPr>
        <w:tc>
          <w:tcPr>
            <w:tcW w:w="321" w:type="pct"/>
            <w:tcBorders>
              <w:top w:val="nil"/>
              <w:left w:val="single" w:sz="4" w:space="0" w:color="auto"/>
              <w:bottom w:val="single" w:sz="4" w:space="0" w:color="auto"/>
              <w:right w:val="single" w:sz="4" w:space="0" w:color="auto"/>
            </w:tcBorders>
            <w:shd w:val="clear" w:color="000000" w:fill="FFFFFF"/>
            <w:noWrap/>
            <w:vAlign w:val="bottom"/>
            <w:hideMark/>
          </w:tcPr>
          <w:p w14:paraId="6CF1B79E" w14:textId="77777777" w:rsidR="00B51FD2" w:rsidRPr="00B51FD2" w:rsidRDefault="00B51FD2" w:rsidP="00B51FD2">
            <w:pPr>
              <w:pStyle w:val="00Dliubngbiu"/>
              <w:rPr>
                <w:sz w:val="18"/>
                <w:szCs w:val="18"/>
              </w:rPr>
            </w:pPr>
            <w:r w:rsidRPr="00B51FD2">
              <w:rPr>
                <w:sz w:val="18"/>
                <w:szCs w:val="18"/>
              </w:rPr>
              <w:t>1</w:t>
            </w:r>
          </w:p>
        </w:tc>
        <w:tc>
          <w:tcPr>
            <w:tcW w:w="469" w:type="pct"/>
            <w:tcBorders>
              <w:top w:val="nil"/>
              <w:left w:val="nil"/>
              <w:bottom w:val="single" w:sz="4" w:space="0" w:color="auto"/>
              <w:right w:val="single" w:sz="4" w:space="0" w:color="auto"/>
            </w:tcBorders>
            <w:shd w:val="clear" w:color="000000" w:fill="FFFFFF"/>
            <w:noWrap/>
            <w:vAlign w:val="bottom"/>
            <w:hideMark/>
          </w:tcPr>
          <w:p w14:paraId="101E0D41" w14:textId="77777777" w:rsidR="00B51FD2" w:rsidRPr="00B51FD2" w:rsidRDefault="00B51FD2" w:rsidP="00B51FD2">
            <w:pPr>
              <w:pStyle w:val="00Dliubngbiu"/>
              <w:rPr>
                <w:sz w:val="18"/>
                <w:szCs w:val="18"/>
              </w:rPr>
            </w:pPr>
            <w:r w:rsidRPr="00B51FD2">
              <w:rPr>
                <w:sz w:val="18"/>
                <w:szCs w:val="18"/>
              </w:rPr>
              <w:t>2</w:t>
            </w:r>
          </w:p>
        </w:tc>
        <w:tc>
          <w:tcPr>
            <w:tcW w:w="484" w:type="pct"/>
            <w:tcBorders>
              <w:top w:val="nil"/>
              <w:left w:val="nil"/>
              <w:bottom w:val="single" w:sz="4" w:space="0" w:color="auto"/>
              <w:right w:val="single" w:sz="4" w:space="0" w:color="auto"/>
            </w:tcBorders>
            <w:shd w:val="clear" w:color="000000" w:fill="FFFFFF"/>
            <w:noWrap/>
            <w:vAlign w:val="bottom"/>
            <w:hideMark/>
          </w:tcPr>
          <w:p w14:paraId="6BEF3CF8" w14:textId="77777777" w:rsidR="00B51FD2" w:rsidRPr="00B51FD2" w:rsidRDefault="00B51FD2" w:rsidP="00B51FD2">
            <w:pPr>
              <w:pStyle w:val="00Dliubngbiu"/>
              <w:rPr>
                <w:sz w:val="18"/>
                <w:szCs w:val="18"/>
              </w:rPr>
            </w:pPr>
            <w:r w:rsidRPr="00B51FD2">
              <w:rPr>
                <w:sz w:val="18"/>
                <w:szCs w:val="18"/>
              </w:rPr>
              <w:t>3</w:t>
            </w:r>
          </w:p>
        </w:tc>
        <w:tc>
          <w:tcPr>
            <w:tcW w:w="373" w:type="pct"/>
            <w:tcBorders>
              <w:top w:val="nil"/>
              <w:left w:val="nil"/>
              <w:bottom w:val="single" w:sz="4" w:space="0" w:color="auto"/>
              <w:right w:val="single" w:sz="4" w:space="0" w:color="auto"/>
            </w:tcBorders>
            <w:shd w:val="clear" w:color="000000" w:fill="FFFFFF"/>
            <w:noWrap/>
            <w:vAlign w:val="bottom"/>
            <w:hideMark/>
          </w:tcPr>
          <w:p w14:paraId="5402E570" w14:textId="77777777" w:rsidR="00B51FD2" w:rsidRPr="00B51FD2" w:rsidRDefault="00B51FD2" w:rsidP="00B51FD2">
            <w:pPr>
              <w:pStyle w:val="00Dliubngbiu"/>
              <w:rPr>
                <w:sz w:val="18"/>
                <w:szCs w:val="18"/>
              </w:rPr>
            </w:pPr>
            <w:r w:rsidRPr="00B51FD2">
              <w:rPr>
                <w:sz w:val="18"/>
                <w:szCs w:val="18"/>
              </w:rPr>
              <w:t>4</w:t>
            </w:r>
          </w:p>
        </w:tc>
        <w:tc>
          <w:tcPr>
            <w:tcW w:w="284" w:type="pct"/>
            <w:tcBorders>
              <w:top w:val="nil"/>
              <w:left w:val="nil"/>
              <w:bottom w:val="single" w:sz="4" w:space="0" w:color="auto"/>
              <w:right w:val="single" w:sz="4" w:space="0" w:color="auto"/>
            </w:tcBorders>
            <w:shd w:val="clear" w:color="000000" w:fill="FFFFFF"/>
            <w:noWrap/>
            <w:vAlign w:val="bottom"/>
            <w:hideMark/>
          </w:tcPr>
          <w:p w14:paraId="0E28D088" w14:textId="77777777" w:rsidR="00B51FD2" w:rsidRPr="00B51FD2" w:rsidRDefault="00B51FD2" w:rsidP="00B51FD2">
            <w:pPr>
              <w:pStyle w:val="00Dliubngbiu"/>
              <w:rPr>
                <w:sz w:val="18"/>
                <w:szCs w:val="18"/>
              </w:rPr>
            </w:pPr>
            <w:r w:rsidRPr="00B51FD2">
              <w:rPr>
                <w:sz w:val="18"/>
                <w:szCs w:val="18"/>
              </w:rPr>
              <w:t>5</w:t>
            </w:r>
          </w:p>
        </w:tc>
        <w:tc>
          <w:tcPr>
            <w:tcW w:w="373" w:type="pct"/>
            <w:tcBorders>
              <w:top w:val="nil"/>
              <w:left w:val="nil"/>
              <w:bottom w:val="single" w:sz="4" w:space="0" w:color="auto"/>
              <w:right w:val="single" w:sz="4" w:space="0" w:color="auto"/>
            </w:tcBorders>
            <w:shd w:val="clear" w:color="000000" w:fill="FFFFFF"/>
            <w:noWrap/>
            <w:vAlign w:val="bottom"/>
            <w:hideMark/>
          </w:tcPr>
          <w:p w14:paraId="4ED4B8E3" w14:textId="77777777" w:rsidR="00B51FD2" w:rsidRPr="00B51FD2" w:rsidRDefault="00B51FD2" w:rsidP="00B51FD2">
            <w:pPr>
              <w:pStyle w:val="00Dliubngbiu"/>
              <w:rPr>
                <w:sz w:val="18"/>
                <w:szCs w:val="18"/>
              </w:rPr>
            </w:pPr>
            <w:r w:rsidRPr="00B51FD2">
              <w:rPr>
                <w:sz w:val="18"/>
                <w:szCs w:val="18"/>
              </w:rPr>
              <w:t>8</w:t>
            </w:r>
          </w:p>
        </w:tc>
        <w:tc>
          <w:tcPr>
            <w:tcW w:w="373" w:type="pct"/>
            <w:tcBorders>
              <w:top w:val="nil"/>
              <w:left w:val="nil"/>
              <w:bottom w:val="single" w:sz="4" w:space="0" w:color="auto"/>
              <w:right w:val="single" w:sz="4" w:space="0" w:color="auto"/>
            </w:tcBorders>
            <w:shd w:val="clear" w:color="000000" w:fill="FFFFFF"/>
            <w:noWrap/>
            <w:vAlign w:val="bottom"/>
            <w:hideMark/>
          </w:tcPr>
          <w:p w14:paraId="51C5C13E" w14:textId="77777777" w:rsidR="00B51FD2" w:rsidRPr="00B51FD2" w:rsidRDefault="00B51FD2" w:rsidP="00B51FD2">
            <w:pPr>
              <w:pStyle w:val="00Dliubngbiu"/>
              <w:rPr>
                <w:sz w:val="18"/>
                <w:szCs w:val="18"/>
              </w:rPr>
            </w:pPr>
            <w:r w:rsidRPr="00B51FD2">
              <w:rPr>
                <w:sz w:val="18"/>
                <w:szCs w:val="18"/>
              </w:rPr>
              <w:t>9</w:t>
            </w:r>
          </w:p>
        </w:tc>
        <w:tc>
          <w:tcPr>
            <w:tcW w:w="389" w:type="pct"/>
            <w:tcBorders>
              <w:top w:val="nil"/>
              <w:left w:val="nil"/>
              <w:bottom w:val="single" w:sz="4" w:space="0" w:color="auto"/>
              <w:right w:val="single" w:sz="4" w:space="0" w:color="auto"/>
            </w:tcBorders>
            <w:shd w:val="clear" w:color="000000" w:fill="FFFFFF"/>
            <w:noWrap/>
            <w:vAlign w:val="bottom"/>
            <w:hideMark/>
          </w:tcPr>
          <w:p w14:paraId="2A934D21" w14:textId="77777777" w:rsidR="00B51FD2" w:rsidRPr="00B51FD2" w:rsidRDefault="00B51FD2" w:rsidP="00B51FD2">
            <w:pPr>
              <w:pStyle w:val="00Dliubngbiu"/>
              <w:rPr>
                <w:sz w:val="18"/>
                <w:szCs w:val="18"/>
              </w:rPr>
            </w:pPr>
            <w:r w:rsidRPr="00B51FD2">
              <w:rPr>
                <w:sz w:val="18"/>
                <w:szCs w:val="18"/>
              </w:rPr>
              <w:t>10</w:t>
            </w:r>
          </w:p>
        </w:tc>
        <w:tc>
          <w:tcPr>
            <w:tcW w:w="364" w:type="pct"/>
            <w:tcBorders>
              <w:top w:val="nil"/>
              <w:left w:val="nil"/>
              <w:bottom w:val="single" w:sz="4" w:space="0" w:color="auto"/>
              <w:right w:val="single" w:sz="4" w:space="0" w:color="auto"/>
            </w:tcBorders>
            <w:shd w:val="clear" w:color="000000" w:fill="FFFFFF"/>
            <w:noWrap/>
            <w:vAlign w:val="bottom"/>
            <w:hideMark/>
          </w:tcPr>
          <w:p w14:paraId="7002AA26" w14:textId="77777777" w:rsidR="00B51FD2" w:rsidRPr="00B51FD2" w:rsidRDefault="00B51FD2" w:rsidP="00B51FD2">
            <w:pPr>
              <w:pStyle w:val="00Dliubngbiu"/>
              <w:rPr>
                <w:sz w:val="18"/>
                <w:szCs w:val="18"/>
              </w:rPr>
            </w:pPr>
            <w:r w:rsidRPr="00B51FD2">
              <w:rPr>
                <w:sz w:val="18"/>
                <w:szCs w:val="18"/>
              </w:rPr>
              <w:t>11</w:t>
            </w:r>
          </w:p>
        </w:tc>
        <w:tc>
          <w:tcPr>
            <w:tcW w:w="386" w:type="pct"/>
            <w:tcBorders>
              <w:top w:val="nil"/>
              <w:left w:val="nil"/>
              <w:bottom w:val="single" w:sz="4" w:space="0" w:color="auto"/>
              <w:right w:val="single" w:sz="4" w:space="0" w:color="auto"/>
            </w:tcBorders>
            <w:shd w:val="clear" w:color="000000" w:fill="FFFFFF"/>
            <w:noWrap/>
            <w:vAlign w:val="bottom"/>
            <w:hideMark/>
          </w:tcPr>
          <w:p w14:paraId="314678BB" w14:textId="77777777" w:rsidR="00B51FD2" w:rsidRPr="00B51FD2" w:rsidRDefault="00B51FD2" w:rsidP="00B51FD2">
            <w:pPr>
              <w:pStyle w:val="00Dliubngbiu"/>
              <w:rPr>
                <w:sz w:val="18"/>
                <w:szCs w:val="18"/>
              </w:rPr>
            </w:pPr>
            <w:r w:rsidRPr="00B51FD2">
              <w:rPr>
                <w:sz w:val="18"/>
                <w:szCs w:val="18"/>
              </w:rPr>
              <w:t>12</w:t>
            </w:r>
          </w:p>
        </w:tc>
        <w:tc>
          <w:tcPr>
            <w:tcW w:w="339" w:type="pct"/>
            <w:tcBorders>
              <w:top w:val="nil"/>
              <w:left w:val="nil"/>
              <w:bottom w:val="single" w:sz="4" w:space="0" w:color="auto"/>
              <w:right w:val="single" w:sz="4" w:space="0" w:color="auto"/>
            </w:tcBorders>
            <w:shd w:val="clear" w:color="000000" w:fill="FFFFFF"/>
            <w:noWrap/>
            <w:vAlign w:val="bottom"/>
            <w:hideMark/>
          </w:tcPr>
          <w:p w14:paraId="77925A66" w14:textId="77777777" w:rsidR="00B51FD2" w:rsidRPr="00B51FD2" w:rsidRDefault="00B51FD2" w:rsidP="00B51FD2">
            <w:pPr>
              <w:pStyle w:val="00Dliubngbiu"/>
              <w:rPr>
                <w:sz w:val="18"/>
                <w:szCs w:val="18"/>
              </w:rPr>
            </w:pPr>
            <w:r w:rsidRPr="00B51FD2">
              <w:rPr>
                <w:sz w:val="18"/>
                <w:szCs w:val="18"/>
              </w:rPr>
              <w:t>13</w:t>
            </w:r>
          </w:p>
        </w:tc>
        <w:tc>
          <w:tcPr>
            <w:tcW w:w="317" w:type="pct"/>
            <w:tcBorders>
              <w:top w:val="nil"/>
              <w:left w:val="nil"/>
              <w:bottom w:val="single" w:sz="4" w:space="0" w:color="auto"/>
              <w:right w:val="single" w:sz="4" w:space="0" w:color="auto"/>
            </w:tcBorders>
            <w:shd w:val="clear" w:color="000000" w:fill="FFFFFF"/>
            <w:noWrap/>
            <w:vAlign w:val="bottom"/>
            <w:hideMark/>
          </w:tcPr>
          <w:p w14:paraId="44A2EB4C" w14:textId="77777777" w:rsidR="00B51FD2" w:rsidRPr="00B51FD2" w:rsidRDefault="00B51FD2" w:rsidP="00B51FD2">
            <w:pPr>
              <w:pStyle w:val="00Dliubngbiu"/>
              <w:rPr>
                <w:sz w:val="18"/>
                <w:szCs w:val="18"/>
              </w:rPr>
            </w:pPr>
            <w:r w:rsidRPr="00B51FD2">
              <w:rPr>
                <w:sz w:val="18"/>
                <w:szCs w:val="18"/>
              </w:rPr>
              <w:t>14</w:t>
            </w:r>
          </w:p>
        </w:tc>
        <w:tc>
          <w:tcPr>
            <w:tcW w:w="530" w:type="pct"/>
            <w:tcBorders>
              <w:top w:val="nil"/>
              <w:left w:val="nil"/>
              <w:bottom w:val="single" w:sz="4" w:space="0" w:color="auto"/>
              <w:right w:val="single" w:sz="4" w:space="0" w:color="auto"/>
            </w:tcBorders>
            <w:shd w:val="clear" w:color="000000" w:fill="FFFFFF"/>
            <w:noWrap/>
            <w:vAlign w:val="bottom"/>
            <w:hideMark/>
          </w:tcPr>
          <w:p w14:paraId="3929A058" w14:textId="77777777" w:rsidR="00B51FD2" w:rsidRPr="00B51FD2" w:rsidRDefault="00B51FD2" w:rsidP="00B51FD2">
            <w:pPr>
              <w:pStyle w:val="00Dliubngbiu"/>
              <w:rPr>
                <w:sz w:val="18"/>
                <w:szCs w:val="18"/>
              </w:rPr>
            </w:pPr>
            <w:r w:rsidRPr="00B51FD2">
              <w:rPr>
                <w:sz w:val="18"/>
                <w:szCs w:val="18"/>
              </w:rPr>
              <w:t>15</w:t>
            </w:r>
          </w:p>
        </w:tc>
      </w:tr>
      <w:tr w:rsidR="00B51FD2" w:rsidRPr="00B51FD2" w14:paraId="5BF67C38" w14:textId="77777777" w:rsidTr="00B51FD2">
        <w:trPr>
          <w:divId w:val="80807360"/>
          <w:trHeight w:val="340"/>
        </w:trPr>
        <w:tc>
          <w:tcPr>
            <w:tcW w:w="321" w:type="pct"/>
            <w:tcBorders>
              <w:top w:val="nil"/>
              <w:left w:val="single" w:sz="4" w:space="0" w:color="auto"/>
              <w:bottom w:val="nil"/>
              <w:right w:val="single" w:sz="4" w:space="0" w:color="auto"/>
            </w:tcBorders>
            <w:shd w:val="clear" w:color="000000" w:fill="FFFFFF"/>
            <w:hideMark/>
          </w:tcPr>
          <w:p w14:paraId="4F1BCC7B" w14:textId="77777777" w:rsidR="00B51FD2" w:rsidRPr="00B51FD2" w:rsidRDefault="00B51FD2" w:rsidP="00B51FD2">
            <w:pPr>
              <w:pStyle w:val="00Dliubngbiu"/>
              <w:rPr>
                <w:sz w:val="18"/>
                <w:szCs w:val="18"/>
              </w:rPr>
            </w:pPr>
            <w:r w:rsidRPr="00B51FD2">
              <w:rPr>
                <w:sz w:val="18"/>
                <w:szCs w:val="18"/>
              </w:rPr>
              <w:t>S1A</w:t>
            </w:r>
          </w:p>
        </w:tc>
        <w:tc>
          <w:tcPr>
            <w:tcW w:w="469" w:type="pct"/>
            <w:tcBorders>
              <w:top w:val="nil"/>
              <w:left w:val="nil"/>
              <w:bottom w:val="single" w:sz="4" w:space="0" w:color="auto"/>
              <w:right w:val="single" w:sz="4" w:space="0" w:color="auto"/>
            </w:tcBorders>
            <w:shd w:val="clear" w:color="000000" w:fill="FFFFFF"/>
            <w:noWrap/>
            <w:vAlign w:val="bottom"/>
            <w:hideMark/>
          </w:tcPr>
          <w:p w14:paraId="78806C63" w14:textId="77777777" w:rsidR="00B51FD2" w:rsidRPr="00B51FD2" w:rsidRDefault="00B51FD2" w:rsidP="00B51FD2">
            <w:pPr>
              <w:pStyle w:val="00Dliubngbiu"/>
              <w:rPr>
                <w:sz w:val="18"/>
                <w:szCs w:val="18"/>
              </w:rPr>
            </w:pPr>
            <w:r w:rsidRPr="00B51FD2">
              <w:rPr>
                <w:sz w:val="18"/>
                <w:szCs w:val="18"/>
              </w:rPr>
              <w:t>M1</w:t>
            </w:r>
          </w:p>
        </w:tc>
        <w:tc>
          <w:tcPr>
            <w:tcW w:w="484" w:type="pct"/>
            <w:tcBorders>
              <w:top w:val="nil"/>
              <w:left w:val="nil"/>
              <w:bottom w:val="single" w:sz="4" w:space="0" w:color="auto"/>
              <w:right w:val="single" w:sz="4" w:space="0" w:color="auto"/>
            </w:tcBorders>
            <w:shd w:val="clear" w:color="000000" w:fill="FFFFFF"/>
            <w:noWrap/>
            <w:vAlign w:val="bottom"/>
            <w:hideMark/>
          </w:tcPr>
          <w:p w14:paraId="71CB0CC5" w14:textId="77777777" w:rsidR="00B51FD2" w:rsidRPr="00B51FD2" w:rsidRDefault="00B51FD2" w:rsidP="00B51FD2">
            <w:pPr>
              <w:pStyle w:val="00Dliubngbiu"/>
              <w:rPr>
                <w:sz w:val="18"/>
                <w:szCs w:val="18"/>
              </w:rPr>
            </w:pPr>
            <w:r w:rsidRPr="00B51FD2">
              <w:rPr>
                <w:sz w:val="18"/>
                <w:szCs w:val="18"/>
              </w:rPr>
              <w:t xml:space="preserve">    0,139 </w:t>
            </w:r>
          </w:p>
        </w:tc>
        <w:tc>
          <w:tcPr>
            <w:tcW w:w="373" w:type="pct"/>
            <w:tcBorders>
              <w:top w:val="nil"/>
              <w:left w:val="nil"/>
              <w:bottom w:val="single" w:sz="4" w:space="0" w:color="auto"/>
              <w:right w:val="single" w:sz="4" w:space="0" w:color="auto"/>
            </w:tcBorders>
            <w:shd w:val="clear" w:color="000000" w:fill="FFFFFF"/>
            <w:noWrap/>
            <w:vAlign w:val="bottom"/>
            <w:hideMark/>
          </w:tcPr>
          <w:p w14:paraId="15B5D6AF"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7BF9A773"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3399E99A" w14:textId="77777777" w:rsidR="00B51FD2" w:rsidRPr="00B51FD2" w:rsidRDefault="00B51FD2" w:rsidP="00B51FD2">
            <w:pPr>
              <w:pStyle w:val="00Dliubngbiu"/>
              <w:rPr>
                <w:sz w:val="18"/>
                <w:szCs w:val="18"/>
              </w:rPr>
            </w:pPr>
            <w:r w:rsidRPr="00B51FD2">
              <w:rPr>
                <w:sz w:val="18"/>
                <w:szCs w:val="18"/>
              </w:rPr>
              <w:t>0,026</w:t>
            </w:r>
          </w:p>
        </w:tc>
        <w:tc>
          <w:tcPr>
            <w:tcW w:w="373" w:type="pct"/>
            <w:tcBorders>
              <w:top w:val="nil"/>
              <w:left w:val="nil"/>
              <w:bottom w:val="single" w:sz="4" w:space="0" w:color="auto"/>
              <w:right w:val="single" w:sz="4" w:space="0" w:color="auto"/>
            </w:tcBorders>
            <w:shd w:val="clear" w:color="000000" w:fill="FFFFFF"/>
            <w:noWrap/>
            <w:vAlign w:val="bottom"/>
            <w:hideMark/>
          </w:tcPr>
          <w:p w14:paraId="32A3987B" w14:textId="77777777" w:rsidR="00B51FD2" w:rsidRPr="00B51FD2" w:rsidRDefault="00B51FD2" w:rsidP="00B51FD2">
            <w:pPr>
              <w:pStyle w:val="00Dliubngbiu"/>
              <w:rPr>
                <w:sz w:val="18"/>
                <w:szCs w:val="18"/>
              </w:rPr>
            </w:pPr>
            <w:r w:rsidRPr="00B51FD2">
              <w:rPr>
                <w:sz w:val="18"/>
                <w:szCs w:val="18"/>
              </w:rPr>
              <w:t>0,987</w:t>
            </w:r>
          </w:p>
        </w:tc>
        <w:tc>
          <w:tcPr>
            <w:tcW w:w="389" w:type="pct"/>
            <w:tcBorders>
              <w:top w:val="nil"/>
              <w:left w:val="nil"/>
              <w:bottom w:val="single" w:sz="4" w:space="0" w:color="auto"/>
              <w:right w:val="single" w:sz="4" w:space="0" w:color="auto"/>
            </w:tcBorders>
            <w:shd w:val="clear" w:color="000000" w:fill="FFFFFF"/>
            <w:noWrap/>
            <w:vAlign w:val="bottom"/>
            <w:hideMark/>
          </w:tcPr>
          <w:p w14:paraId="491D70DD" w14:textId="77777777" w:rsidR="00B51FD2" w:rsidRPr="00B51FD2" w:rsidRDefault="00B51FD2" w:rsidP="00B51FD2">
            <w:pPr>
              <w:pStyle w:val="00Dliubngbiu"/>
              <w:rPr>
                <w:color w:val="FF0000"/>
                <w:sz w:val="18"/>
                <w:szCs w:val="18"/>
              </w:rPr>
            </w:pPr>
            <w:r w:rsidRPr="00B51FD2">
              <w:rPr>
                <w:color w:val="FF0000"/>
                <w:sz w:val="18"/>
                <w:szCs w:val="18"/>
              </w:rPr>
              <w:t>0,63</w:t>
            </w:r>
          </w:p>
        </w:tc>
        <w:tc>
          <w:tcPr>
            <w:tcW w:w="364" w:type="pct"/>
            <w:tcBorders>
              <w:top w:val="nil"/>
              <w:left w:val="nil"/>
              <w:bottom w:val="single" w:sz="4" w:space="0" w:color="auto"/>
              <w:right w:val="single" w:sz="4" w:space="0" w:color="auto"/>
            </w:tcBorders>
            <w:shd w:val="clear" w:color="000000" w:fill="FFFFFF"/>
            <w:noWrap/>
            <w:vAlign w:val="bottom"/>
            <w:hideMark/>
          </w:tcPr>
          <w:p w14:paraId="097FA162"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005EF0F1"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554DF3D7"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2A9051FB"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7DA5C7FF"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59818778"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1A08507B" w14:textId="77777777" w:rsidR="00B51FD2" w:rsidRPr="00B51FD2" w:rsidRDefault="00B51FD2" w:rsidP="00B51FD2">
            <w:pPr>
              <w:pStyle w:val="00Dliubngbiu"/>
              <w:rPr>
                <w:color w:val="FFFFFF"/>
                <w:sz w:val="18"/>
                <w:szCs w:val="18"/>
              </w:rPr>
            </w:pPr>
            <w:r w:rsidRPr="00B51FD2">
              <w:rPr>
                <w:color w:val="FFFFFF"/>
                <w:sz w:val="18"/>
                <w:szCs w:val="18"/>
              </w:rPr>
              <w:t>S1A</w:t>
            </w:r>
          </w:p>
        </w:tc>
        <w:tc>
          <w:tcPr>
            <w:tcW w:w="469" w:type="pct"/>
            <w:tcBorders>
              <w:top w:val="nil"/>
              <w:left w:val="nil"/>
              <w:bottom w:val="single" w:sz="4" w:space="0" w:color="auto"/>
              <w:right w:val="single" w:sz="4" w:space="0" w:color="auto"/>
            </w:tcBorders>
            <w:shd w:val="clear" w:color="000000" w:fill="FFFFFF"/>
            <w:noWrap/>
            <w:vAlign w:val="bottom"/>
            <w:hideMark/>
          </w:tcPr>
          <w:p w14:paraId="4C0433E2" w14:textId="77777777" w:rsidR="00B51FD2" w:rsidRPr="00B51FD2" w:rsidRDefault="00B51FD2" w:rsidP="00B51FD2">
            <w:pPr>
              <w:pStyle w:val="00Dliubngbiu"/>
              <w:rPr>
                <w:sz w:val="18"/>
                <w:szCs w:val="18"/>
              </w:rPr>
            </w:pPr>
            <w:r w:rsidRPr="00B51FD2">
              <w:rPr>
                <w:sz w:val="18"/>
                <w:szCs w:val="18"/>
              </w:rPr>
              <w:t>M2</w:t>
            </w:r>
          </w:p>
        </w:tc>
        <w:tc>
          <w:tcPr>
            <w:tcW w:w="484" w:type="pct"/>
            <w:tcBorders>
              <w:top w:val="nil"/>
              <w:left w:val="nil"/>
              <w:bottom w:val="single" w:sz="4" w:space="0" w:color="auto"/>
              <w:right w:val="single" w:sz="4" w:space="0" w:color="auto"/>
            </w:tcBorders>
            <w:shd w:val="clear" w:color="000000" w:fill="FFFFFF"/>
            <w:noWrap/>
            <w:vAlign w:val="bottom"/>
            <w:hideMark/>
          </w:tcPr>
          <w:p w14:paraId="58473D97" w14:textId="77777777" w:rsidR="00B51FD2" w:rsidRPr="00B51FD2" w:rsidRDefault="00B51FD2" w:rsidP="00B51FD2">
            <w:pPr>
              <w:pStyle w:val="00Dliubngbiu"/>
              <w:rPr>
                <w:sz w:val="18"/>
                <w:szCs w:val="18"/>
              </w:rPr>
            </w:pPr>
            <w:r w:rsidRPr="00B51FD2">
              <w:rPr>
                <w:sz w:val="18"/>
                <w:szCs w:val="18"/>
              </w:rPr>
              <w:t xml:space="preserve">    0,042 </w:t>
            </w:r>
          </w:p>
        </w:tc>
        <w:tc>
          <w:tcPr>
            <w:tcW w:w="373" w:type="pct"/>
            <w:tcBorders>
              <w:top w:val="nil"/>
              <w:left w:val="nil"/>
              <w:bottom w:val="single" w:sz="4" w:space="0" w:color="auto"/>
              <w:right w:val="single" w:sz="4" w:space="0" w:color="auto"/>
            </w:tcBorders>
            <w:shd w:val="clear" w:color="000000" w:fill="FFFFFF"/>
            <w:noWrap/>
            <w:vAlign w:val="bottom"/>
            <w:hideMark/>
          </w:tcPr>
          <w:p w14:paraId="4012B78D" w14:textId="77777777" w:rsidR="00B51FD2" w:rsidRPr="00B51FD2" w:rsidRDefault="00B51FD2" w:rsidP="00B51FD2">
            <w:pPr>
              <w:pStyle w:val="00Dliubngbiu"/>
              <w:rPr>
                <w:sz w:val="18"/>
                <w:szCs w:val="18"/>
              </w:rPr>
            </w:pPr>
            <w:r w:rsidRPr="00B51FD2">
              <w:rPr>
                <w:sz w:val="18"/>
                <w:szCs w:val="18"/>
              </w:rPr>
              <w:t>0,070</w:t>
            </w:r>
          </w:p>
        </w:tc>
        <w:tc>
          <w:tcPr>
            <w:tcW w:w="284" w:type="pct"/>
            <w:tcBorders>
              <w:top w:val="nil"/>
              <w:left w:val="nil"/>
              <w:bottom w:val="single" w:sz="4" w:space="0" w:color="auto"/>
              <w:right w:val="single" w:sz="4" w:space="0" w:color="auto"/>
            </w:tcBorders>
            <w:shd w:val="clear" w:color="000000" w:fill="FFFFFF"/>
            <w:noWrap/>
            <w:vAlign w:val="bottom"/>
            <w:hideMark/>
          </w:tcPr>
          <w:p w14:paraId="29187311"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2A031AA9" w14:textId="77777777" w:rsidR="00B51FD2" w:rsidRPr="00B51FD2" w:rsidRDefault="00B51FD2" w:rsidP="00B51FD2">
            <w:pPr>
              <w:pStyle w:val="00Dliubngbiu"/>
              <w:rPr>
                <w:sz w:val="18"/>
                <w:szCs w:val="18"/>
              </w:rPr>
            </w:pPr>
            <w:r w:rsidRPr="00B51FD2">
              <w:rPr>
                <w:sz w:val="18"/>
                <w:szCs w:val="18"/>
              </w:rPr>
              <w:t>0,010</w:t>
            </w:r>
          </w:p>
        </w:tc>
        <w:tc>
          <w:tcPr>
            <w:tcW w:w="373" w:type="pct"/>
            <w:tcBorders>
              <w:top w:val="nil"/>
              <w:left w:val="nil"/>
              <w:bottom w:val="single" w:sz="4" w:space="0" w:color="auto"/>
              <w:right w:val="single" w:sz="4" w:space="0" w:color="auto"/>
            </w:tcBorders>
            <w:shd w:val="clear" w:color="000000" w:fill="FFFFFF"/>
            <w:noWrap/>
            <w:vAlign w:val="bottom"/>
            <w:hideMark/>
          </w:tcPr>
          <w:p w14:paraId="542283CF" w14:textId="77777777" w:rsidR="00B51FD2" w:rsidRPr="00B51FD2" w:rsidRDefault="00B51FD2" w:rsidP="00B51FD2">
            <w:pPr>
              <w:pStyle w:val="00Dliubngbiu"/>
              <w:rPr>
                <w:sz w:val="18"/>
                <w:szCs w:val="18"/>
              </w:rPr>
            </w:pPr>
            <w:r w:rsidRPr="00B51FD2">
              <w:rPr>
                <w:sz w:val="18"/>
                <w:szCs w:val="18"/>
              </w:rPr>
              <w:t>0,995</w:t>
            </w:r>
          </w:p>
        </w:tc>
        <w:tc>
          <w:tcPr>
            <w:tcW w:w="389" w:type="pct"/>
            <w:tcBorders>
              <w:top w:val="nil"/>
              <w:left w:val="nil"/>
              <w:bottom w:val="single" w:sz="4" w:space="0" w:color="auto"/>
              <w:right w:val="single" w:sz="4" w:space="0" w:color="auto"/>
            </w:tcBorders>
            <w:shd w:val="clear" w:color="000000" w:fill="FFFFFF"/>
            <w:noWrap/>
            <w:vAlign w:val="bottom"/>
            <w:hideMark/>
          </w:tcPr>
          <w:p w14:paraId="4B2781CD" w14:textId="77777777" w:rsidR="00B51FD2" w:rsidRPr="00B51FD2" w:rsidRDefault="00B51FD2" w:rsidP="00B51FD2">
            <w:pPr>
              <w:pStyle w:val="00Dliubngbiu"/>
              <w:rPr>
                <w:color w:val="FF0000"/>
                <w:sz w:val="18"/>
                <w:szCs w:val="18"/>
              </w:rPr>
            </w:pPr>
            <w:r w:rsidRPr="00B51FD2">
              <w:rPr>
                <w:color w:val="FF0000"/>
                <w:sz w:val="18"/>
                <w:szCs w:val="18"/>
              </w:rPr>
              <w:t>0,21</w:t>
            </w:r>
          </w:p>
        </w:tc>
        <w:tc>
          <w:tcPr>
            <w:tcW w:w="364" w:type="pct"/>
            <w:tcBorders>
              <w:top w:val="nil"/>
              <w:left w:val="nil"/>
              <w:bottom w:val="single" w:sz="4" w:space="0" w:color="auto"/>
              <w:right w:val="single" w:sz="4" w:space="0" w:color="auto"/>
            </w:tcBorders>
            <w:shd w:val="clear" w:color="000000" w:fill="FFFFFF"/>
            <w:noWrap/>
            <w:vAlign w:val="bottom"/>
            <w:hideMark/>
          </w:tcPr>
          <w:p w14:paraId="45AB7B00"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5E9A8D8F"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6A3589A1"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22EDC7CC" w14:textId="77777777" w:rsidR="00B51FD2" w:rsidRPr="00B51FD2" w:rsidRDefault="00B51FD2" w:rsidP="00B51FD2">
            <w:pPr>
              <w:pStyle w:val="00Dliubngbiu"/>
              <w:rPr>
                <w:sz w:val="18"/>
                <w:szCs w:val="18"/>
              </w:rPr>
            </w:pPr>
            <w:r w:rsidRPr="00B51FD2">
              <w:rPr>
                <w:sz w:val="18"/>
                <w:szCs w:val="18"/>
              </w:rPr>
              <w:t>0,56</w:t>
            </w:r>
          </w:p>
        </w:tc>
        <w:tc>
          <w:tcPr>
            <w:tcW w:w="530" w:type="pct"/>
            <w:tcBorders>
              <w:top w:val="nil"/>
              <w:left w:val="nil"/>
              <w:bottom w:val="single" w:sz="4" w:space="0" w:color="auto"/>
              <w:right w:val="single" w:sz="4" w:space="0" w:color="auto"/>
            </w:tcBorders>
            <w:shd w:val="clear" w:color="000000" w:fill="FFFFFF"/>
            <w:noWrap/>
            <w:vAlign w:val="bottom"/>
            <w:hideMark/>
          </w:tcPr>
          <w:p w14:paraId="17169C94"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4DCF5340"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5936FF27" w14:textId="77777777" w:rsidR="00B51FD2" w:rsidRPr="00B51FD2" w:rsidRDefault="00B51FD2" w:rsidP="00B51FD2">
            <w:pPr>
              <w:pStyle w:val="00Dliubngbiu"/>
              <w:rPr>
                <w:color w:val="FFFFFF"/>
                <w:sz w:val="18"/>
                <w:szCs w:val="18"/>
              </w:rPr>
            </w:pPr>
            <w:r w:rsidRPr="00B51FD2">
              <w:rPr>
                <w:color w:val="FFFFFF"/>
                <w:sz w:val="18"/>
                <w:szCs w:val="18"/>
              </w:rPr>
              <w:t>S1A</w:t>
            </w:r>
          </w:p>
        </w:tc>
        <w:tc>
          <w:tcPr>
            <w:tcW w:w="469" w:type="pct"/>
            <w:tcBorders>
              <w:top w:val="nil"/>
              <w:left w:val="nil"/>
              <w:bottom w:val="single" w:sz="4" w:space="0" w:color="auto"/>
              <w:right w:val="single" w:sz="4" w:space="0" w:color="auto"/>
            </w:tcBorders>
            <w:shd w:val="clear" w:color="000000" w:fill="FFFFFF"/>
            <w:noWrap/>
            <w:vAlign w:val="bottom"/>
            <w:hideMark/>
          </w:tcPr>
          <w:p w14:paraId="2DE75EF9" w14:textId="77777777" w:rsidR="00B51FD2" w:rsidRPr="00B51FD2" w:rsidRDefault="00B51FD2" w:rsidP="00B51FD2">
            <w:pPr>
              <w:pStyle w:val="00Dliubngbiu"/>
              <w:rPr>
                <w:sz w:val="18"/>
                <w:szCs w:val="18"/>
              </w:rPr>
            </w:pPr>
            <w:r w:rsidRPr="00B51FD2">
              <w:rPr>
                <w:sz w:val="18"/>
                <w:szCs w:val="18"/>
              </w:rPr>
              <w:t>MI</w:t>
            </w:r>
          </w:p>
        </w:tc>
        <w:tc>
          <w:tcPr>
            <w:tcW w:w="484" w:type="pct"/>
            <w:tcBorders>
              <w:top w:val="nil"/>
              <w:left w:val="nil"/>
              <w:bottom w:val="single" w:sz="4" w:space="0" w:color="auto"/>
              <w:right w:val="single" w:sz="4" w:space="0" w:color="auto"/>
            </w:tcBorders>
            <w:shd w:val="clear" w:color="000000" w:fill="FFFFFF"/>
            <w:noWrap/>
            <w:vAlign w:val="bottom"/>
            <w:hideMark/>
          </w:tcPr>
          <w:p w14:paraId="20334E33" w14:textId="77777777" w:rsidR="00B51FD2" w:rsidRPr="00B51FD2" w:rsidRDefault="00B51FD2" w:rsidP="00B51FD2">
            <w:pPr>
              <w:pStyle w:val="00Dliubngbiu"/>
              <w:rPr>
                <w:sz w:val="18"/>
                <w:szCs w:val="18"/>
              </w:rPr>
            </w:pPr>
            <w:r w:rsidRPr="00B51FD2">
              <w:rPr>
                <w:sz w:val="18"/>
                <w:szCs w:val="18"/>
              </w:rPr>
              <w:t xml:space="preserve">    0,301 </w:t>
            </w:r>
          </w:p>
        </w:tc>
        <w:tc>
          <w:tcPr>
            <w:tcW w:w="373" w:type="pct"/>
            <w:tcBorders>
              <w:top w:val="nil"/>
              <w:left w:val="nil"/>
              <w:bottom w:val="single" w:sz="4" w:space="0" w:color="auto"/>
              <w:right w:val="single" w:sz="4" w:space="0" w:color="auto"/>
            </w:tcBorders>
            <w:shd w:val="clear" w:color="000000" w:fill="FFFFFF"/>
            <w:noWrap/>
            <w:vAlign w:val="bottom"/>
            <w:hideMark/>
          </w:tcPr>
          <w:p w14:paraId="6B4BC8E6"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55671F9B"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7034677B" w14:textId="77777777" w:rsidR="00B51FD2" w:rsidRPr="00B51FD2" w:rsidRDefault="00B51FD2" w:rsidP="00B51FD2">
            <w:pPr>
              <w:pStyle w:val="00Dliubngbiu"/>
              <w:rPr>
                <w:sz w:val="18"/>
                <w:szCs w:val="18"/>
              </w:rPr>
            </w:pPr>
            <w:r w:rsidRPr="00B51FD2">
              <w:rPr>
                <w:sz w:val="18"/>
                <w:szCs w:val="18"/>
              </w:rPr>
              <w:t>0,055</w:t>
            </w:r>
          </w:p>
        </w:tc>
        <w:tc>
          <w:tcPr>
            <w:tcW w:w="373" w:type="pct"/>
            <w:tcBorders>
              <w:top w:val="nil"/>
              <w:left w:val="nil"/>
              <w:bottom w:val="single" w:sz="4" w:space="0" w:color="auto"/>
              <w:right w:val="single" w:sz="4" w:space="0" w:color="auto"/>
            </w:tcBorders>
            <w:shd w:val="clear" w:color="000000" w:fill="FFFFFF"/>
            <w:noWrap/>
            <w:vAlign w:val="bottom"/>
            <w:hideMark/>
          </w:tcPr>
          <w:p w14:paraId="2572C249" w14:textId="77777777" w:rsidR="00B51FD2" w:rsidRPr="00B51FD2" w:rsidRDefault="00B51FD2" w:rsidP="00B51FD2">
            <w:pPr>
              <w:pStyle w:val="00Dliubngbiu"/>
              <w:rPr>
                <w:sz w:val="18"/>
                <w:szCs w:val="18"/>
              </w:rPr>
            </w:pPr>
            <w:r w:rsidRPr="00B51FD2">
              <w:rPr>
                <w:sz w:val="18"/>
                <w:szCs w:val="18"/>
              </w:rPr>
              <w:t>0,972</w:t>
            </w:r>
          </w:p>
        </w:tc>
        <w:tc>
          <w:tcPr>
            <w:tcW w:w="389" w:type="pct"/>
            <w:tcBorders>
              <w:top w:val="nil"/>
              <w:left w:val="nil"/>
              <w:bottom w:val="single" w:sz="4" w:space="0" w:color="auto"/>
              <w:right w:val="single" w:sz="4" w:space="0" w:color="auto"/>
            </w:tcBorders>
            <w:shd w:val="clear" w:color="000000" w:fill="FFFFFF"/>
            <w:noWrap/>
            <w:vAlign w:val="bottom"/>
            <w:hideMark/>
          </w:tcPr>
          <w:p w14:paraId="3E9433E0" w14:textId="77777777" w:rsidR="00B51FD2" w:rsidRPr="00B51FD2" w:rsidRDefault="00B51FD2" w:rsidP="00B51FD2">
            <w:pPr>
              <w:pStyle w:val="00Dliubngbiu"/>
              <w:rPr>
                <w:color w:val="FF0000"/>
                <w:sz w:val="18"/>
                <w:szCs w:val="18"/>
              </w:rPr>
            </w:pPr>
            <w:r w:rsidRPr="00B51FD2">
              <w:rPr>
                <w:color w:val="FF0000"/>
                <w:sz w:val="18"/>
                <w:szCs w:val="18"/>
              </w:rPr>
              <w:t>1,38</w:t>
            </w:r>
          </w:p>
        </w:tc>
        <w:tc>
          <w:tcPr>
            <w:tcW w:w="364" w:type="pct"/>
            <w:tcBorders>
              <w:top w:val="nil"/>
              <w:left w:val="nil"/>
              <w:bottom w:val="single" w:sz="4" w:space="0" w:color="auto"/>
              <w:right w:val="single" w:sz="4" w:space="0" w:color="auto"/>
            </w:tcBorders>
            <w:shd w:val="clear" w:color="000000" w:fill="FFFFFF"/>
            <w:noWrap/>
            <w:vAlign w:val="bottom"/>
            <w:hideMark/>
          </w:tcPr>
          <w:p w14:paraId="5696EB8B"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76D72529"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36B984CA"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06280CA2"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49794EC2"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638A4276" w14:textId="77777777" w:rsidTr="00B51FD2">
        <w:trPr>
          <w:divId w:val="80807360"/>
          <w:trHeight w:val="320"/>
        </w:trPr>
        <w:tc>
          <w:tcPr>
            <w:tcW w:w="321" w:type="pct"/>
            <w:tcBorders>
              <w:top w:val="nil"/>
              <w:left w:val="single" w:sz="4" w:space="0" w:color="auto"/>
              <w:bottom w:val="single" w:sz="4" w:space="0" w:color="auto"/>
              <w:right w:val="single" w:sz="4" w:space="0" w:color="auto"/>
            </w:tcBorders>
            <w:shd w:val="clear" w:color="000000" w:fill="FFFFFF"/>
            <w:noWrap/>
            <w:vAlign w:val="bottom"/>
            <w:hideMark/>
          </w:tcPr>
          <w:p w14:paraId="25B991DF" w14:textId="77777777" w:rsidR="00B51FD2" w:rsidRPr="00B51FD2" w:rsidRDefault="00B51FD2" w:rsidP="00B51FD2">
            <w:pPr>
              <w:pStyle w:val="00Dliubngbiu"/>
              <w:rPr>
                <w:color w:val="FFFFFF"/>
                <w:sz w:val="18"/>
                <w:szCs w:val="18"/>
              </w:rPr>
            </w:pPr>
            <w:r w:rsidRPr="00B51FD2">
              <w:rPr>
                <w:color w:val="FFFFFF"/>
                <w:sz w:val="18"/>
                <w:szCs w:val="18"/>
              </w:rPr>
              <w:t>S1A</w:t>
            </w:r>
          </w:p>
        </w:tc>
        <w:tc>
          <w:tcPr>
            <w:tcW w:w="469" w:type="pct"/>
            <w:tcBorders>
              <w:top w:val="nil"/>
              <w:left w:val="nil"/>
              <w:bottom w:val="single" w:sz="4" w:space="0" w:color="auto"/>
              <w:right w:val="single" w:sz="4" w:space="0" w:color="auto"/>
            </w:tcBorders>
            <w:shd w:val="clear" w:color="000000" w:fill="FFFFFF"/>
            <w:noWrap/>
            <w:vAlign w:val="bottom"/>
            <w:hideMark/>
          </w:tcPr>
          <w:p w14:paraId="5B1DE6C3" w14:textId="77777777" w:rsidR="00B51FD2" w:rsidRPr="00B51FD2" w:rsidRDefault="00B51FD2" w:rsidP="00B51FD2">
            <w:pPr>
              <w:pStyle w:val="00Dliubngbiu"/>
              <w:rPr>
                <w:sz w:val="18"/>
                <w:szCs w:val="18"/>
              </w:rPr>
            </w:pPr>
            <w:r w:rsidRPr="00B51FD2">
              <w:rPr>
                <w:sz w:val="18"/>
                <w:szCs w:val="18"/>
              </w:rPr>
              <w:t>MII</w:t>
            </w:r>
          </w:p>
        </w:tc>
        <w:tc>
          <w:tcPr>
            <w:tcW w:w="484" w:type="pct"/>
            <w:tcBorders>
              <w:top w:val="nil"/>
              <w:left w:val="nil"/>
              <w:bottom w:val="single" w:sz="4" w:space="0" w:color="auto"/>
              <w:right w:val="single" w:sz="4" w:space="0" w:color="auto"/>
            </w:tcBorders>
            <w:shd w:val="clear" w:color="000000" w:fill="FFFFFF"/>
            <w:noWrap/>
            <w:vAlign w:val="bottom"/>
            <w:hideMark/>
          </w:tcPr>
          <w:p w14:paraId="252A9D02" w14:textId="77777777" w:rsidR="00B51FD2" w:rsidRPr="00B51FD2" w:rsidRDefault="00B51FD2" w:rsidP="00B51FD2">
            <w:pPr>
              <w:pStyle w:val="00Dliubngbiu"/>
              <w:rPr>
                <w:sz w:val="18"/>
                <w:szCs w:val="18"/>
              </w:rPr>
            </w:pPr>
            <w:r w:rsidRPr="00B51FD2">
              <w:rPr>
                <w:sz w:val="18"/>
                <w:szCs w:val="18"/>
              </w:rPr>
              <w:t xml:space="preserve">    0,091 </w:t>
            </w:r>
          </w:p>
        </w:tc>
        <w:tc>
          <w:tcPr>
            <w:tcW w:w="373" w:type="pct"/>
            <w:tcBorders>
              <w:top w:val="nil"/>
              <w:left w:val="nil"/>
              <w:bottom w:val="single" w:sz="4" w:space="0" w:color="auto"/>
              <w:right w:val="single" w:sz="4" w:space="0" w:color="auto"/>
            </w:tcBorders>
            <w:shd w:val="clear" w:color="000000" w:fill="FFFFFF"/>
            <w:noWrap/>
            <w:vAlign w:val="bottom"/>
            <w:hideMark/>
          </w:tcPr>
          <w:p w14:paraId="6ED62B38"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2944E6DA"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5358F510" w14:textId="77777777" w:rsidR="00B51FD2" w:rsidRPr="00B51FD2" w:rsidRDefault="00B51FD2" w:rsidP="00B51FD2">
            <w:pPr>
              <w:pStyle w:val="00Dliubngbiu"/>
              <w:rPr>
                <w:sz w:val="18"/>
                <w:szCs w:val="18"/>
              </w:rPr>
            </w:pPr>
            <w:r w:rsidRPr="00B51FD2">
              <w:rPr>
                <w:sz w:val="18"/>
                <w:szCs w:val="18"/>
              </w:rPr>
              <w:t>0,017</w:t>
            </w:r>
          </w:p>
        </w:tc>
        <w:tc>
          <w:tcPr>
            <w:tcW w:w="373" w:type="pct"/>
            <w:tcBorders>
              <w:top w:val="nil"/>
              <w:left w:val="nil"/>
              <w:bottom w:val="single" w:sz="4" w:space="0" w:color="auto"/>
              <w:right w:val="single" w:sz="4" w:space="0" w:color="auto"/>
            </w:tcBorders>
            <w:shd w:val="clear" w:color="000000" w:fill="FFFFFF"/>
            <w:noWrap/>
            <w:vAlign w:val="bottom"/>
            <w:hideMark/>
          </w:tcPr>
          <w:p w14:paraId="16BE45AD" w14:textId="77777777" w:rsidR="00B51FD2" w:rsidRPr="00B51FD2" w:rsidRDefault="00B51FD2" w:rsidP="00B51FD2">
            <w:pPr>
              <w:pStyle w:val="00Dliubngbiu"/>
              <w:rPr>
                <w:sz w:val="18"/>
                <w:szCs w:val="18"/>
              </w:rPr>
            </w:pPr>
            <w:r w:rsidRPr="00B51FD2">
              <w:rPr>
                <w:sz w:val="18"/>
                <w:szCs w:val="18"/>
              </w:rPr>
              <w:t>0,992</w:t>
            </w:r>
          </w:p>
        </w:tc>
        <w:tc>
          <w:tcPr>
            <w:tcW w:w="389" w:type="pct"/>
            <w:tcBorders>
              <w:top w:val="nil"/>
              <w:left w:val="nil"/>
              <w:bottom w:val="single" w:sz="4" w:space="0" w:color="auto"/>
              <w:right w:val="single" w:sz="4" w:space="0" w:color="auto"/>
            </w:tcBorders>
            <w:shd w:val="clear" w:color="000000" w:fill="FFFFFF"/>
            <w:noWrap/>
            <w:vAlign w:val="bottom"/>
            <w:hideMark/>
          </w:tcPr>
          <w:p w14:paraId="1C83AFAD" w14:textId="77777777" w:rsidR="00B51FD2" w:rsidRPr="00B51FD2" w:rsidRDefault="00B51FD2" w:rsidP="00B51FD2">
            <w:pPr>
              <w:pStyle w:val="00Dliubngbiu"/>
              <w:rPr>
                <w:color w:val="FF0000"/>
                <w:sz w:val="18"/>
                <w:szCs w:val="18"/>
              </w:rPr>
            </w:pPr>
            <w:r w:rsidRPr="00B51FD2">
              <w:rPr>
                <w:color w:val="FF0000"/>
                <w:sz w:val="18"/>
                <w:szCs w:val="18"/>
              </w:rPr>
              <w:t>0,41</w:t>
            </w:r>
          </w:p>
        </w:tc>
        <w:tc>
          <w:tcPr>
            <w:tcW w:w="364" w:type="pct"/>
            <w:tcBorders>
              <w:top w:val="nil"/>
              <w:left w:val="nil"/>
              <w:bottom w:val="single" w:sz="4" w:space="0" w:color="auto"/>
              <w:right w:val="single" w:sz="4" w:space="0" w:color="auto"/>
            </w:tcBorders>
            <w:shd w:val="clear" w:color="000000" w:fill="FFFFFF"/>
            <w:noWrap/>
            <w:vAlign w:val="bottom"/>
            <w:hideMark/>
          </w:tcPr>
          <w:p w14:paraId="02F751AC"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6504F472"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0A22A5C4"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6E3E0D58"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5D92CB33"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0F1892F1" w14:textId="77777777" w:rsidTr="00B51FD2">
        <w:trPr>
          <w:divId w:val="80807360"/>
          <w:trHeight w:val="340"/>
        </w:trPr>
        <w:tc>
          <w:tcPr>
            <w:tcW w:w="321" w:type="pct"/>
            <w:tcBorders>
              <w:top w:val="nil"/>
              <w:left w:val="single" w:sz="4" w:space="0" w:color="auto"/>
              <w:bottom w:val="nil"/>
              <w:right w:val="single" w:sz="4" w:space="0" w:color="auto"/>
            </w:tcBorders>
            <w:shd w:val="clear" w:color="000000" w:fill="FFFFFF"/>
            <w:hideMark/>
          </w:tcPr>
          <w:p w14:paraId="4A248807" w14:textId="77777777" w:rsidR="00B51FD2" w:rsidRPr="00B51FD2" w:rsidRDefault="00B51FD2" w:rsidP="00B51FD2">
            <w:pPr>
              <w:pStyle w:val="00Dliubngbiu"/>
              <w:rPr>
                <w:sz w:val="18"/>
                <w:szCs w:val="18"/>
              </w:rPr>
            </w:pPr>
            <w:r w:rsidRPr="00B51FD2">
              <w:rPr>
                <w:sz w:val="18"/>
                <w:szCs w:val="18"/>
              </w:rPr>
              <w:t>S1B</w:t>
            </w:r>
          </w:p>
        </w:tc>
        <w:tc>
          <w:tcPr>
            <w:tcW w:w="469" w:type="pct"/>
            <w:tcBorders>
              <w:top w:val="nil"/>
              <w:left w:val="nil"/>
              <w:bottom w:val="single" w:sz="4" w:space="0" w:color="auto"/>
              <w:right w:val="single" w:sz="4" w:space="0" w:color="auto"/>
            </w:tcBorders>
            <w:shd w:val="clear" w:color="000000" w:fill="FFFFFF"/>
            <w:noWrap/>
            <w:vAlign w:val="bottom"/>
            <w:hideMark/>
          </w:tcPr>
          <w:p w14:paraId="7683423E" w14:textId="77777777" w:rsidR="00B51FD2" w:rsidRPr="00B51FD2" w:rsidRDefault="00B51FD2" w:rsidP="00B51FD2">
            <w:pPr>
              <w:pStyle w:val="00Dliubngbiu"/>
              <w:rPr>
                <w:sz w:val="18"/>
                <w:szCs w:val="18"/>
              </w:rPr>
            </w:pPr>
            <w:r w:rsidRPr="00B51FD2">
              <w:rPr>
                <w:sz w:val="18"/>
                <w:szCs w:val="18"/>
              </w:rPr>
              <w:t>M1</w:t>
            </w:r>
          </w:p>
        </w:tc>
        <w:tc>
          <w:tcPr>
            <w:tcW w:w="484" w:type="pct"/>
            <w:tcBorders>
              <w:top w:val="nil"/>
              <w:left w:val="nil"/>
              <w:bottom w:val="single" w:sz="4" w:space="0" w:color="auto"/>
              <w:right w:val="single" w:sz="4" w:space="0" w:color="auto"/>
            </w:tcBorders>
            <w:shd w:val="clear" w:color="000000" w:fill="FFFFFF"/>
            <w:noWrap/>
            <w:vAlign w:val="bottom"/>
            <w:hideMark/>
          </w:tcPr>
          <w:p w14:paraId="24912C3A" w14:textId="77777777" w:rsidR="00B51FD2" w:rsidRPr="00B51FD2" w:rsidRDefault="00B51FD2" w:rsidP="00B51FD2">
            <w:pPr>
              <w:pStyle w:val="00Dliubngbiu"/>
              <w:rPr>
                <w:sz w:val="18"/>
                <w:szCs w:val="18"/>
              </w:rPr>
            </w:pPr>
            <w:r w:rsidRPr="00B51FD2">
              <w:rPr>
                <w:sz w:val="18"/>
                <w:szCs w:val="18"/>
              </w:rPr>
              <w:t xml:space="preserve">    0,659 </w:t>
            </w:r>
          </w:p>
        </w:tc>
        <w:tc>
          <w:tcPr>
            <w:tcW w:w="373" w:type="pct"/>
            <w:tcBorders>
              <w:top w:val="nil"/>
              <w:left w:val="nil"/>
              <w:bottom w:val="single" w:sz="4" w:space="0" w:color="auto"/>
              <w:right w:val="single" w:sz="4" w:space="0" w:color="auto"/>
            </w:tcBorders>
            <w:shd w:val="clear" w:color="000000" w:fill="FFFFFF"/>
            <w:noWrap/>
            <w:vAlign w:val="bottom"/>
            <w:hideMark/>
          </w:tcPr>
          <w:p w14:paraId="705A6F87"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587592AA"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31887114" w14:textId="77777777" w:rsidR="00B51FD2" w:rsidRPr="00B51FD2" w:rsidRDefault="00B51FD2" w:rsidP="00B51FD2">
            <w:pPr>
              <w:pStyle w:val="00Dliubngbiu"/>
              <w:rPr>
                <w:sz w:val="18"/>
                <w:szCs w:val="18"/>
              </w:rPr>
            </w:pPr>
            <w:r w:rsidRPr="00B51FD2">
              <w:rPr>
                <w:sz w:val="18"/>
                <w:szCs w:val="18"/>
              </w:rPr>
              <w:t>0,121</w:t>
            </w:r>
          </w:p>
        </w:tc>
        <w:tc>
          <w:tcPr>
            <w:tcW w:w="373" w:type="pct"/>
            <w:tcBorders>
              <w:top w:val="nil"/>
              <w:left w:val="nil"/>
              <w:bottom w:val="single" w:sz="4" w:space="0" w:color="auto"/>
              <w:right w:val="single" w:sz="4" w:space="0" w:color="auto"/>
            </w:tcBorders>
            <w:shd w:val="clear" w:color="000000" w:fill="FFFFFF"/>
            <w:noWrap/>
            <w:vAlign w:val="bottom"/>
            <w:hideMark/>
          </w:tcPr>
          <w:p w14:paraId="5A66E6A1" w14:textId="77777777" w:rsidR="00B51FD2" w:rsidRPr="00B51FD2" w:rsidRDefault="00B51FD2" w:rsidP="00B51FD2">
            <w:pPr>
              <w:pStyle w:val="00Dliubngbiu"/>
              <w:rPr>
                <w:sz w:val="18"/>
                <w:szCs w:val="18"/>
              </w:rPr>
            </w:pPr>
            <w:r w:rsidRPr="00B51FD2">
              <w:rPr>
                <w:sz w:val="18"/>
                <w:szCs w:val="18"/>
              </w:rPr>
              <w:t>0,935</w:t>
            </w:r>
          </w:p>
        </w:tc>
        <w:tc>
          <w:tcPr>
            <w:tcW w:w="389" w:type="pct"/>
            <w:tcBorders>
              <w:top w:val="nil"/>
              <w:left w:val="nil"/>
              <w:bottom w:val="single" w:sz="4" w:space="0" w:color="auto"/>
              <w:right w:val="single" w:sz="4" w:space="0" w:color="auto"/>
            </w:tcBorders>
            <w:shd w:val="clear" w:color="000000" w:fill="FFFFFF"/>
            <w:noWrap/>
            <w:vAlign w:val="bottom"/>
            <w:hideMark/>
          </w:tcPr>
          <w:p w14:paraId="38AA8A93" w14:textId="77777777" w:rsidR="00B51FD2" w:rsidRPr="00B51FD2" w:rsidRDefault="00B51FD2" w:rsidP="00B51FD2">
            <w:pPr>
              <w:pStyle w:val="00Dliubngbiu"/>
              <w:rPr>
                <w:color w:val="FF0000"/>
                <w:sz w:val="18"/>
                <w:szCs w:val="18"/>
              </w:rPr>
            </w:pPr>
            <w:r w:rsidRPr="00B51FD2">
              <w:rPr>
                <w:color w:val="FF0000"/>
                <w:sz w:val="18"/>
                <w:szCs w:val="18"/>
              </w:rPr>
              <w:t>3,15</w:t>
            </w:r>
          </w:p>
        </w:tc>
        <w:tc>
          <w:tcPr>
            <w:tcW w:w="364" w:type="pct"/>
            <w:tcBorders>
              <w:top w:val="nil"/>
              <w:left w:val="nil"/>
              <w:bottom w:val="single" w:sz="4" w:space="0" w:color="auto"/>
              <w:right w:val="single" w:sz="4" w:space="0" w:color="auto"/>
            </w:tcBorders>
            <w:shd w:val="clear" w:color="000000" w:fill="FFFFFF"/>
            <w:noWrap/>
            <w:vAlign w:val="bottom"/>
            <w:hideMark/>
          </w:tcPr>
          <w:p w14:paraId="01930C50"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014C038D"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5C30EB53"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5BC0AFD8"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0A26D726"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690D27AB"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3CC9DBA0" w14:textId="77777777" w:rsidR="00B51FD2" w:rsidRPr="00B51FD2" w:rsidRDefault="00B51FD2" w:rsidP="00B51FD2">
            <w:pPr>
              <w:pStyle w:val="00Dliubngbiu"/>
              <w:rPr>
                <w:color w:val="FFFFFF"/>
                <w:sz w:val="18"/>
                <w:szCs w:val="18"/>
              </w:rPr>
            </w:pPr>
            <w:r w:rsidRPr="00B51FD2">
              <w:rPr>
                <w:color w:val="FFFFFF"/>
                <w:sz w:val="18"/>
                <w:szCs w:val="18"/>
              </w:rPr>
              <w:t>S1B</w:t>
            </w:r>
          </w:p>
        </w:tc>
        <w:tc>
          <w:tcPr>
            <w:tcW w:w="469" w:type="pct"/>
            <w:tcBorders>
              <w:top w:val="nil"/>
              <w:left w:val="nil"/>
              <w:bottom w:val="single" w:sz="4" w:space="0" w:color="auto"/>
              <w:right w:val="single" w:sz="4" w:space="0" w:color="auto"/>
            </w:tcBorders>
            <w:shd w:val="clear" w:color="000000" w:fill="FFFFFF"/>
            <w:noWrap/>
            <w:vAlign w:val="bottom"/>
            <w:hideMark/>
          </w:tcPr>
          <w:p w14:paraId="26FB6C2F" w14:textId="77777777" w:rsidR="00B51FD2" w:rsidRPr="00B51FD2" w:rsidRDefault="00B51FD2" w:rsidP="00B51FD2">
            <w:pPr>
              <w:pStyle w:val="00Dliubngbiu"/>
              <w:rPr>
                <w:sz w:val="18"/>
                <w:szCs w:val="18"/>
              </w:rPr>
            </w:pPr>
            <w:r w:rsidRPr="00B51FD2">
              <w:rPr>
                <w:sz w:val="18"/>
                <w:szCs w:val="18"/>
              </w:rPr>
              <w:t>M2</w:t>
            </w:r>
          </w:p>
        </w:tc>
        <w:tc>
          <w:tcPr>
            <w:tcW w:w="484" w:type="pct"/>
            <w:tcBorders>
              <w:top w:val="nil"/>
              <w:left w:val="nil"/>
              <w:bottom w:val="single" w:sz="4" w:space="0" w:color="auto"/>
              <w:right w:val="single" w:sz="4" w:space="0" w:color="auto"/>
            </w:tcBorders>
            <w:shd w:val="clear" w:color="000000" w:fill="FFFFFF"/>
            <w:noWrap/>
            <w:vAlign w:val="bottom"/>
            <w:hideMark/>
          </w:tcPr>
          <w:p w14:paraId="1671FF80" w14:textId="77777777" w:rsidR="00B51FD2" w:rsidRPr="00B51FD2" w:rsidRDefault="00B51FD2" w:rsidP="00B51FD2">
            <w:pPr>
              <w:pStyle w:val="00Dliubngbiu"/>
              <w:rPr>
                <w:sz w:val="18"/>
                <w:szCs w:val="18"/>
              </w:rPr>
            </w:pPr>
            <w:r w:rsidRPr="00B51FD2">
              <w:rPr>
                <w:sz w:val="18"/>
                <w:szCs w:val="18"/>
              </w:rPr>
              <w:t xml:space="preserve">    0,295 </w:t>
            </w:r>
          </w:p>
        </w:tc>
        <w:tc>
          <w:tcPr>
            <w:tcW w:w="373" w:type="pct"/>
            <w:tcBorders>
              <w:top w:val="nil"/>
              <w:left w:val="nil"/>
              <w:bottom w:val="single" w:sz="4" w:space="0" w:color="auto"/>
              <w:right w:val="single" w:sz="4" w:space="0" w:color="auto"/>
            </w:tcBorders>
            <w:shd w:val="clear" w:color="000000" w:fill="FFFFFF"/>
            <w:noWrap/>
            <w:vAlign w:val="bottom"/>
            <w:hideMark/>
          </w:tcPr>
          <w:p w14:paraId="2E637C5C" w14:textId="77777777" w:rsidR="00B51FD2" w:rsidRPr="00B51FD2" w:rsidRDefault="00B51FD2" w:rsidP="00B51FD2">
            <w:pPr>
              <w:pStyle w:val="00Dliubngbiu"/>
              <w:rPr>
                <w:sz w:val="18"/>
                <w:szCs w:val="18"/>
              </w:rPr>
            </w:pPr>
            <w:r w:rsidRPr="00B51FD2">
              <w:rPr>
                <w:sz w:val="18"/>
                <w:szCs w:val="18"/>
              </w:rPr>
              <w:t>0,070</w:t>
            </w:r>
          </w:p>
        </w:tc>
        <w:tc>
          <w:tcPr>
            <w:tcW w:w="284" w:type="pct"/>
            <w:tcBorders>
              <w:top w:val="nil"/>
              <w:left w:val="nil"/>
              <w:bottom w:val="single" w:sz="4" w:space="0" w:color="auto"/>
              <w:right w:val="single" w:sz="4" w:space="0" w:color="auto"/>
            </w:tcBorders>
            <w:shd w:val="clear" w:color="000000" w:fill="FFFFFF"/>
            <w:noWrap/>
            <w:vAlign w:val="bottom"/>
            <w:hideMark/>
          </w:tcPr>
          <w:p w14:paraId="39A6AB5E"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4A08F5BD" w14:textId="77777777" w:rsidR="00B51FD2" w:rsidRPr="00B51FD2" w:rsidRDefault="00B51FD2" w:rsidP="00B51FD2">
            <w:pPr>
              <w:pStyle w:val="00Dliubngbiu"/>
              <w:rPr>
                <w:sz w:val="18"/>
                <w:szCs w:val="18"/>
              </w:rPr>
            </w:pPr>
            <w:r w:rsidRPr="00B51FD2">
              <w:rPr>
                <w:sz w:val="18"/>
                <w:szCs w:val="18"/>
              </w:rPr>
              <w:t>0,071</w:t>
            </w:r>
          </w:p>
        </w:tc>
        <w:tc>
          <w:tcPr>
            <w:tcW w:w="373" w:type="pct"/>
            <w:tcBorders>
              <w:top w:val="nil"/>
              <w:left w:val="nil"/>
              <w:bottom w:val="single" w:sz="4" w:space="0" w:color="auto"/>
              <w:right w:val="single" w:sz="4" w:space="0" w:color="auto"/>
            </w:tcBorders>
            <w:shd w:val="clear" w:color="000000" w:fill="FFFFFF"/>
            <w:noWrap/>
            <w:vAlign w:val="bottom"/>
            <w:hideMark/>
          </w:tcPr>
          <w:p w14:paraId="54C81D2A" w14:textId="77777777" w:rsidR="00B51FD2" w:rsidRPr="00B51FD2" w:rsidRDefault="00B51FD2" w:rsidP="00B51FD2">
            <w:pPr>
              <w:pStyle w:val="00Dliubngbiu"/>
              <w:rPr>
                <w:sz w:val="18"/>
                <w:szCs w:val="18"/>
              </w:rPr>
            </w:pPr>
            <w:r w:rsidRPr="00B51FD2">
              <w:rPr>
                <w:sz w:val="18"/>
                <w:szCs w:val="18"/>
              </w:rPr>
              <w:t>0,963</w:t>
            </w:r>
          </w:p>
        </w:tc>
        <w:tc>
          <w:tcPr>
            <w:tcW w:w="389" w:type="pct"/>
            <w:tcBorders>
              <w:top w:val="nil"/>
              <w:left w:val="nil"/>
              <w:bottom w:val="single" w:sz="4" w:space="0" w:color="auto"/>
              <w:right w:val="single" w:sz="4" w:space="0" w:color="auto"/>
            </w:tcBorders>
            <w:shd w:val="clear" w:color="000000" w:fill="FFFFFF"/>
            <w:noWrap/>
            <w:vAlign w:val="bottom"/>
            <w:hideMark/>
          </w:tcPr>
          <w:p w14:paraId="1C13B55E" w14:textId="77777777" w:rsidR="00B51FD2" w:rsidRPr="00B51FD2" w:rsidRDefault="00B51FD2" w:rsidP="00B51FD2">
            <w:pPr>
              <w:pStyle w:val="00Dliubngbiu"/>
              <w:rPr>
                <w:color w:val="FF0000"/>
                <w:sz w:val="18"/>
                <w:szCs w:val="18"/>
              </w:rPr>
            </w:pPr>
            <w:r w:rsidRPr="00B51FD2">
              <w:rPr>
                <w:color w:val="FF0000"/>
                <w:sz w:val="18"/>
                <w:szCs w:val="18"/>
              </w:rPr>
              <w:t>1,56</w:t>
            </w:r>
          </w:p>
        </w:tc>
        <w:tc>
          <w:tcPr>
            <w:tcW w:w="364" w:type="pct"/>
            <w:tcBorders>
              <w:top w:val="nil"/>
              <w:left w:val="nil"/>
              <w:bottom w:val="single" w:sz="4" w:space="0" w:color="auto"/>
              <w:right w:val="single" w:sz="4" w:space="0" w:color="auto"/>
            </w:tcBorders>
            <w:shd w:val="clear" w:color="000000" w:fill="FFFFFF"/>
            <w:noWrap/>
            <w:vAlign w:val="bottom"/>
            <w:hideMark/>
          </w:tcPr>
          <w:p w14:paraId="3B219A36"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1325D2E6"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2D188DC2"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22031AE7" w14:textId="77777777" w:rsidR="00B51FD2" w:rsidRPr="00B51FD2" w:rsidRDefault="00B51FD2" w:rsidP="00B51FD2">
            <w:pPr>
              <w:pStyle w:val="00Dliubngbiu"/>
              <w:rPr>
                <w:sz w:val="18"/>
                <w:szCs w:val="18"/>
              </w:rPr>
            </w:pPr>
            <w:r w:rsidRPr="00B51FD2">
              <w:rPr>
                <w:sz w:val="18"/>
                <w:szCs w:val="18"/>
              </w:rPr>
              <w:t>0,56</w:t>
            </w:r>
          </w:p>
        </w:tc>
        <w:tc>
          <w:tcPr>
            <w:tcW w:w="530" w:type="pct"/>
            <w:tcBorders>
              <w:top w:val="nil"/>
              <w:left w:val="nil"/>
              <w:bottom w:val="single" w:sz="4" w:space="0" w:color="auto"/>
              <w:right w:val="single" w:sz="4" w:space="0" w:color="auto"/>
            </w:tcBorders>
            <w:shd w:val="clear" w:color="000000" w:fill="FFFFFF"/>
            <w:noWrap/>
            <w:vAlign w:val="bottom"/>
            <w:hideMark/>
          </w:tcPr>
          <w:p w14:paraId="6C2BD812"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16125DF9"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38B7B226" w14:textId="77777777" w:rsidR="00B51FD2" w:rsidRPr="00B51FD2" w:rsidRDefault="00B51FD2" w:rsidP="00B51FD2">
            <w:pPr>
              <w:pStyle w:val="00Dliubngbiu"/>
              <w:rPr>
                <w:color w:val="FFFFFF"/>
                <w:sz w:val="18"/>
                <w:szCs w:val="18"/>
              </w:rPr>
            </w:pPr>
            <w:r w:rsidRPr="00B51FD2">
              <w:rPr>
                <w:color w:val="FFFFFF"/>
                <w:sz w:val="18"/>
                <w:szCs w:val="18"/>
              </w:rPr>
              <w:t>S1B</w:t>
            </w:r>
          </w:p>
        </w:tc>
        <w:tc>
          <w:tcPr>
            <w:tcW w:w="469" w:type="pct"/>
            <w:tcBorders>
              <w:top w:val="nil"/>
              <w:left w:val="nil"/>
              <w:bottom w:val="single" w:sz="4" w:space="0" w:color="auto"/>
              <w:right w:val="single" w:sz="4" w:space="0" w:color="auto"/>
            </w:tcBorders>
            <w:shd w:val="clear" w:color="000000" w:fill="FFFFFF"/>
            <w:noWrap/>
            <w:vAlign w:val="bottom"/>
            <w:hideMark/>
          </w:tcPr>
          <w:p w14:paraId="7A3A2C46" w14:textId="77777777" w:rsidR="00B51FD2" w:rsidRPr="00B51FD2" w:rsidRDefault="00B51FD2" w:rsidP="00B51FD2">
            <w:pPr>
              <w:pStyle w:val="00Dliubngbiu"/>
              <w:rPr>
                <w:sz w:val="18"/>
                <w:szCs w:val="18"/>
              </w:rPr>
            </w:pPr>
            <w:r w:rsidRPr="00B51FD2">
              <w:rPr>
                <w:sz w:val="18"/>
                <w:szCs w:val="18"/>
              </w:rPr>
              <w:t>MI</w:t>
            </w:r>
          </w:p>
        </w:tc>
        <w:tc>
          <w:tcPr>
            <w:tcW w:w="484" w:type="pct"/>
            <w:tcBorders>
              <w:top w:val="nil"/>
              <w:left w:val="nil"/>
              <w:bottom w:val="single" w:sz="4" w:space="0" w:color="auto"/>
              <w:right w:val="single" w:sz="4" w:space="0" w:color="auto"/>
            </w:tcBorders>
            <w:shd w:val="clear" w:color="000000" w:fill="FFFFFF"/>
            <w:noWrap/>
            <w:vAlign w:val="bottom"/>
            <w:hideMark/>
          </w:tcPr>
          <w:p w14:paraId="24C17CC8" w14:textId="77777777" w:rsidR="00B51FD2" w:rsidRPr="00B51FD2" w:rsidRDefault="00B51FD2" w:rsidP="00B51FD2">
            <w:pPr>
              <w:pStyle w:val="00Dliubngbiu"/>
              <w:rPr>
                <w:sz w:val="18"/>
                <w:szCs w:val="18"/>
              </w:rPr>
            </w:pPr>
            <w:r w:rsidRPr="00B51FD2">
              <w:rPr>
                <w:sz w:val="18"/>
                <w:szCs w:val="18"/>
              </w:rPr>
              <w:t xml:space="preserve">    1,470 </w:t>
            </w:r>
          </w:p>
        </w:tc>
        <w:tc>
          <w:tcPr>
            <w:tcW w:w="373" w:type="pct"/>
            <w:tcBorders>
              <w:top w:val="nil"/>
              <w:left w:val="nil"/>
              <w:bottom w:val="single" w:sz="4" w:space="0" w:color="auto"/>
              <w:right w:val="single" w:sz="4" w:space="0" w:color="auto"/>
            </w:tcBorders>
            <w:shd w:val="clear" w:color="000000" w:fill="FFFFFF"/>
            <w:noWrap/>
            <w:vAlign w:val="bottom"/>
            <w:hideMark/>
          </w:tcPr>
          <w:p w14:paraId="2DDCC82B"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09F7E65A"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064CBE2D" w14:textId="77777777" w:rsidR="00B51FD2" w:rsidRPr="00B51FD2" w:rsidRDefault="00B51FD2" w:rsidP="00B51FD2">
            <w:pPr>
              <w:pStyle w:val="00Dliubngbiu"/>
              <w:rPr>
                <w:sz w:val="18"/>
                <w:szCs w:val="18"/>
              </w:rPr>
            </w:pPr>
            <w:r w:rsidRPr="00B51FD2">
              <w:rPr>
                <w:sz w:val="18"/>
                <w:szCs w:val="18"/>
              </w:rPr>
              <w:t>0,270</w:t>
            </w:r>
          </w:p>
        </w:tc>
        <w:tc>
          <w:tcPr>
            <w:tcW w:w="373" w:type="pct"/>
            <w:tcBorders>
              <w:top w:val="nil"/>
              <w:left w:val="nil"/>
              <w:bottom w:val="single" w:sz="4" w:space="0" w:color="auto"/>
              <w:right w:val="single" w:sz="4" w:space="0" w:color="auto"/>
            </w:tcBorders>
            <w:shd w:val="clear" w:color="000000" w:fill="FFFFFF"/>
            <w:noWrap/>
            <w:vAlign w:val="bottom"/>
            <w:hideMark/>
          </w:tcPr>
          <w:p w14:paraId="49286FA8" w14:textId="77777777" w:rsidR="00B51FD2" w:rsidRPr="00B51FD2" w:rsidRDefault="00B51FD2" w:rsidP="00B51FD2">
            <w:pPr>
              <w:pStyle w:val="00Dliubngbiu"/>
              <w:rPr>
                <w:sz w:val="18"/>
                <w:szCs w:val="18"/>
              </w:rPr>
            </w:pPr>
            <w:r w:rsidRPr="00B51FD2">
              <w:rPr>
                <w:sz w:val="18"/>
                <w:szCs w:val="18"/>
              </w:rPr>
              <w:t>0,839</w:t>
            </w:r>
          </w:p>
        </w:tc>
        <w:tc>
          <w:tcPr>
            <w:tcW w:w="389" w:type="pct"/>
            <w:tcBorders>
              <w:top w:val="nil"/>
              <w:left w:val="nil"/>
              <w:bottom w:val="single" w:sz="4" w:space="0" w:color="auto"/>
              <w:right w:val="single" w:sz="4" w:space="0" w:color="auto"/>
            </w:tcBorders>
            <w:shd w:val="clear" w:color="000000" w:fill="FFFFFF"/>
            <w:noWrap/>
            <w:vAlign w:val="bottom"/>
            <w:hideMark/>
          </w:tcPr>
          <w:p w14:paraId="2F50596C" w14:textId="77777777" w:rsidR="00B51FD2" w:rsidRPr="00B51FD2" w:rsidRDefault="00B51FD2" w:rsidP="00B51FD2">
            <w:pPr>
              <w:pStyle w:val="00Dliubngbiu"/>
              <w:rPr>
                <w:color w:val="FF0000"/>
                <w:sz w:val="18"/>
                <w:szCs w:val="18"/>
              </w:rPr>
            </w:pPr>
            <w:r w:rsidRPr="00B51FD2">
              <w:rPr>
                <w:color w:val="FF0000"/>
                <w:sz w:val="18"/>
                <w:szCs w:val="18"/>
              </w:rPr>
              <w:t>7,82</w:t>
            </w:r>
          </w:p>
        </w:tc>
        <w:tc>
          <w:tcPr>
            <w:tcW w:w="364" w:type="pct"/>
            <w:tcBorders>
              <w:top w:val="nil"/>
              <w:left w:val="nil"/>
              <w:bottom w:val="single" w:sz="4" w:space="0" w:color="auto"/>
              <w:right w:val="single" w:sz="4" w:space="0" w:color="auto"/>
            </w:tcBorders>
            <w:shd w:val="clear" w:color="000000" w:fill="FFFFFF"/>
            <w:noWrap/>
            <w:vAlign w:val="bottom"/>
            <w:hideMark/>
          </w:tcPr>
          <w:p w14:paraId="38835276" w14:textId="77777777" w:rsidR="00B51FD2" w:rsidRPr="00B51FD2" w:rsidRDefault="00B51FD2" w:rsidP="00B51FD2">
            <w:pPr>
              <w:pStyle w:val="00Dliubngbiu"/>
              <w:rPr>
                <w:sz w:val="18"/>
                <w:szCs w:val="18"/>
              </w:rPr>
            </w:pPr>
            <w:r w:rsidRPr="00B51FD2">
              <w:rPr>
                <w:sz w:val="18"/>
                <w:szCs w:val="18"/>
              </w:rPr>
              <w:t>14</w:t>
            </w:r>
          </w:p>
        </w:tc>
        <w:tc>
          <w:tcPr>
            <w:tcW w:w="386" w:type="pct"/>
            <w:tcBorders>
              <w:top w:val="nil"/>
              <w:left w:val="nil"/>
              <w:bottom w:val="single" w:sz="4" w:space="0" w:color="auto"/>
              <w:right w:val="single" w:sz="4" w:space="0" w:color="auto"/>
            </w:tcBorders>
            <w:shd w:val="clear" w:color="000000" w:fill="FFFFFF"/>
            <w:noWrap/>
            <w:vAlign w:val="bottom"/>
            <w:hideMark/>
          </w:tcPr>
          <w:p w14:paraId="20FF449F" w14:textId="77777777" w:rsidR="00B51FD2" w:rsidRPr="00B51FD2" w:rsidRDefault="00B51FD2" w:rsidP="00B51FD2">
            <w:pPr>
              <w:pStyle w:val="00Dliubngbiu"/>
              <w:rPr>
                <w:sz w:val="18"/>
                <w:szCs w:val="18"/>
              </w:rPr>
            </w:pPr>
            <w:r w:rsidRPr="00B51FD2">
              <w:rPr>
                <w:sz w:val="18"/>
                <w:szCs w:val="18"/>
              </w:rPr>
              <w:t>180</w:t>
            </w:r>
          </w:p>
        </w:tc>
        <w:tc>
          <w:tcPr>
            <w:tcW w:w="339" w:type="pct"/>
            <w:tcBorders>
              <w:top w:val="nil"/>
              <w:left w:val="nil"/>
              <w:bottom w:val="single" w:sz="4" w:space="0" w:color="auto"/>
              <w:right w:val="single" w:sz="4" w:space="0" w:color="auto"/>
            </w:tcBorders>
            <w:shd w:val="clear" w:color="000000" w:fill="FFFFFF"/>
            <w:noWrap/>
            <w:vAlign w:val="bottom"/>
            <w:hideMark/>
          </w:tcPr>
          <w:p w14:paraId="7BF853BC" w14:textId="77777777" w:rsidR="00B51FD2" w:rsidRPr="00B51FD2" w:rsidRDefault="00B51FD2" w:rsidP="00B51FD2">
            <w:pPr>
              <w:pStyle w:val="00Dliubngbiu"/>
              <w:rPr>
                <w:color w:val="FF0000"/>
                <w:sz w:val="18"/>
                <w:szCs w:val="18"/>
              </w:rPr>
            </w:pPr>
            <w:r w:rsidRPr="00B51FD2">
              <w:rPr>
                <w:color w:val="FF0000"/>
                <w:sz w:val="18"/>
                <w:szCs w:val="18"/>
              </w:rPr>
              <w:t>8,55</w:t>
            </w:r>
          </w:p>
        </w:tc>
        <w:tc>
          <w:tcPr>
            <w:tcW w:w="317" w:type="pct"/>
            <w:tcBorders>
              <w:top w:val="nil"/>
              <w:left w:val="nil"/>
              <w:bottom w:val="single" w:sz="4" w:space="0" w:color="auto"/>
              <w:right w:val="single" w:sz="4" w:space="0" w:color="auto"/>
            </w:tcBorders>
            <w:shd w:val="clear" w:color="000000" w:fill="FFFFFF"/>
            <w:noWrap/>
            <w:vAlign w:val="bottom"/>
            <w:hideMark/>
          </w:tcPr>
          <w:p w14:paraId="00B15A8C" w14:textId="77777777" w:rsidR="00B51FD2" w:rsidRPr="00B51FD2" w:rsidRDefault="00B51FD2" w:rsidP="00B51FD2">
            <w:pPr>
              <w:pStyle w:val="00Dliubngbiu"/>
              <w:rPr>
                <w:sz w:val="18"/>
                <w:szCs w:val="18"/>
              </w:rPr>
            </w:pPr>
            <w:r w:rsidRPr="00B51FD2">
              <w:rPr>
                <w:sz w:val="18"/>
                <w:szCs w:val="18"/>
              </w:rPr>
              <w:t>1,07</w:t>
            </w:r>
          </w:p>
        </w:tc>
        <w:tc>
          <w:tcPr>
            <w:tcW w:w="530" w:type="pct"/>
            <w:tcBorders>
              <w:top w:val="nil"/>
              <w:left w:val="nil"/>
              <w:bottom w:val="single" w:sz="4" w:space="0" w:color="auto"/>
              <w:right w:val="single" w:sz="4" w:space="0" w:color="auto"/>
            </w:tcBorders>
            <w:shd w:val="clear" w:color="000000" w:fill="FFFFFF"/>
            <w:noWrap/>
            <w:vAlign w:val="bottom"/>
            <w:hideMark/>
          </w:tcPr>
          <w:p w14:paraId="2EEB5B17" w14:textId="77777777" w:rsidR="00B51FD2" w:rsidRPr="00B51FD2" w:rsidRDefault="00B51FD2" w:rsidP="00B51FD2">
            <w:pPr>
              <w:pStyle w:val="00Dliubngbiu"/>
              <w:rPr>
                <w:color w:val="FF0000"/>
                <w:sz w:val="18"/>
                <w:szCs w:val="18"/>
              </w:rPr>
            </w:pPr>
            <w:r w:rsidRPr="00B51FD2">
              <w:rPr>
                <w:color w:val="FF0000"/>
                <w:sz w:val="18"/>
                <w:szCs w:val="18"/>
              </w:rPr>
              <w:t>Ø14a180</w:t>
            </w:r>
          </w:p>
        </w:tc>
      </w:tr>
      <w:tr w:rsidR="00B51FD2" w:rsidRPr="00B51FD2" w14:paraId="378B3004" w14:textId="77777777" w:rsidTr="00B51FD2">
        <w:trPr>
          <w:divId w:val="80807360"/>
          <w:trHeight w:val="320"/>
        </w:trPr>
        <w:tc>
          <w:tcPr>
            <w:tcW w:w="321" w:type="pct"/>
            <w:tcBorders>
              <w:top w:val="nil"/>
              <w:left w:val="single" w:sz="4" w:space="0" w:color="auto"/>
              <w:bottom w:val="single" w:sz="4" w:space="0" w:color="auto"/>
              <w:right w:val="single" w:sz="4" w:space="0" w:color="auto"/>
            </w:tcBorders>
            <w:shd w:val="clear" w:color="000000" w:fill="FFFFFF"/>
            <w:noWrap/>
            <w:vAlign w:val="bottom"/>
            <w:hideMark/>
          </w:tcPr>
          <w:p w14:paraId="59ABC58D" w14:textId="77777777" w:rsidR="00B51FD2" w:rsidRPr="00B51FD2" w:rsidRDefault="00B51FD2" w:rsidP="00B51FD2">
            <w:pPr>
              <w:pStyle w:val="00Dliubngbiu"/>
              <w:rPr>
                <w:color w:val="FFFFFF"/>
                <w:sz w:val="18"/>
                <w:szCs w:val="18"/>
              </w:rPr>
            </w:pPr>
            <w:r w:rsidRPr="00B51FD2">
              <w:rPr>
                <w:color w:val="FFFFFF"/>
                <w:sz w:val="18"/>
                <w:szCs w:val="18"/>
              </w:rPr>
              <w:t>S1B</w:t>
            </w:r>
          </w:p>
        </w:tc>
        <w:tc>
          <w:tcPr>
            <w:tcW w:w="469" w:type="pct"/>
            <w:tcBorders>
              <w:top w:val="nil"/>
              <w:left w:val="nil"/>
              <w:bottom w:val="single" w:sz="4" w:space="0" w:color="auto"/>
              <w:right w:val="single" w:sz="4" w:space="0" w:color="auto"/>
            </w:tcBorders>
            <w:shd w:val="clear" w:color="000000" w:fill="FFFFFF"/>
            <w:noWrap/>
            <w:vAlign w:val="bottom"/>
            <w:hideMark/>
          </w:tcPr>
          <w:p w14:paraId="2DC69B3C" w14:textId="77777777" w:rsidR="00B51FD2" w:rsidRPr="00B51FD2" w:rsidRDefault="00B51FD2" w:rsidP="00B51FD2">
            <w:pPr>
              <w:pStyle w:val="00Dliubngbiu"/>
              <w:rPr>
                <w:sz w:val="18"/>
                <w:szCs w:val="18"/>
              </w:rPr>
            </w:pPr>
            <w:r w:rsidRPr="00B51FD2">
              <w:rPr>
                <w:sz w:val="18"/>
                <w:szCs w:val="18"/>
              </w:rPr>
              <w:t>MII</w:t>
            </w:r>
          </w:p>
        </w:tc>
        <w:tc>
          <w:tcPr>
            <w:tcW w:w="484" w:type="pct"/>
            <w:tcBorders>
              <w:top w:val="nil"/>
              <w:left w:val="nil"/>
              <w:bottom w:val="single" w:sz="4" w:space="0" w:color="auto"/>
              <w:right w:val="single" w:sz="4" w:space="0" w:color="auto"/>
            </w:tcBorders>
            <w:shd w:val="clear" w:color="000000" w:fill="FFFFFF"/>
            <w:noWrap/>
            <w:vAlign w:val="bottom"/>
            <w:hideMark/>
          </w:tcPr>
          <w:p w14:paraId="373E2942" w14:textId="77777777" w:rsidR="00B51FD2" w:rsidRPr="00B51FD2" w:rsidRDefault="00B51FD2" w:rsidP="00B51FD2">
            <w:pPr>
              <w:pStyle w:val="00Dliubngbiu"/>
              <w:rPr>
                <w:sz w:val="18"/>
                <w:szCs w:val="18"/>
              </w:rPr>
            </w:pPr>
            <w:r w:rsidRPr="00B51FD2">
              <w:rPr>
                <w:sz w:val="18"/>
                <w:szCs w:val="18"/>
              </w:rPr>
              <w:t xml:space="preserve">    0,653 </w:t>
            </w:r>
          </w:p>
        </w:tc>
        <w:tc>
          <w:tcPr>
            <w:tcW w:w="373" w:type="pct"/>
            <w:tcBorders>
              <w:top w:val="nil"/>
              <w:left w:val="nil"/>
              <w:bottom w:val="single" w:sz="4" w:space="0" w:color="auto"/>
              <w:right w:val="single" w:sz="4" w:space="0" w:color="auto"/>
            </w:tcBorders>
            <w:shd w:val="clear" w:color="000000" w:fill="FFFFFF"/>
            <w:noWrap/>
            <w:vAlign w:val="bottom"/>
            <w:hideMark/>
          </w:tcPr>
          <w:p w14:paraId="66C1A85C"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2E64B407"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685B4BE1" w14:textId="77777777" w:rsidR="00B51FD2" w:rsidRPr="00B51FD2" w:rsidRDefault="00B51FD2" w:rsidP="00B51FD2">
            <w:pPr>
              <w:pStyle w:val="00Dliubngbiu"/>
              <w:rPr>
                <w:sz w:val="18"/>
                <w:szCs w:val="18"/>
              </w:rPr>
            </w:pPr>
            <w:r w:rsidRPr="00B51FD2">
              <w:rPr>
                <w:sz w:val="18"/>
                <w:szCs w:val="18"/>
              </w:rPr>
              <w:t>0,120</w:t>
            </w:r>
          </w:p>
        </w:tc>
        <w:tc>
          <w:tcPr>
            <w:tcW w:w="373" w:type="pct"/>
            <w:tcBorders>
              <w:top w:val="nil"/>
              <w:left w:val="nil"/>
              <w:bottom w:val="single" w:sz="4" w:space="0" w:color="auto"/>
              <w:right w:val="single" w:sz="4" w:space="0" w:color="auto"/>
            </w:tcBorders>
            <w:shd w:val="clear" w:color="000000" w:fill="FFFFFF"/>
            <w:noWrap/>
            <w:vAlign w:val="bottom"/>
            <w:hideMark/>
          </w:tcPr>
          <w:p w14:paraId="117AE0B1" w14:textId="77777777" w:rsidR="00B51FD2" w:rsidRPr="00B51FD2" w:rsidRDefault="00B51FD2" w:rsidP="00B51FD2">
            <w:pPr>
              <w:pStyle w:val="00Dliubngbiu"/>
              <w:rPr>
                <w:sz w:val="18"/>
                <w:szCs w:val="18"/>
              </w:rPr>
            </w:pPr>
            <w:r w:rsidRPr="00B51FD2">
              <w:rPr>
                <w:sz w:val="18"/>
                <w:szCs w:val="18"/>
              </w:rPr>
              <w:t>0,936</w:t>
            </w:r>
          </w:p>
        </w:tc>
        <w:tc>
          <w:tcPr>
            <w:tcW w:w="389" w:type="pct"/>
            <w:tcBorders>
              <w:top w:val="nil"/>
              <w:left w:val="nil"/>
              <w:bottom w:val="single" w:sz="4" w:space="0" w:color="auto"/>
              <w:right w:val="single" w:sz="4" w:space="0" w:color="auto"/>
            </w:tcBorders>
            <w:shd w:val="clear" w:color="000000" w:fill="FFFFFF"/>
            <w:noWrap/>
            <w:vAlign w:val="bottom"/>
            <w:hideMark/>
          </w:tcPr>
          <w:p w14:paraId="320A93A2" w14:textId="77777777" w:rsidR="00B51FD2" w:rsidRPr="00B51FD2" w:rsidRDefault="00B51FD2" w:rsidP="00B51FD2">
            <w:pPr>
              <w:pStyle w:val="00Dliubngbiu"/>
              <w:rPr>
                <w:color w:val="FF0000"/>
                <w:sz w:val="18"/>
                <w:szCs w:val="18"/>
              </w:rPr>
            </w:pPr>
            <w:r w:rsidRPr="00B51FD2">
              <w:rPr>
                <w:color w:val="FF0000"/>
                <w:sz w:val="18"/>
                <w:szCs w:val="18"/>
              </w:rPr>
              <w:t>3,11</w:t>
            </w:r>
          </w:p>
        </w:tc>
        <w:tc>
          <w:tcPr>
            <w:tcW w:w="364" w:type="pct"/>
            <w:tcBorders>
              <w:top w:val="nil"/>
              <w:left w:val="nil"/>
              <w:bottom w:val="single" w:sz="4" w:space="0" w:color="auto"/>
              <w:right w:val="single" w:sz="4" w:space="0" w:color="auto"/>
            </w:tcBorders>
            <w:shd w:val="clear" w:color="000000" w:fill="FFFFFF"/>
            <w:noWrap/>
            <w:vAlign w:val="bottom"/>
            <w:hideMark/>
          </w:tcPr>
          <w:p w14:paraId="5ACE8391"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3F9A4A16"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1D1903DD"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63B5EEE7"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559B07E8"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1F0E83D5" w14:textId="77777777" w:rsidTr="00B51FD2">
        <w:trPr>
          <w:divId w:val="80807360"/>
          <w:trHeight w:val="340"/>
        </w:trPr>
        <w:tc>
          <w:tcPr>
            <w:tcW w:w="321" w:type="pct"/>
            <w:tcBorders>
              <w:top w:val="nil"/>
              <w:left w:val="single" w:sz="4" w:space="0" w:color="auto"/>
              <w:bottom w:val="nil"/>
              <w:right w:val="single" w:sz="4" w:space="0" w:color="auto"/>
            </w:tcBorders>
            <w:shd w:val="clear" w:color="000000" w:fill="FFFFFF"/>
            <w:hideMark/>
          </w:tcPr>
          <w:p w14:paraId="71BDD008" w14:textId="77777777" w:rsidR="00B51FD2" w:rsidRPr="00B51FD2" w:rsidRDefault="00B51FD2" w:rsidP="00B51FD2">
            <w:pPr>
              <w:pStyle w:val="00Dliubngbiu"/>
              <w:rPr>
                <w:sz w:val="18"/>
                <w:szCs w:val="18"/>
              </w:rPr>
            </w:pPr>
            <w:r w:rsidRPr="00B51FD2">
              <w:rPr>
                <w:sz w:val="18"/>
                <w:szCs w:val="18"/>
              </w:rPr>
              <w:lastRenderedPageBreak/>
              <w:t>S1</w:t>
            </w:r>
          </w:p>
        </w:tc>
        <w:tc>
          <w:tcPr>
            <w:tcW w:w="469" w:type="pct"/>
            <w:tcBorders>
              <w:top w:val="nil"/>
              <w:left w:val="nil"/>
              <w:bottom w:val="single" w:sz="4" w:space="0" w:color="auto"/>
              <w:right w:val="single" w:sz="4" w:space="0" w:color="auto"/>
            </w:tcBorders>
            <w:shd w:val="clear" w:color="000000" w:fill="FFFFFF"/>
            <w:noWrap/>
            <w:vAlign w:val="bottom"/>
            <w:hideMark/>
          </w:tcPr>
          <w:p w14:paraId="19E2C728" w14:textId="77777777" w:rsidR="00B51FD2" w:rsidRPr="00B51FD2" w:rsidRDefault="00B51FD2" w:rsidP="00B51FD2">
            <w:pPr>
              <w:pStyle w:val="00Dliubngbiu"/>
              <w:rPr>
                <w:sz w:val="18"/>
                <w:szCs w:val="18"/>
              </w:rPr>
            </w:pPr>
            <w:r w:rsidRPr="00B51FD2">
              <w:rPr>
                <w:sz w:val="18"/>
                <w:szCs w:val="18"/>
              </w:rPr>
              <w:t>M1</w:t>
            </w:r>
          </w:p>
        </w:tc>
        <w:tc>
          <w:tcPr>
            <w:tcW w:w="484" w:type="pct"/>
            <w:tcBorders>
              <w:top w:val="nil"/>
              <w:left w:val="nil"/>
              <w:bottom w:val="single" w:sz="4" w:space="0" w:color="auto"/>
              <w:right w:val="single" w:sz="4" w:space="0" w:color="auto"/>
            </w:tcBorders>
            <w:shd w:val="clear" w:color="000000" w:fill="FFFFFF"/>
            <w:noWrap/>
            <w:vAlign w:val="bottom"/>
            <w:hideMark/>
          </w:tcPr>
          <w:p w14:paraId="2BFF13F0" w14:textId="77777777" w:rsidR="00B51FD2" w:rsidRPr="00B51FD2" w:rsidRDefault="00B51FD2" w:rsidP="00B51FD2">
            <w:pPr>
              <w:pStyle w:val="00Dliubngbiu"/>
              <w:rPr>
                <w:sz w:val="18"/>
                <w:szCs w:val="18"/>
              </w:rPr>
            </w:pPr>
            <w:r w:rsidRPr="00B51FD2">
              <w:rPr>
                <w:sz w:val="18"/>
                <w:szCs w:val="18"/>
              </w:rPr>
              <w:t xml:space="preserve">    0,479 </w:t>
            </w:r>
          </w:p>
        </w:tc>
        <w:tc>
          <w:tcPr>
            <w:tcW w:w="373" w:type="pct"/>
            <w:tcBorders>
              <w:top w:val="nil"/>
              <w:left w:val="nil"/>
              <w:bottom w:val="single" w:sz="4" w:space="0" w:color="auto"/>
              <w:right w:val="single" w:sz="4" w:space="0" w:color="auto"/>
            </w:tcBorders>
            <w:shd w:val="clear" w:color="000000" w:fill="FFFFFF"/>
            <w:noWrap/>
            <w:vAlign w:val="bottom"/>
            <w:hideMark/>
          </w:tcPr>
          <w:p w14:paraId="73AC9FD2"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407C3FFD"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79AF9AC2" w14:textId="77777777" w:rsidR="00B51FD2" w:rsidRPr="00B51FD2" w:rsidRDefault="00B51FD2" w:rsidP="00B51FD2">
            <w:pPr>
              <w:pStyle w:val="00Dliubngbiu"/>
              <w:rPr>
                <w:sz w:val="18"/>
                <w:szCs w:val="18"/>
              </w:rPr>
            </w:pPr>
            <w:r w:rsidRPr="00B51FD2">
              <w:rPr>
                <w:sz w:val="18"/>
                <w:szCs w:val="18"/>
              </w:rPr>
              <w:t>0,088</w:t>
            </w:r>
          </w:p>
        </w:tc>
        <w:tc>
          <w:tcPr>
            <w:tcW w:w="373" w:type="pct"/>
            <w:tcBorders>
              <w:top w:val="nil"/>
              <w:left w:val="nil"/>
              <w:bottom w:val="single" w:sz="4" w:space="0" w:color="auto"/>
              <w:right w:val="single" w:sz="4" w:space="0" w:color="auto"/>
            </w:tcBorders>
            <w:shd w:val="clear" w:color="000000" w:fill="FFFFFF"/>
            <w:noWrap/>
            <w:vAlign w:val="bottom"/>
            <w:hideMark/>
          </w:tcPr>
          <w:p w14:paraId="60D0FA1D" w14:textId="77777777" w:rsidR="00B51FD2" w:rsidRPr="00B51FD2" w:rsidRDefault="00B51FD2" w:rsidP="00B51FD2">
            <w:pPr>
              <w:pStyle w:val="00Dliubngbiu"/>
              <w:rPr>
                <w:sz w:val="18"/>
                <w:szCs w:val="18"/>
              </w:rPr>
            </w:pPr>
            <w:r w:rsidRPr="00B51FD2">
              <w:rPr>
                <w:sz w:val="18"/>
                <w:szCs w:val="18"/>
              </w:rPr>
              <w:t>0,954</w:t>
            </w:r>
          </w:p>
        </w:tc>
        <w:tc>
          <w:tcPr>
            <w:tcW w:w="389" w:type="pct"/>
            <w:tcBorders>
              <w:top w:val="nil"/>
              <w:left w:val="nil"/>
              <w:bottom w:val="single" w:sz="4" w:space="0" w:color="auto"/>
              <w:right w:val="single" w:sz="4" w:space="0" w:color="auto"/>
            </w:tcBorders>
            <w:shd w:val="clear" w:color="000000" w:fill="FFFFFF"/>
            <w:noWrap/>
            <w:vAlign w:val="bottom"/>
            <w:hideMark/>
          </w:tcPr>
          <w:p w14:paraId="4C180B44" w14:textId="77777777" w:rsidR="00B51FD2" w:rsidRPr="00B51FD2" w:rsidRDefault="00B51FD2" w:rsidP="00B51FD2">
            <w:pPr>
              <w:pStyle w:val="00Dliubngbiu"/>
              <w:rPr>
                <w:color w:val="FF0000"/>
                <w:sz w:val="18"/>
                <w:szCs w:val="18"/>
              </w:rPr>
            </w:pPr>
            <w:r w:rsidRPr="00B51FD2">
              <w:rPr>
                <w:color w:val="FF0000"/>
                <w:sz w:val="18"/>
                <w:szCs w:val="18"/>
              </w:rPr>
              <w:t>2,24</w:t>
            </w:r>
          </w:p>
        </w:tc>
        <w:tc>
          <w:tcPr>
            <w:tcW w:w="364" w:type="pct"/>
            <w:tcBorders>
              <w:top w:val="nil"/>
              <w:left w:val="nil"/>
              <w:bottom w:val="single" w:sz="4" w:space="0" w:color="auto"/>
              <w:right w:val="single" w:sz="4" w:space="0" w:color="auto"/>
            </w:tcBorders>
            <w:shd w:val="clear" w:color="000000" w:fill="FFFFFF"/>
            <w:noWrap/>
            <w:vAlign w:val="bottom"/>
            <w:hideMark/>
          </w:tcPr>
          <w:p w14:paraId="51751CA6"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14D8EA31"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609D2421"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077FE706"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50CE8D45"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379E0225"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0AE44E36" w14:textId="77777777" w:rsidR="00B51FD2" w:rsidRPr="00B51FD2" w:rsidRDefault="00B51FD2" w:rsidP="00B51FD2">
            <w:pPr>
              <w:pStyle w:val="00Dliubngbiu"/>
              <w:rPr>
                <w:color w:val="FFFFFF"/>
                <w:sz w:val="18"/>
                <w:szCs w:val="18"/>
              </w:rPr>
            </w:pPr>
            <w:r w:rsidRPr="00B51FD2">
              <w:rPr>
                <w:color w:val="FFFFFF"/>
                <w:sz w:val="18"/>
                <w:szCs w:val="18"/>
              </w:rPr>
              <w:t>S1</w:t>
            </w:r>
          </w:p>
        </w:tc>
        <w:tc>
          <w:tcPr>
            <w:tcW w:w="469" w:type="pct"/>
            <w:tcBorders>
              <w:top w:val="nil"/>
              <w:left w:val="nil"/>
              <w:bottom w:val="single" w:sz="4" w:space="0" w:color="auto"/>
              <w:right w:val="single" w:sz="4" w:space="0" w:color="auto"/>
            </w:tcBorders>
            <w:shd w:val="clear" w:color="000000" w:fill="FFFFFF"/>
            <w:noWrap/>
            <w:vAlign w:val="bottom"/>
            <w:hideMark/>
          </w:tcPr>
          <w:p w14:paraId="73991A32" w14:textId="77777777" w:rsidR="00B51FD2" w:rsidRPr="00B51FD2" w:rsidRDefault="00B51FD2" w:rsidP="00B51FD2">
            <w:pPr>
              <w:pStyle w:val="00Dliubngbiu"/>
              <w:rPr>
                <w:sz w:val="18"/>
                <w:szCs w:val="18"/>
              </w:rPr>
            </w:pPr>
            <w:r w:rsidRPr="00B51FD2">
              <w:rPr>
                <w:sz w:val="18"/>
                <w:szCs w:val="18"/>
              </w:rPr>
              <w:t>M2</w:t>
            </w:r>
          </w:p>
        </w:tc>
        <w:tc>
          <w:tcPr>
            <w:tcW w:w="484" w:type="pct"/>
            <w:tcBorders>
              <w:top w:val="nil"/>
              <w:left w:val="nil"/>
              <w:bottom w:val="single" w:sz="4" w:space="0" w:color="auto"/>
              <w:right w:val="single" w:sz="4" w:space="0" w:color="auto"/>
            </w:tcBorders>
            <w:shd w:val="clear" w:color="000000" w:fill="FFFFFF"/>
            <w:noWrap/>
            <w:vAlign w:val="bottom"/>
            <w:hideMark/>
          </w:tcPr>
          <w:p w14:paraId="538EF34A" w14:textId="77777777" w:rsidR="00B51FD2" w:rsidRPr="00B51FD2" w:rsidRDefault="00B51FD2" w:rsidP="00B51FD2">
            <w:pPr>
              <w:pStyle w:val="00Dliubngbiu"/>
              <w:rPr>
                <w:sz w:val="18"/>
                <w:szCs w:val="18"/>
              </w:rPr>
            </w:pPr>
            <w:r w:rsidRPr="00B51FD2">
              <w:rPr>
                <w:sz w:val="18"/>
                <w:szCs w:val="18"/>
              </w:rPr>
              <w:t xml:space="preserve">    0,214 </w:t>
            </w:r>
          </w:p>
        </w:tc>
        <w:tc>
          <w:tcPr>
            <w:tcW w:w="373" w:type="pct"/>
            <w:tcBorders>
              <w:top w:val="nil"/>
              <w:left w:val="nil"/>
              <w:bottom w:val="single" w:sz="4" w:space="0" w:color="auto"/>
              <w:right w:val="single" w:sz="4" w:space="0" w:color="auto"/>
            </w:tcBorders>
            <w:shd w:val="clear" w:color="000000" w:fill="FFFFFF"/>
            <w:noWrap/>
            <w:vAlign w:val="bottom"/>
            <w:hideMark/>
          </w:tcPr>
          <w:p w14:paraId="2E1832EE" w14:textId="77777777" w:rsidR="00B51FD2" w:rsidRPr="00B51FD2" w:rsidRDefault="00B51FD2" w:rsidP="00B51FD2">
            <w:pPr>
              <w:pStyle w:val="00Dliubngbiu"/>
              <w:rPr>
                <w:sz w:val="18"/>
                <w:szCs w:val="18"/>
              </w:rPr>
            </w:pPr>
            <w:r w:rsidRPr="00B51FD2">
              <w:rPr>
                <w:sz w:val="18"/>
                <w:szCs w:val="18"/>
              </w:rPr>
              <w:t>0,070</w:t>
            </w:r>
          </w:p>
        </w:tc>
        <w:tc>
          <w:tcPr>
            <w:tcW w:w="284" w:type="pct"/>
            <w:tcBorders>
              <w:top w:val="nil"/>
              <w:left w:val="nil"/>
              <w:bottom w:val="single" w:sz="4" w:space="0" w:color="auto"/>
              <w:right w:val="single" w:sz="4" w:space="0" w:color="auto"/>
            </w:tcBorders>
            <w:shd w:val="clear" w:color="000000" w:fill="FFFFFF"/>
            <w:noWrap/>
            <w:vAlign w:val="bottom"/>
            <w:hideMark/>
          </w:tcPr>
          <w:p w14:paraId="71668E27"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06686921" w14:textId="77777777" w:rsidR="00B51FD2" w:rsidRPr="00B51FD2" w:rsidRDefault="00B51FD2" w:rsidP="00B51FD2">
            <w:pPr>
              <w:pStyle w:val="00Dliubngbiu"/>
              <w:rPr>
                <w:sz w:val="18"/>
                <w:szCs w:val="18"/>
              </w:rPr>
            </w:pPr>
            <w:r w:rsidRPr="00B51FD2">
              <w:rPr>
                <w:sz w:val="18"/>
                <w:szCs w:val="18"/>
              </w:rPr>
              <w:t>0,051</w:t>
            </w:r>
          </w:p>
        </w:tc>
        <w:tc>
          <w:tcPr>
            <w:tcW w:w="373" w:type="pct"/>
            <w:tcBorders>
              <w:top w:val="nil"/>
              <w:left w:val="nil"/>
              <w:bottom w:val="single" w:sz="4" w:space="0" w:color="auto"/>
              <w:right w:val="single" w:sz="4" w:space="0" w:color="auto"/>
            </w:tcBorders>
            <w:shd w:val="clear" w:color="000000" w:fill="FFFFFF"/>
            <w:noWrap/>
            <w:vAlign w:val="bottom"/>
            <w:hideMark/>
          </w:tcPr>
          <w:p w14:paraId="6E95CD4F" w14:textId="77777777" w:rsidR="00B51FD2" w:rsidRPr="00B51FD2" w:rsidRDefault="00B51FD2" w:rsidP="00B51FD2">
            <w:pPr>
              <w:pStyle w:val="00Dliubngbiu"/>
              <w:rPr>
                <w:sz w:val="18"/>
                <w:szCs w:val="18"/>
              </w:rPr>
            </w:pPr>
            <w:r w:rsidRPr="00B51FD2">
              <w:rPr>
                <w:sz w:val="18"/>
                <w:szCs w:val="18"/>
              </w:rPr>
              <w:t>0,974</w:t>
            </w:r>
          </w:p>
        </w:tc>
        <w:tc>
          <w:tcPr>
            <w:tcW w:w="389" w:type="pct"/>
            <w:tcBorders>
              <w:top w:val="nil"/>
              <w:left w:val="nil"/>
              <w:bottom w:val="single" w:sz="4" w:space="0" w:color="auto"/>
              <w:right w:val="single" w:sz="4" w:space="0" w:color="auto"/>
            </w:tcBorders>
            <w:shd w:val="clear" w:color="000000" w:fill="FFFFFF"/>
            <w:noWrap/>
            <w:vAlign w:val="bottom"/>
            <w:hideMark/>
          </w:tcPr>
          <w:p w14:paraId="03F243FE" w14:textId="77777777" w:rsidR="00B51FD2" w:rsidRPr="00B51FD2" w:rsidRDefault="00B51FD2" w:rsidP="00B51FD2">
            <w:pPr>
              <w:pStyle w:val="00Dliubngbiu"/>
              <w:rPr>
                <w:color w:val="FF0000"/>
                <w:sz w:val="18"/>
                <w:szCs w:val="18"/>
              </w:rPr>
            </w:pPr>
            <w:r w:rsidRPr="00B51FD2">
              <w:rPr>
                <w:color w:val="FF0000"/>
                <w:sz w:val="18"/>
                <w:szCs w:val="18"/>
              </w:rPr>
              <w:t>1,12</w:t>
            </w:r>
          </w:p>
        </w:tc>
        <w:tc>
          <w:tcPr>
            <w:tcW w:w="364" w:type="pct"/>
            <w:tcBorders>
              <w:top w:val="nil"/>
              <w:left w:val="nil"/>
              <w:bottom w:val="single" w:sz="4" w:space="0" w:color="auto"/>
              <w:right w:val="single" w:sz="4" w:space="0" w:color="auto"/>
            </w:tcBorders>
            <w:shd w:val="clear" w:color="000000" w:fill="FFFFFF"/>
            <w:noWrap/>
            <w:vAlign w:val="bottom"/>
            <w:hideMark/>
          </w:tcPr>
          <w:p w14:paraId="00271728"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76B00FA0"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5B5472DF"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51C7C614" w14:textId="77777777" w:rsidR="00B51FD2" w:rsidRPr="00B51FD2" w:rsidRDefault="00B51FD2" w:rsidP="00B51FD2">
            <w:pPr>
              <w:pStyle w:val="00Dliubngbiu"/>
              <w:rPr>
                <w:sz w:val="18"/>
                <w:szCs w:val="18"/>
              </w:rPr>
            </w:pPr>
            <w:r w:rsidRPr="00B51FD2">
              <w:rPr>
                <w:sz w:val="18"/>
                <w:szCs w:val="18"/>
              </w:rPr>
              <w:t>0,56</w:t>
            </w:r>
          </w:p>
        </w:tc>
        <w:tc>
          <w:tcPr>
            <w:tcW w:w="530" w:type="pct"/>
            <w:tcBorders>
              <w:top w:val="nil"/>
              <w:left w:val="nil"/>
              <w:bottom w:val="single" w:sz="4" w:space="0" w:color="auto"/>
              <w:right w:val="single" w:sz="4" w:space="0" w:color="auto"/>
            </w:tcBorders>
            <w:shd w:val="clear" w:color="000000" w:fill="FFFFFF"/>
            <w:noWrap/>
            <w:vAlign w:val="bottom"/>
            <w:hideMark/>
          </w:tcPr>
          <w:p w14:paraId="7806CAC6"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15B4E44B"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43C514CA" w14:textId="77777777" w:rsidR="00B51FD2" w:rsidRPr="00B51FD2" w:rsidRDefault="00B51FD2" w:rsidP="00B51FD2">
            <w:pPr>
              <w:pStyle w:val="00Dliubngbiu"/>
              <w:rPr>
                <w:color w:val="FFFFFF"/>
                <w:sz w:val="18"/>
                <w:szCs w:val="18"/>
              </w:rPr>
            </w:pPr>
            <w:r w:rsidRPr="00B51FD2">
              <w:rPr>
                <w:color w:val="FFFFFF"/>
                <w:sz w:val="18"/>
                <w:szCs w:val="18"/>
              </w:rPr>
              <w:t>S1</w:t>
            </w:r>
          </w:p>
        </w:tc>
        <w:tc>
          <w:tcPr>
            <w:tcW w:w="469" w:type="pct"/>
            <w:tcBorders>
              <w:top w:val="nil"/>
              <w:left w:val="nil"/>
              <w:bottom w:val="single" w:sz="4" w:space="0" w:color="auto"/>
              <w:right w:val="single" w:sz="4" w:space="0" w:color="auto"/>
            </w:tcBorders>
            <w:shd w:val="clear" w:color="000000" w:fill="FFFFFF"/>
            <w:noWrap/>
            <w:vAlign w:val="bottom"/>
            <w:hideMark/>
          </w:tcPr>
          <w:p w14:paraId="7ABB70EE" w14:textId="77777777" w:rsidR="00B51FD2" w:rsidRPr="00B51FD2" w:rsidRDefault="00B51FD2" w:rsidP="00B51FD2">
            <w:pPr>
              <w:pStyle w:val="00Dliubngbiu"/>
              <w:rPr>
                <w:sz w:val="18"/>
                <w:szCs w:val="18"/>
              </w:rPr>
            </w:pPr>
            <w:r w:rsidRPr="00B51FD2">
              <w:rPr>
                <w:sz w:val="18"/>
                <w:szCs w:val="18"/>
              </w:rPr>
              <w:t>MI</w:t>
            </w:r>
          </w:p>
        </w:tc>
        <w:tc>
          <w:tcPr>
            <w:tcW w:w="484" w:type="pct"/>
            <w:tcBorders>
              <w:top w:val="nil"/>
              <w:left w:val="nil"/>
              <w:bottom w:val="single" w:sz="4" w:space="0" w:color="auto"/>
              <w:right w:val="single" w:sz="4" w:space="0" w:color="auto"/>
            </w:tcBorders>
            <w:shd w:val="clear" w:color="000000" w:fill="FFFFFF"/>
            <w:noWrap/>
            <w:vAlign w:val="bottom"/>
            <w:hideMark/>
          </w:tcPr>
          <w:p w14:paraId="03E85BB7" w14:textId="77777777" w:rsidR="00B51FD2" w:rsidRPr="00B51FD2" w:rsidRDefault="00B51FD2" w:rsidP="00B51FD2">
            <w:pPr>
              <w:pStyle w:val="00Dliubngbiu"/>
              <w:rPr>
                <w:sz w:val="18"/>
                <w:szCs w:val="18"/>
              </w:rPr>
            </w:pPr>
            <w:r w:rsidRPr="00B51FD2">
              <w:rPr>
                <w:sz w:val="18"/>
                <w:szCs w:val="18"/>
              </w:rPr>
              <w:t xml:space="preserve">    1,069 </w:t>
            </w:r>
          </w:p>
        </w:tc>
        <w:tc>
          <w:tcPr>
            <w:tcW w:w="373" w:type="pct"/>
            <w:tcBorders>
              <w:top w:val="nil"/>
              <w:left w:val="nil"/>
              <w:bottom w:val="single" w:sz="4" w:space="0" w:color="auto"/>
              <w:right w:val="single" w:sz="4" w:space="0" w:color="auto"/>
            </w:tcBorders>
            <w:shd w:val="clear" w:color="000000" w:fill="FFFFFF"/>
            <w:noWrap/>
            <w:vAlign w:val="bottom"/>
            <w:hideMark/>
          </w:tcPr>
          <w:p w14:paraId="04133BB3"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70E5E8B0"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3F1C9DA6" w14:textId="77777777" w:rsidR="00B51FD2" w:rsidRPr="00B51FD2" w:rsidRDefault="00B51FD2" w:rsidP="00B51FD2">
            <w:pPr>
              <w:pStyle w:val="00Dliubngbiu"/>
              <w:rPr>
                <w:sz w:val="18"/>
                <w:szCs w:val="18"/>
              </w:rPr>
            </w:pPr>
            <w:r w:rsidRPr="00B51FD2">
              <w:rPr>
                <w:sz w:val="18"/>
                <w:szCs w:val="18"/>
              </w:rPr>
              <w:t>0,197</w:t>
            </w:r>
          </w:p>
        </w:tc>
        <w:tc>
          <w:tcPr>
            <w:tcW w:w="373" w:type="pct"/>
            <w:tcBorders>
              <w:top w:val="nil"/>
              <w:left w:val="nil"/>
              <w:bottom w:val="single" w:sz="4" w:space="0" w:color="auto"/>
              <w:right w:val="single" w:sz="4" w:space="0" w:color="auto"/>
            </w:tcBorders>
            <w:shd w:val="clear" w:color="000000" w:fill="FFFFFF"/>
            <w:noWrap/>
            <w:vAlign w:val="bottom"/>
            <w:hideMark/>
          </w:tcPr>
          <w:p w14:paraId="47D8D0EE" w14:textId="77777777" w:rsidR="00B51FD2" w:rsidRPr="00B51FD2" w:rsidRDefault="00B51FD2" w:rsidP="00B51FD2">
            <w:pPr>
              <w:pStyle w:val="00Dliubngbiu"/>
              <w:rPr>
                <w:sz w:val="18"/>
                <w:szCs w:val="18"/>
              </w:rPr>
            </w:pPr>
            <w:r w:rsidRPr="00B51FD2">
              <w:rPr>
                <w:sz w:val="18"/>
                <w:szCs w:val="18"/>
              </w:rPr>
              <w:t>0,890</w:t>
            </w:r>
          </w:p>
        </w:tc>
        <w:tc>
          <w:tcPr>
            <w:tcW w:w="389" w:type="pct"/>
            <w:tcBorders>
              <w:top w:val="nil"/>
              <w:left w:val="nil"/>
              <w:bottom w:val="single" w:sz="4" w:space="0" w:color="auto"/>
              <w:right w:val="single" w:sz="4" w:space="0" w:color="auto"/>
            </w:tcBorders>
            <w:shd w:val="clear" w:color="000000" w:fill="FFFFFF"/>
            <w:noWrap/>
            <w:vAlign w:val="bottom"/>
            <w:hideMark/>
          </w:tcPr>
          <w:p w14:paraId="63D41C51" w14:textId="77777777" w:rsidR="00B51FD2" w:rsidRPr="00B51FD2" w:rsidRDefault="00B51FD2" w:rsidP="00B51FD2">
            <w:pPr>
              <w:pStyle w:val="00Dliubngbiu"/>
              <w:rPr>
                <w:color w:val="FF0000"/>
                <w:sz w:val="18"/>
                <w:szCs w:val="18"/>
              </w:rPr>
            </w:pPr>
            <w:r w:rsidRPr="00B51FD2">
              <w:rPr>
                <w:color w:val="FF0000"/>
                <w:sz w:val="18"/>
                <w:szCs w:val="18"/>
              </w:rPr>
              <w:t>5,37</w:t>
            </w:r>
          </w:p>
        </w:tc>
        <w:tc>
          <w:tcPr>
            <w:tcW w:w="364" w:type="pct"/>
            <w:tcBorders>
              <w:top w:val="nil"/>
              <w:left w:val="nil"/>
              <w:bottom w:val="single" w:sz="4" w:space="0" w:color="auto"/>
              <w:right w:val="single" w:sz="4" w:space="0" w:color="auto"/>
            </w:tcBorders>
            <w:shd w:val="clear" w:color="000000" w:fill="FFFFFF"/>
            <w:noWrap/>
            <w:vAlign w:val="bottom"/>
            <w:hideMark/>
          </w:tcPr>
          <w:p w14:paraId="5B4F31CE" w14:textId="77777777" w:rsidR="00B51FD2" w:rsidRPr="00B51FD2" w:rsidRDefault="00B51FD2" w:rsidP="00B51FD2">
            <w:pPr>
              <w:pStyle w:val="00Dliubngbiu"/>
              <w:rPr>
                <w:sz w:val="18"/>
                <w:szCs w:val="18"/>
              </w:rPr>
            </w:pPr>
            <w:r w:rsidRPr="00B51FD2">
              <w:rPr>
                <w:sz w:val="18"/>
                <w:szCs w:val="18"/>
              </w:rPr>
              <w:t>12</w:t>
            </w:r>
          </w:p>
        </w:tc>
        <w:tc>
          <w:tcPr>
            <w:tcW w:w="386" w:type="pct"/>
            <w:tcBorders>
              <w:top w:val="nil"/>
              <w:left w:val="nil"/>
              <w:bottom w:val="single" w:sz="4" w:space="0" w:color="auto"/>
              <w:right w:val="single" w:sz="4" w:space="0" w:color="auto"/>
            </w:tcBorders>
            <w:shd w:val="clear" w:color="000000" w:fill="FFFFFF"/>
            <w:noWrap/>
            <w:vAlign w:val="bottom"/>
            <w:hideMark/>
          </w:tcPr>
          <w:p w14:paraId="083698A3"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318A4ECD" w14:textId="77777777" w:rsidR="00B51FD2" w:rsidRPr="00B51FD2" w:rsidRDefault="00B51FD2" w:rsidP="00B51FD2">
            <w:pPr>
              <w:pStyle w:val="00Dliubngbiu"/>
              <w:rPr>
                <w:color w:val="FF0000"/>
                <w:sz w:val="18"/>
                <w:szCs w:val="18"/>
              </w:rPr>
            </w:pPr>
            <w:r w:rsidRPr="00B51FD2">
              <w:rPr>
                <w:color w:val="FF0000"/>
                <w:sz w:val="18"/>
                <w:szCs w:val="18"/>
              </w:rPr>
              <w:t>5,66</w:t>
            </w:r>
          </w:p>
        </w:tc>
        <w:tc>
          <w:tcPr>
            <w:tcW w:w="317" w:type="pct"/>
            <w:tcBorders>
              <w:top w:val="nil"/>
              <w:left w:val="nil"/>
              <w:bottom w:val="single" w:sz="4" w:space="0" w:color="auto"/>
              <w:right w:val="single" w:sz="4" w:space="0" w:color="auto"/>
            </w:tcBorders>
            <w:shd w:val="clear" w:color="000000" w:fill="FFFFFF"/>
            <w:noWrap/>
            <w:vAlign w:val="bottom"/>
            <w:hideMark/>
          </w:tcPr>
          <w:p w14:paraId="21FDE10C" w14:textId="77777777" w:rsidR="00B51FD2" w:rsidRPr="00B51FD2" w:rsidRDefault="00B51FD2" w:rsidP="00B51FD2">
            <w:pPr>
              <w:pStyle w:val="00Dliubngbiu"/>
              <w:rPr>
                <w:sz w:val="18"/>
                <w:szCs w:val="18"/>
              </w:rPr>
            </w:pPr>
            <w:r w:rsidRPr="00B51FD2">
              <w:rPr>
                <w:sz w:val="18"/>
                <w:szCs w:val="18"/>
              </w:rPr>
              <w:t>0,71</w:t>
            </w:r>
          </w:p>
        </w:tc>
        <w:tc>
          <w:tcPr>
            <w:tcW w:w="530" w:type="pct"/>
            <w:tcBorders>
              <w:top w:val="nil"/>
              <w:left w:val="nil"/>
              <w:bottom w:val="single" w:sz="4" w:space="0" w:color="auto"/>
              <w:right w:val="single" w:sz="4" w:space="0" w:color="auto"/>
            </w:tcBorders>
            <w:shd w:val="clear" w:color="000000" w:fill="FFFFFF"/>
            <w:noWrap/>
            <w:vAlign w:val="bottom"/>
            <w:hideMark/>
          </w:tcPr>
          <w:p w14:paraId="23AF4348" w14:textId="77777777" w:rsidR="00B51FD2" w:rsidRPr="00B51FD2" w:rsidRDefault="00B51FD2" w:rsidP="00B51FD2">
            <w:pPr>
              <w:pStyle w:val="00Dliubngbiu"/>
              <w:rPr>
                <w:color w:val="FF0000"/>
                <w:sz w:val="18"/>
                <w:szCs w:val="18"/>
              </w:rPr>
            </w:pPr>
            <w:r w:rsidRPr="00B51FD2">
              <w:rPr>
                <w:color w:val="FF0000"/>
                <w:sz w:val="18"/>
                <w:szCs w:val="18"/>
              </w:rPr>
              <w:t>Ø12a200</w:t>
            </w:r>
          </w:p>
        </w:tc>
      </w:tr>
      <w:tr w:rsidR="00B51FD2" w:rsidRPr="00B51FD2" w14:paraId="3811D364" w14:textId="77777777" w:rsidTr="00B51FD2">
        <w:trPr>
          <w:divId w:val="80807360"/>
          <w:trHeight w:val="320"/>
        </w:trPr>
        <w:tc>
          <w:tcPr>
            <w:tcW w:w="321" w:type="pct"/>
            <w:tcBorders>
              <w:top w:val="nil"/>
              <w:left w:val="single" w:sz="4" w:space="0" w:color="auto"/>
              <w:bottom w:val="single" w:sz="4" w:space="0" w:color="auto"/>
              <w:right w:val="single" w:sz="4" w:space="0" w:color="auto"/>
            </w:tcBorders>
            <w:shd w:val="clear" w:color="000000" w:fill="FFFFFF"/>
            <w:noWrap/>
            <w:vAlign w:val="bottom"/>
            <w:hideMark/>
          </w:tcPr>
          <w:p w14:paraId="57A6E17E" w14:textId="77777777" w:rsidR="00B51FD2" w:rsidRPr="00B51FD2" w:rsidRDefault="00B51FD2" w:rsidP="00B51FD2">
            <w:pPr>
              <w:pStyle w:val="00Dliubngbiu"/>
              <w:rPr>
                <w:color w:val="FFFFFF"/>
                <w:sz w:val="18"/>
                <w:szCs w:val="18"/>
              </w:rPr>
            </w:pPr>
            <w:r w:rsidRPr="00B51FD2">
              <w:rPr>
                <w:color w:val="FFFFFF"/>
                <w:sz w:val="18"/>
                <w:szCs w:val="18"/>
              </w:rPr>
              <w:t>S1</w:t>
            </w:r>
          </w:p>
        </w:tc>
        <w:tc>
          <w:tcPr>
            <w:tcW w:w="469" w:type="pct"/>
            <w:tcBorders>
              <w:top w:val="nil"/>
              <w:left w:val="nil"/>
              <w:bottom w:val="single" w:sz="4" w:space="0" w:color="auto"/>
              <w:right w:val="single" w:sz="4" w:space="0" w:color="auto"/>
            </w:tcBorders>
            <w:shd w:val="clear" w:color="000000" w:fill="FFFFFF"/>
            <w:noWrap/>
            <w:vAlign w:val="bottom"/>
            <w:hideMark/>
          </w:tcPr>
          <w:p w14:paraId="38258D38" w14:textId="77777777" w:rsidR="00B51FD2" w:rsidRPr="00B51FD2" w:rsidRDefault="00B51FD2" w:rsidP="00B51FD2">
            <w:pPr>
              <w:pStyle w:val="00Dliubngbiu"/>
              <w:rPr>
                <w:sz w:val="18"/>
                <w:szCs w:val="18"/>
              </w:rPr>
            </w:pPr>
            <w:r w:rsidRPr="00B51FD2">
              <w:rPr>
                <w:sz w:val="18"/>
                <w:szCs w:val="18"/>
              </w:rPr>
              <w:t>MII</w:t>
            </w:r>
          </w:p>
        </w:tc>
        <w:tc>
          <w:tcPr>
            <w:tcW w:w="484" w:type="pct"/>
            <w:tcBorders>
              <w:top w:val="nil"/>
              <w:left w:val="nil"/>
              <w:bottom w:val="single" w:sz="4" w:space="0" w:color="auto"/>
              <w:right w:val="single" w:sz="4" w:space="0" w:color="auto"/>
            </w:tcBorders>
            <w:shd w:val="clear" w:color="000000" w:fill="FFFFFF"/>
            <w:noWrap/>
            <w:vAlign w:val="bottom"/>
            <w:hideMark/>
          </w:tcPr>
          <w:p w14:paraId="13A76D25" w14:textId="77777777" w:rsidR="00B51FD2" w:rsidRPr="00B51FD2" w:rsidRDefault="00B51FD2" w:rsidP="00B51FD2">
            <w:pPr>
              <w:pStyle w:val="00Dliubngbiu"/>
              <w:rPr>
                <w:sz w:val="18"/>
                <w:szCs w:val="18"/>
              </w:rPr>
            </w:pPr>
            <w:r w:rsidRPr="00B51FD2">
              <w:rPr>
                <w:sz w:val="18"/>
                <w:szCs w:val="18"/>
              </w:rPr>
              <w:t xml:space="preserve">    0,475 </w:t>
            </w:r>
          </w:p>
        </w:tc>
        <w:tc>
          <w:tcPr>
            <w:tcW w:w="373" w:type="pct"/>
            <w:tcBorders>
              <w:top w:val="nil"/>
              <w:left w:val="nil"/>
              <w:bottom w:val="single" w:sz="4" w:space="0" w:color="auto"/>
              <w:right w:val="single" w:sz="4" w:space="0" w:color="auto"/>
            </w:tcBorders>
            <w:shd w:val="clear" w:color="000000" w:fill="FFFFFF"/>
            <w:noWrap/>
            <w:vAlign w:val="bottom"/>
            <w:hideMark/>
          </w:tcPr>
          <w:p w14:paraId="1912E914"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0584666E"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435A4C59" w14:textId="77777777" w:rsidR="00B51FD2" w:rsidRPr="00B51FD2" w:rsidRDefault="00B51FD2" w:rsidP="00B51FD2">
            <w:pPr>
              <w:pStyle w:val="00Dliubngbiu"/>
              <w:rPr>
                <w:sz w:val="18"/>
                <w:szCs w:val="18"/>
              </w:rPr>
            </w:pPr>
            <w:r w:rsidRPr="00B51FD2">
              <w:rPr>
                <w:sz w:val="18"/>
                <w:szCs w:val="18"/>
              </w:rPr>
              <w:t>0,087</w:t>
            </w:r>
          </w:p>
        </w:tc>
        <w:tc>
          <w:tcPr>
            <w:tcW w:w="373" w:type="pct"/>
            <w:tcBorders>
              <w:top w:val="nil"/>
              <w:left w:val="nil"/>
              <w:bottom w:val="single" w:sz="4" w:space="0" w:color="auto"/>
              <w:right w:val="single" w:sz="4" w:space="0" w:color="auto"/>
            </w:tcBorders>
            <w:shd w:val="clear" w:color="000000" w:fill="FFFFFF"/>
            <w:noWrap/>
            <w:vAlign w:val="bottom"/>
            <w:hideMark/>
          </w:tcPr>
          <w:p w14:paraId="7A2FC99F" w14:textId="77777777" w:rsidR="00B51FD2" w:rsidRPr="00B51FD2" w:rsidRDefault="00B51FD2" w:rsidP="00B51FD2">
            <w:pPr>
              <w:pStyle w:val="00Dliubngbiu"/>
              <w:rPr>
                <w:sz w:val="18"/>
                <w:szCs w:val="18"/>
              </w:rPr>
            </w:pPr>
            <w:r w:rsidRPr="00B51FD2">
              <w:rPr>
                <w:sz w:val="18"/>
                <w:szCs w:val="18"/>
              </w:rPr>
              <w:t>0,954</w:t>
            </w:r>
          </w:p>
        </w:tc>
        <w:tc>
          <w:tcPr>
            <w:tcW w:w="389" w:type="pct"/>
            <w:tcBorders>
              <w:top w:val="nil"/>
              <w:left w:val="nil"/>
              <w:bottom w:val="single" w:sz="4" w:space="0" w:color="auto"/>
              <w:right w:val="single" w:sz="4" w:space="0" w:color="auto"/>
            </w:tcBorders>
            <w:shd w:val="clear" w:color="000000" w:fill="FFFFFF"/>
            <w:noWrap/>
            <w:vAlign w:val="bottom"/>
            <w:hideMark/>
          </w:tcPr>
          <w:p w14:paraId="1656CA0E" w14:textId="77777777" w:rsidR="00B51FD2" w:rsidRPr="00B51FD2" w:rsidRDefault="00B51FD2" w:rsidP="00B51FD2">
            <w:pPr>
              <w:pStyle w:val="00Dliubngbiu"/>
              <w:rPr>
                <w:color w:val="FF0000"/>
                <w:sz w:val="18"/>
                <w:szCs w:val="18"/>
              </w:rPr>
            </w:pPr>
            <w:r w:rsidRPr="00B51FD2">
              <w:rPr>
                <w:color w:val="FF0000"/>
                <w:sz w:val="18"/>
                <w:szCs w:val="18"/>
              </w:rPr>
              <w:t>2,22</w:t>
            </w:r>
          </w:p>
        </w:tc>
        <w:tc>
          <w:tcPr>
            <w:tcW w:w="364" w:type="pct"/>
            <w:tcBorders>
              <w:top w:val="nil"/>
              <w:left w:val="nil"/>
              <w:bottom w:val="single" w:sz="4" w:space="0" w:color="auto"/>
              <w:right w:val="single" w:sz="4" w:space="0" w:color="auto"/>
            </w:tcBorders>
            <w:shd w:val="clear" w:color="000000" w:fill="FFFFFF"/>
            <w:noWrap/>
            <w:vAlign w:val="bottom"/>
            <w:hideMark/>
          </w:tcPr>
          <w:p w14:paraId="1A924724"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78BFF190"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76A31812"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69DF66FE"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3A7F133D"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1DA41ACA" w14:textId="77777777" w:rsidTr="00B51FD2">
        <w:trPr>
          <w:divId w:val="80807360"/>
          <w:trHeight w:val="340"/>
        </w:trPr>
        <w:tc>
          <w:tcPr>
            <w:tcW w:w="321" w:type="pct"/>
            <w:tcBorders>
              <w:top w:val="nil"/>
              <w:left w:val="single" w:sz="4" w:space="0" w:color="auto"/>
              <w:bottom w:val="nil"/>
              <w:right w:val="single" w:sz="4" w:space="0" w:color="auto"/>
            </w:tcBorders>
            <w:shd w:val="clear" w:color="000000" w:fill="FFFFFF"/>
            <w:hideMark/>
          </w:tcPr>
          <w:p w14:paraId="1EE78111" w14:textId="77777777" w:rsidR="00B51FD2" w:rsidRPr="00B51FD2" w:rsidRDefault="00B51FD2" w:rsidP="00B51FD2">
            <w:pPr>
              <w:pStyle w:val="00Dliubngbiu"/>
              <w:rPr>
                <w:sz w:val="18"/>
                <w:szCs w:val="18"/>
              </w:rPr>
            </w:pPr>
            <w:r w:rsidRPr="00B51FD2">
              <w:rPr>
                <w:sz w:val="18"/>
                <w:szCs w:val="18"/>
              </w:rPr>
              <w:t>S2</w:t>
            </w:r>
          </w:p>
        </w:tc>
        <w:tc>
          <w:tcPr>
            <w:tcW w:w="469" w:type="pct"/>
            <w:tcBorders>
              <w:top w:val="nil"/>
              <w:left w:val="nil"/>
              <w:bottom w:val="single" w:sz="4" w:space="0" w:color="auto"/>
              <w:right w:val="single" w:sz="4" w:space="0" w:color="auto"/>
            </w:tcBorders>
            <w:shd w:val="clear" w:color="000000" w:fill="FFFFFF"/>
            <w:noWrap/>
            <w:vAlign w:val="bottom"/>
            <w:hideMark/>
          </w:tcPr>
          <w:p w14:paraId="324F2592" w14:textId="77777777" w:rsidR="00B51FD2" w:rsidRPr="00B51FD2" w:rsidRDefault="00B51FD2" w:rsidP="00B51FD2">
            <w:pPr>
              <w:pStyle w:val="00Dliubngbiu"/>
              <w:rPr>
                <w:sz w:val="18"/>
                <w:szCs w:val="18"/>
              </w:rPr>
            </w:pPr>
            <w:r w:rsidRPr="00B51FD2">
              <w:rPr>
                <w:sz w:val="18"/>
                <w:szCs w:val="18"/>
              </w:rPr>
              <w:t>M1</w:t>
            </w:r>
          </w:p>
        </w:tc>
        <w:tc>
          <w:tcPr>
            <w:tcW w:w="484" w:type="pct"/>
            <w:tcBorders>
              <w:top w:val="nil"/>
              <w:left w:val="nil"/>
              <w:bottom w:val="single" w:sz="4" w:space="0" w:color="auto"/>
              <w:right w:val="single" w:sz="4" w:space="0" w:color="auto"/>
            </w:tcBorders>
            <w:shd w:val="clear" w:color="000000" w:fill="FFFFFF"/>
            <w:noWrap/>
            <w:vAlign w:val="bottom"/>
            <w:hideMark/>
          </w:tcPr>
          <w:p w14:paraId="216114F4" w14:textId="77777777" w:rsidR="00B51FD2" w:rsidRPr="00B51FD2" w:rsidRDefault="00B51FD2" w:rsidP="00B51FD2">
            <w:pPr>
              <w:pStyle w:val="00Dliubngbiu"/>
              <w:rPr>
                <w:sz w:val="18"/>
                <w:szCs w:val="18"/>
              </w:rPr>
            </w:pPr>
            <w:r w:rsidRPr="00B51FD2">
              <w:rPr>
                <w:sz w:val="18"/>
                <w:szCs w:val="18"/>
              </w:rPr>
              <w:t xml:space="preserve">    0,211 </w:t>
            </w:r>
          </w:p>
        </w:tc>
        <w:tc>
          <w:tcPr>
            <w:tcW w:w="373" w:type="pct"/>
            <w:tcBorders>
              <w:top w:val="nil"/>
              <w:left w:val="nil"/>
              <w:bottom w:val="single" w:sz="4" w:space="0" w:color="auto"/>
              <w:right w:val="single" w:sz="4" w:space="0" w:color="auto"/>
            </w:tcBorders>
            <w:shd w:val="clear" w:color="000000" w:fill="FFFFFF"/>
            <w:noWrap/>
            <w:vAlign w:val="bottom"/>
            <w:hideMark/>
          </w:tcPr>
          <w:p w14:paraId="246D8FFC"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1A398AFE"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2C9600F3" w14:textId="77777777" w:rsidR="00B51FD2" w:rsidRPr="00B51FD2" w:rsidRDefault="00B51FD2" w:rsidP="00B51FD2">
            <w:pPr>
              <w:pStyle w:val="00Dliubngbiu"/>
              <w:rPr>
                <w:sz w:val="18"/>
                <w:szCs w:val="18"/>
              </w:rPr>
            </w:pPr>
            <w:r w:rsidRPr="00B51FD2">
              <w:rPr>
                <w:sz w:val="18"/>
                <w:szCs w:val="18"/>
              </w:rPr>
              <w:t>0,039</w:t>
            </w:r>
          </w:p>
        </w:tc>
        <w:tc>
          <w:tcPr>
            <w:tcW w:w="373" w:type="pct"/>
            <w:tcBorders>
              <w:top w:val="nil"/>
              <w:left w:val="nil"/>
              <w:bottom w:val="single" w:sz="4" w:space="0" w:color="auto"/>
              <w:right w:val="single" w:sz="4" w:space="0" w:color="auto"/>
            </w:tcBorders>
            <w:shd w:val="clear" w:color="000000" w:fill="FFFFFF"/>
            <w:noWrap/>
            <w:vAlign w:val="bottom"/>
            <w:hideMark/>
          </w:tcPr>
          <w:p w14:paraId="11AF397B" w14:textId="77777777" w:rsidR="00B51FD2" w:rsidRPr="00B51FD2" w:rsidRDefault="00B51FD2" w:rsidP="00B51FD2">
            <w:pPr>
              <w:pStyle w:val="00Dliubngbiu"/>
              <w:rPr>
                <w:sz w:val="18"/>
                <w:szCs w:val="18"/>
              </w:rPr>
            </w:pPr>
            <w:r w:rsidRPr="00B51FD2">
              <w:rPr>
                <w:sz w:val="18"/>
                <w:szCs w:val="18"/>
              </w:rPr>
              <w:t>0,980</w:t>
            </w:r>
          </w:p>
        </w:tc>
        <w:tc>
          <w:tcPr>
            <w:tcW w:w="389" w:type="pct"/>
            <w:tcBorders>
              <w:top w:val="nil"/>
              <w:left w:val="nil"/>
              <w:bottom w:val="single" w:sz="4" w:space="0" w:color="auto"/>
              <w:right w:val="single" w:sz="4" w:space="0" w:color="auto"/>
            </w:tcBorders>
            <w:shd w:val="clear" w:color="000000" w:fill="FFFFFF"/>
            <w:noWrap/>
            <w:vAlign w:val="bottom"/>
            <w:hideMark/>
          </w:tcPr>
          <w:p w14:paraId="0A3CD6F0" w14:textId="77777777" w:rsidR="00B51FD2" w:rsidRPr="00B51FD2" w:rsidRDefault="00B51FD2" w:rsidP="00B51FD2">
            <w:pPr>
              <w:pStyle w:val="00Dliubngbiu"/>
              <w:rPr>
                <w:color w:val="FF0000"/>
                <w:sz w:val="18"/>
                <w:szCs w:val="18"/>
              </w:rPr>
            </w:pPr>
            <w:r w:rsidRPr="00B51FD2">
              <w:rPr>
                <w:color w:val="FF0000"/>
                <w:sz w:val="18"/>
                <w:szCs w:val="18"/>
              </w:rPr>
              <w:t>0,96</w:t>
            </w:r>
          </w:p>
        </w:tc>
        <w:tc>
          <w:tcPr>
            <w:tcW w:w="364" w:type="pct"/>
            <w:tcBorders>
              <w:top w:val="nil"/>
              <w:left w:val="nil"/>
              <w:bottom w:val="single" w:sz="4" w:space="0" w:color="auto"/>
              <w:right w:val="single" w:sz="4" w:space="0" w:color="auto"/>
            </w:tcBorders>
            <w:shd w:val="clear" w:color="000000" w:fill="FFFFFF"/>
            <w:noWrap/>
            <w:vAlign w:val="bottom"/>
            <w:hideMark/>
          </w:tcPr>
          <w:p w14:paraId="5B0E71F4"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54368364"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4A5B86CB"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344EF011"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535C793E"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33820603"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3BA47400" w14:textId="77777777" w:rsidR="00B51FD2" w:rsidRPr="00B51FD2" w:rsidRDefault="00B51FD2" w:rsidP="00B51FD2">
            <w:pPr>
              <w:pStyle w:val="00Dliubngbiu"/>
              <w:rPr>
                <w:color w:val="FFFFFF"/>
                <w:sz w:val="18"/>
                <w:szCs w:val="18"/>
              </w:rPr>
            </w:pPr>
            <w:r w:rsidRPr="00B51FD2">
              <w:rPr>
                <w:color w:val="FFFFFF"/>
                <w:sz w:val="18"/>
                <w:szCs w:val="18"/>
              </w:rPr>
              <w:t>S2</w:t>
            </w:r>
          </w:p>
        </w:tc>
        <w:tc>
          <w:tcPr>
            <w:tcW w:w="469" w:type="pct"/>
            <w:tcBorders>
              <w:top w:val="nil"/>
              <w:left w:val="nil"/>
              <w:bottom w:val="single" w:sz="4" w:space="0" w:color="auto"/>
              <w:right w:val="single" w:sz="4" w:space="0" w:color="auto"/>
            </w:tcBorders>
            <w:shd w:val="clear" w:color="000000" w:fill="FFFFFF"/>
            <w:noWrap/>
            <w:vAlign w:val="bottom"/>
            <w:hideMark/>
          </w:tcPr>
          <w:p w14:paraId="2F02FBD1" w14:textId="77777777" w:rsidR="00B51FD2" w:rsidRPr="00B51FD2" w:rsidRDefault="00B51FD2" w:rsidP="00B51FD2">
            <w:pPr>
              <w:pStyle w:val="00Dliubngbiu"/>
              <w:rPr>
                <w:sz w:val="18"/>
                <w:szCs w:val="18"/>
              </w:rPr>
            </w:pPr>
            <w:r w:rsidRPr="00B51FD2">
              <w:rPr>
                <w:sz w:val="18"/>
                <w:szCs w:val="18"/>
              </w:rPr>
              <w:t>M2</w:t>
            </w:r>
          </w:p>
        </w:tc>
        <w:tc>
          <w:tcPr>
            <w:tcW w:w="484" w:type="pct"/>
            <w:tcBorders>
              <w:top w:val="nil"/>
              <w:left w:val="nil"/>
              <w:bottom w:val="single" w:sz="4" w:space="0" w:color="auto"/>
              <w:right w:val="single" w:sz="4" w:space="0" w:color="auto"/>
            </w:tcBorders>
            <w:shd w:val="clear" w:color="000000" w:fill="FFFFFF"/>
            <w:noWrap/>
            <w:vAlign w:val="bottom"/>
            <w:hideMark/>
          </w:tcPr>
          <w:p w14:paraId="20835645" w14:textId="77777777" w:rsidR="00B51FD2" w:rsidRPr="00B51FD2" w:rsidRDefault="00B51FD2" w:rsidP="00B51FD2">
            <w:pPr>
              <w:pStyle w:val="00Dliubngbiu"/>
              <w:rPr>
                <w:sz w:val="18"/>
                <w:szCs w:val="18"/>
              </w:rPr>
            </w:pPr>
            <w:r w:rsidRPr="00B51FD2">
              <w:rPr>
                <w:sz w:val="18"/>
                <w:szCs w:val="18"/>
              </w:rPr>
              <w:t xml:space="preserve">    0,119 </w:t>
            </w:r>
          </w:p>
        </w:tc>
        <w:tc>
          <w:tcPr>
            <w:tcW w:w="373" w:type="pct"/>
            <w:tcBorders>
              <w:top w:val="nil"/>
              <w:left w:val="nil"/>
              <w:bottom w:val="single" w:sz="4" w:space="0" w:color="auto"/>
              <w:right w:val="single" w:sz="4" w:space="0" w:color="auto"/>
            </w:tcBorders>
            <w:shd w:val="clear" w:color="000000" w:fill="FFFFFF"/>
            <w:noWrap/>
            <w:vAlign w:val="bottom"/>
            <w:hideMark/>
          </w:tcPr>
          <w:p w14:paraId="69916AA2" w14:textId="77777777" w:rsidR="00B51FD2" w:rsidRPr="00B51FD2" w:rsidRDefault="00B51FD2" w:rsidP="00B51FD2">
            <w:pPr>
              <w:pStyle w:val="00Dliubngbiu"/>
              <w:rPr>
                <w:sz w:val="18"/>
                <w:szCs w:val="18"/>
              </w:rPr>
            </w:pPr>
            <w:r w:rsidRPr="00B51FD2">
              <w:rPr>
                <w:sz w:val="18"/>
                <w:szCs w:val="18"/>
              </w:rPr>
              <w:t>0,070</w:t>
            </w:r>
          </w:p>
        </w:tc>
        <w:tc>
          <w:tcPr>
            <w:tcW w:w="284" w:type="pct"/>
            <w:tcBorders>
              <w:top w:val="nil"/>
              <w:left w:val="nil"/>
              <w:bottom w:val="single" w:sz="4" w:space="0" w:color="auto"/>
              <w:right w:val="single" w:sz="4" w:space="0" w:color="auto"/>
            </w:tcBorders>
            <w:shd w:val="clear" w:color="000000" w:fill="FFFFFF"/>
            <w:noWrap/>
            <w:vAlign w:val="bottom"/>
            <w:hideMark/>
          </w:tcPr>
          <w:p w14:paraId="0AB4B354"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51505543" w14:textId="77777777" w:rsidR="00B51FD2" w:rsidRPr="00B51FD2" w:rsidRDefault="00B51FD2" w:rsidP="00B51FD2">
            <w:pPr>
              <w:pStyle w:val="00Dliubngbiu"/>
              <w:rPr>
                <w:sz w:val="18"/>
                <w:szCs w:val="18"/>
              </w:rPr>
            </w:pPr>
            <w:r w:rsidRPr="00B51FD2">
              <w:rPr>
                <w:sz w:val="18"/>
                <w:szCs w:val="18"/>
              </w:rPr>
              <w:t>0,029</w:t>
            </w:r>
          </w:p>
        </w:tc>
        <w:tc>
          <w:tcPr>
            <w:tcW w:w="373" w:type="pct"/>
            <w:tcBorders>
              <w:top w:val="nil"/>
              <w:left w:val="nil"/>
              <w:bottom w:val="single" w:sz="4" w:space="0" w:color="auto"/>
              <w:right w:val="single" w:sz="4" w:space="0" w:color="auto"/>
            </w:tcBorders>
            <w:shd w:val="clear" w:color="000000" w:fill="FFFFFF"/>
            <w:noWrap/>
            <w:vAlign w:val="bottom"/>
            <w:hideMark/>
          </w:tcPr>
          <w:p w14:paraId="11E3CA94" w14:textId="77777777" w:rsidR="00B51FD2" w:rsidRPr="00B51FD2" w:rsidRDefault="00B51FD2" w:rsidP="00B51FD2">
            <w:pPr>
              <w:pStyle w:val="00Dliubngbiu"/>
              <w:rPr>
                <w:sz w:val="18"/>
                <w:szCs w:val="18"/>
              </w:rPr>
            </w:pPr>
            <w:r w:rsidRPr="00B51FD2">
              <w:rPr>
                <w:sz w:val="18"/>
                <w:szCs w:val="18"/>
              </w:rPr>
              <w:t>0,985</w:t>
            </w:r>
          </w:p>
        </w:tc>
        <w:tc>
          <w:tcPr>
            <w:tcW w:w="389" w:type="pct"/>
            <w:tcBorders>
              <w:top w:val="nil"/>
              <w:left w:val="nil"/>
              <w:bottom w:val="single" w:sz="4" w:space="0" w:color="auto"/>
              <w:right w:val="single" w:sz="4" w:space="0" w:color="auto"/>
            </w:tcBorders>
            <w:shd w:val="clear" w:color="000000" w:fill="FFFFFF"/>
            <w:noWrap/>
            <w:vAlign w:val="bottom"/>
            <w:hideMark/>
          </w:tcPr>
          <w:p w14:paraId="6ADF3E12" w14:textId="77777777" w:rsidR="00B51FD2" w:rsidRPr="00B51FD2" w:rsidRDefault="00B51FD2" w:rsidP="00B51FD2">
            <w:pPr>
              <w:pStyle w:val="00Dliubngbiu"/>
              <w:rPr>
                <w:color w:val="FF0000"/>
                <w:sz w:val="18"/>
                <w:szCs w:val="18"/>
              </w:rPr>
            </w:pPr>
            <w:r w:rsidRPr="00B51FD2">
              <w:rPr>
                <w:color w:val="FF0000"/>
                <w:sz w:val="18"/>
                <w:szCs w:val="18"/>
              </w:rPr>
              <w:t>0,62</w:t>
            </w:r>
          </w:p>
        </w:tc>
        <w:tc>
          <w:tcPr>
            <w:tcW w:w="364" w:type="pct"/>
            <w:tcBorders>
              <w:top w:val="nil"/>
              <w:left w:val="nil"/>
              <w:bottom w:val="single" w:sz="4" w:space="0" w:color="auto"/>
              <w:right w:val="single" w:sz="4" w:space="0" w:color="auto"/>
            </w:tcBorders>
            <w:shd w:val="clear" w:color="000000" w:fill="FFFFFF"/>
            <w:noWrap/>
            <w:vAlign w:val="bottom"/>
            <w:hideMark/>
          </w:tcPr>
          <w:p w14:paraId="115D1C1F"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3C0C942C"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499D3DB1"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305483BF" w14:textId="77777777" w:rsidR="00B51FD2" w:rsidRPr="00B51FD2" w:rsidRDefault="00B51FD2" w:rsidP="00B51FD2">
            <w:pPr>
              <w:pStyle w:val="00Dliubngbiu"/>
              <w:rPr>
                <w:sz w:val="18"/>
                <w:szCs w:val="18"/>
              </w:rPr>
            </w:pPr>
            <w:r w:rsidRPr="00B51FD2">
              <w:rPr>
                <w:sz w:val="18"/>
                <w:szCs w:val="18"/>
              </w:rPr>
              <w:t>0,56</w:t>
            </w:r>
          </w:p>
        </w:tc>
        <w:tc>
          <w:tcPr>
            <w:tcW w:w="530" w:type="pct"/>
            <w:tcBorders>
              <w:top w:val="nil"/>
              <w:left w:val="nil"/>
              <w:bottom w:val="single" w:sz="4" w:space="0" w:color="auto"/>
              <w:right w:val="single" w:sz="4" w:space="0" w:color="auto"/>
            </w:tcBorders>
            <w:shd w:val="clear" w:color="000000" w:fill="FFFFFF"/>
            <w:noWrap/>
            <w:vAlign w:val="bottom"/>
            <w:hideMark/>
          </w:tcPr>
          <w:p w14:paraId="354F0510"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78739C5B"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1E2D7AB5" w14:textId="77777777" w:rsidR="00B51FD2" w:rsidRPr="00B51FD2" w:rsidRDefault="00B51FD2" w:rsidP="00B51FD2">
            <w:pPr>
              <w:pStyle w:val="00Dliubngbiu"/>
              <w:rPr>
                <w:color w:val="FFFFFF"/>
                <w:sz w:val="18"/>
                <w:szCs w:val="18"/>
              </w:rPr>
            </w:pPr>
            <w:r w:rsidRPr="00B51FD2">
              <w:rPr>
                <w:color w:val="FFFFFF"/>
                <w:sz w:val="18"/>
                <w:szCs w:val="18"/>
              </w:rPr>
              <w:t>S2</w:t>
            </w:r>
          </w:p>
        </w:tc>
        <w:tc>
          <w:tcPr>
            <w:tcW w:w="469" w:type="pct"/>
            <w:tcBorders>
              <w:top w:val="nil"/>
              <w:left w:val="nil"/>
              <w:bottom w:val="single" w:sz="4" w:space="0" w:color="auto"/>
              <w:right w:val="single" w:sz="4" w:space="0" w:color="auto"/>
            </w:tcBorders>
            <w:shd w:val="clear" w:color="000000" w:fill="FFFFFF"/>
            <w:noWrap/>
            <w:vAlign w:val="bottom"/>
            <w:hideMark/>
          </w:tcPr>
          <w:p w14:paraId="51C92E85" w14:textId="77777777" w:rsidR="00B51FD2" w:rsidRPr="00B51FD2" w:rsidRDefault="00B51FD2" w:rsidP="00B51FD2">
            <w:pPr>
              <w:pStyle w:val="00Dliubngbiu"/>
              <w:rPr>
                <w:sz w:val="18"/>
                <w:szCs w:val="18"/>
              </w:rPr>
            </w:pPr>
            <w:r w:rsidRPr="00B51FD2">
              <w:rPr>
                <w:sz w:val="18"/>
                <w:szCs w:val="18"/>
              </w:rPr>
              <w:t>MI</w:t>
            </w:r>
          </w:p>
        </w:tc>
        <w:tc>
          <w:tcPr>
            <w:tcW w:w="484" w:type="pct"/>
            <w:tcBorders>
              <w:top w:val="nil"/>
              <w:left w:val="nil"/>
              <w:bottom w:val="single" w:sz="4" w:space="0" w:color="auto"/>
              <w:right w:val="single" w:sz="4" w:space="0" w:color="auto"/>
            </w:tcBorders>
            <w:shd w:val="clear" w:color="000000" w:fill="FFFFFF"/>
            <w:noWrap/>
            <w:vAlign w:val="bottom"/>
            <w:hideMark/>
          </w:tcPr>
          <w:p w14:paraId="2E0A8A12" w14:textId="77777777" w:rsidR="00B51FD2" w:rsidRPr="00B51FD2" w:rsidRDefault="00B51FD2" w:rsidP="00B51FD2">
            <w:pPr>
              <w:pStyle w:val="00Dliubngbiu"/>
              <w:rPr>
                <w:sz w:val="18"/>
                <w:szCs w:val="18"/>
              </w:rPr>
            </w:pPr>
            <w:r w:rsidRPr="00B51FD2">
              <w:rPr>
                <w:sz w:val="18"/>
                <w:szCs w:val="18"/>
              </w:rPr>
              <w:t xml:space="preserve">    0,478 </w:t>
            </w:r>
          </w:p>
        </w:tc>
        <w:tc>
          <w:tcPr>
            <w:tcW w:w="373" w:type="pct"/>
            <w:tcBorders>
              <w:top w:val="nil"/>
              <w:left w:val="nil"/>
              <w:bottom w:val="single" w:sz="4" w:space="0" w:color="auto"/>
              <w:right w:val="single" w:sz="4" w:space="0" w:color="auto"/>
            </w:tcBorders>
            <w:shd w:val="clear" w:color="000000" w:fill="FFFFFF"/>
            <w:noWrap/>
            <w:vAlign w:val="bottom"/>
            <w:hideMark/>
          </w:tcPr>
          <w:p w14:paraId="655FA1A3"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20C8E6E6"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564EC29F" w14:textId="77777777" w:rsidR="00B51FD2" w:rsidRPr="00B51FD2" w:rsidRDefault="00B51FD2" w:rsidP="00B51FD2">
            <w:pPr>
              <w:pStyle w:val="00Dliubngbiu"/>
              <w:rPr>
                <w:sz w:val="18"/>
                <w:szCs w:val="18"/>
              </w:rPr>
            </w:pPr>
            <w:r w:rsidRPr="00B51FD2">
              <w:rPr>
                <w:sz w:val="18"/>
                <w:szCs w:val="18"/>
              </w:rPr>
              <w:t>0,088</w:t>
            </w:r>
          </w:p>
        </w:tc>
        <w:tc>
          <w:tcPr>
            <w:tcW w:w="373" w:type="pct"/>
            <w:tcBorders>
              <w:top w:val="nil"/>
              <w:left w:val="nil"/>
              <w:bottom w:val="single" w:sz="4" w:space="0" w:color="auto"/>
              <w:right w:val="single" w:sz="4" w:space="0" w:color="auto"/>
            </w:tcBorders>
            <w:shd w:val="clear" w:color="000000" w:fill="FFFFFF"/>
            <w:noWrap/>
            <w:vAlign w:val="bottom"/>
            <w:hideMark/>
          </w:tcPr>
          <w:p w14:paraId="268D2907" w14:textId="77777777" w:rsidR="00B51FD2" w:rsidRPr="00B51FD2" w:rsidRDefault="00B51FD2" w:rsidP="00B51FD2">
            <w:pPr>
              <w:pStyle w:val="00Dliubngbiu"/>
              <w:rPr>
                <w:sz w:val="18"/>
                <w:szCs w:val="18"/>
              </w:rPr>
            </w:pPr>
            <w:r w:rsidRPr="00B51FD2">
              <w:rPr>
                <w:sz w:val="18"/>
                <w:szCs w:val="18"/>
              </w:rPr>
              <w:t>0,954</w:t>
            </w:r>
          </w:p>
        </w:tc>
        <w:tc>
          <w:tcPr>
            <w:tcW w:w="389" w:type="pct"/>
            <w:tcBorders>
              <w:top w:val="nil"/>
              <w:left w:val="nil"/>
              <w:bottom w:val="single" w:sz="4" w:space="0" w:color="auto"/>
              <w:right w:val="single" w:sz="4" w:space="0" w:color="auto"/>
            </w:tcBorders>
            <w:shd w:val="clear" w:color="000000" w:fill="FFFFFF"/>
            <w:noWrap/>
            <w:vAlign w:val="bottom"/>
            <w:hideMark/>
          </w:tcPr>
          <w:p w14:paraId="106BAE2A" w14:textId="77777777" w:rsidR="00B51FD2" w:rsidRPr="00B51FD2" w:rsidRDefault="00B51FD2" w:rsidP="00B51FD2">
            <w:pPr>
              <w:pStyle w:val="00Dliubngbiu"/>
              <w:rPr>
                <w:color w:val="FF0000"/>
                <w:sz w:val="18"/>
                <w:szCs w:val="18"/>
              </w:rPr>
            </w:pPr>
            <w:r w:rsidRPr="00B51FD2">
              <w:rPr>
                <w:color w:val="FF0000"/>
                <w:sz w:val="18"/>
                <w:szCs w:val="18"/>
              </w:rPr>
              <w:t>2,24</w:t>
            </w:r>
          </w:p>
        </w:tc>
        <w:tc>
          <w:tcPr>
            <w:tcW w:w="364" w:type="pct"/>
            <w:tcBorders>
              <w:top w:val="nil"/>
              <w:left w:val="nil"/>
              <w:bottom w:val="single" w:sz="4" w:space="0" w:color="auto"/>
              <w:right w:val="single" w:sz="4" w:space="0" w:color="auto"/>
            </w:tcBorders>
            <w:shd w:val="clear" w:color="000000" w:fill="FFFFFF"/>
            <w:noWrap/>
            <w:vAlign w:val="bottom"/>
            <w:hideMark/>
          </w:tcPr>
          <w:p w14:paraId="0E0532B7"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78774575"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12B09570"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1B61ADF3"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0D5B08F7"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5C2146CC" w14:textId="77777777" w:rsidTr="00B51FD2">
        <w:trPr>
          <w:divId w:val="80807360"/>
          <w:trHeight w:val="320"/>
        </w:trPr>
        <w:tc>
          <w:tcPr>
            <w:tcW w:w="321" w:type="pct"/>
            <w:tcBorders>
              <w:top w:val="nil"/>
              <w:left w:val="single" w:sz="4" w:space="0" w:color="auto"/>
              <w:bottom w:val="single" w:sz="4" w:space="0" w:color="auto"/>
              <w:right w:val="single" w:sz="4" w:space="0" w:color="auto"/>
            </w:tcBorders>
            <w:shd w:val="clear" w:color="000000" w:fill="FFFFFF"/>
            <w:noWrap/>
            <w:vAlign w:val="bottom"/>
            <w:hideMark/>
          </w:tcPr>
          <w:p w14:paraId="06424AD8" w14:textId="77777777" w:rsidR="00B51FD2" w:rsidRPr="00B51FD2" w:rsidRDefault="00B51FD2" w:rsidP="00B51FD2">
            <w:pPr>
              <w:pStyle w:val="00Dliubngbiu"/>
              <w:rPr>
                <w:color w:val="FFFFFF"/>
                <w:sz w:val="18"/>
                <w:szCs w:val="18"/>
              </w:rPr>
            </w:pPr>
            <w:r w:rsidRPr="00B51FD2">
              <w:rPr>
                <w:color w:val="FFFFFF"/>
                <w:sz w:val="18"/>
                <w:szCs w:val="18"/>
              </w:rPr>
              <w:t>S2</w:t>
            </w:r>
          </w:p>
        </w:tc>
        <w:tc>
          <w:tcPr>
            <w:tcW w:w="469" w:type="pct"/>
            <w:tcBorders>
              <w:top w:val="nil"/>
              <w:left w:val="nil"/>
              <w:bottom w:val="single" w:sz="4" w:space="0" w:color="auto"/>
              <w:right w:val="single" w:sz="4" w:space="0" w:color="auto"/>
            </w:tcBorders>
            <w:shd w:val="clear" w:color="000000" w:fill="FFFFFF"/>
            <w:noWrap/>
            <w:vAlign w:val="bottom"/>
            <w:hideMark/>
          </w:tcPr>
          <w:p w14:paraId="383DF6A5" w14:textId="77777777" w:rsidR="00B51FD2" w:rsidRPr="00B51FD2" w:rsidRDefault="00B51FD2" w:rsidP="00B51FD2">
            <w:pPr>
              <w:pStyle w:val="00Dliubngbiu"/>
              <w:rPr>
                <w:sz w:val="18"/>
                <w:szCs w:val="18"/>
              </w:rPr>
            </w:pPr>
            <w:r w:rsidRPr="00B51FD2">
              <w:rPr>
                <w:sz w:val="18"/>
                <w:szCs w:val="18"/>
              </w:rPr>
              <w:t>MII</w:t>
            </w:r>
          </w:p>
        </w:tc>
        <w:tc>
          <w:tcPr>
            <w:tcW w:w="484" w:type="pct"/>
            <w:tcBorders>
              <w:top w:val="nil"/>
              <w:left w:val="nil"/>
              <w:bottom w:val="single" w:sz="4" w:space="0" w:color="auto"/>
              <w:right w:val="single" w:sz="4" w:space="0" w:color="auto"/>
            </w:tcBorders>
            <w:shd w:val="clear" w:color="000000" w:fill="FFFFFF"/>
            <w:noWrap/>
            <w:vAlign w:val="bottom"/>
            <w:hideMark/>
          </w:tcPr>
          <w:p w14:paraId="3C2BD7EE" w14:textId="77777777" w:rsidR="00B51FD2" w:rsidRPr="00B51FD2" w:rsidRDefault="00B51FD2" w:rsidP="00B51FD2">
            <w:pPr>
              <w:pStyle w:val="00Dliubngbiu"/>
              <w:rPr>
                <w:sz w:val="18"/>
                <w:szCs w:val="18"/>
              </w:rPr>
            </w:pPr>
            <w:r w:rsidRPr="00B51FD2">
              <w:rPr>
                <w:sz w:val="18"/>
                <w:szCs w:val="18"/>
              </w:rPr>
              <w:t xml:space="preserve">    0,272 </w:t>
            </w:r>
          </w:p>
        </w:tc>
        <w:tc>
          <w:tcPr>
            <w:tcW w:w="373" w:type="pct"/>
            <w:tcBorders>
              <w:top w:val="nil"/>
              <w:left w:val="nil"/>
              <w:bottom w:val="single" w:sz="4" w:space="0" w:color="auto"/>
              <w:right w:val="single" w:sz="4" w:space="0" w:color="auto"/>
            </w:tcBorders>
            <w:shd w:val="clear" w:color="000000" w:fill="FFFFFF"/>
            <w:noWrap/>
            <w:vAlign w:val="bottom"/>
            <w:hideMark/>
          </w:tcPr>
          <w:p w14:paraId="7907A3F1"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352956A1"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0DED1E8E" w14:textId="77777777" w:rsidR="00B51FD2" w:rsidRPr="00B51FD2" w:rsidRDefault="00B51FD2" w:rsidP="00B51FD2">
            <w:pPr>
              <w:pStyle w:val="00Dliubngbiu"/>
              <w:rPr>
                <w:sz w:val="18"/>
                <w:szCs w:val="18"/>
              </w:rPr>
            </w:pPr>
            <w:r w:rsidRPr="00B51FD2">
              <w:rPr>
                <w:sz w:val="18"/>
                <w:szCs w:val="18"/>
              </w:rPr>
              <w:t>0,050</w:t>
            </w:r>
          </w:p>
        </w:tc>
        <w:tc>
          <w:tcPr>
            <w:tcW w:w="373" w:type="pct"/>
            <w:tcBorders>
              <w:top w:val="nil"/>
              <w:left w:val="nil"/>
              <w:bottom w:val="single" w:sz="4" w:space="0" w:color="auto"/>
              <w:right w:val="single" w:sz="4" w:space="0" w:color="auto"/>
            </w:tcBorders>
            <w:shd w:val="clear" w:color="000000" w:fill="FFFFFF"/>
            <w:noWrap/>
            <w:vAlign w:val="bottom"/>
            <w:hideMark/>
          </w:tcPr>
          <w:p w14:paraId="5CB9ECAD" w14:textId="77777777" w:rsidR="00B51FD2" w:rsidRPr="00B51FD2" w:rsidRDefault="00B51FD2" w:rsidP="00B51FD2">
            <w:pPr>
              <w:pStyle w:val="00Dliubngbiu"/>
              <w:rPr>
                <w:sz w:val="18"/>
                <w:szCs w:val="18"/>
              </w:rPr>
            </w:pPr>
            <w:r w:rsidRPr="00B51FD2">
              <w:rPr>
                <w:sz w:val="18"/>
                <w:szCs w:val="18"/>
              </w:rPr>
              <w:t>0,974</w:t>
            </w:r>
          </w:p>
        </w:tc>
        <w:tc>
          <w:tcPr>
            <w:tcW w:w="389" w:type="pct"/>
            <w:tcBorders>
              <w:top w:val="nil"/>
              <w:left w:val="nil"/>
              <w:bottom w:val="single" w:sz="4" w:space="0" w:color="auto"/>
              <w:right w:val="single" w:sz="4" w:space="0" w:color="auto"/>
            </w:tcBorders>
            <w:shd w:val="clear" w:color="000000" w:fill="FFFFFF"/>
            <w:noWrap/>
            <w:vAlign w:val="bottom"/>
            <w:hideMark/>
          </w:tcPr>
          <w:p w14:paraId="63B98070" w14:textId="77777777" w:rsidR="00B51FD2" w:rsidRPr="00B51FD2" w:rsidRDefault="00B51FD2" w:rsidP="00B51FD2">
            <w:pPr>
              <w:pStyle w:val="00Dliubngbiu"/>
              <w:rPr>
                <w:color w:val="FF0000"/>
                <w:sz w:val="18"/>
                <w:szCs w:val="18"/>
              </w:rPr>
            </w:pPr>
            <w:r w:rsidRPr="00B51FD2">
              <w:rPr>
                <w:color w:val="FF0000"/>
                <w:sz w:val="18"/>
                <w:szCs w:val="18"/>
              </w:rPr>
              <w:t>1,25</w:t>
            </w:r>
          </w:p>
        </w:tc>
        <w:tc>
          <w:tcPr>
            <w:tcW w:w="364" w:type="pct"/>
            <w:tcBorders>
              <w:top w:val="nil"/>
              <w:left w:val="nil"/>
              <w:bottom w:val="single" w:sz="4" w:space="0" w:color="auto"/>
              <w:right w:val="single" w:sz="4" w:space="0" w:color="auto"/>
            </w:tcBorders>
            <w:shd w:val="clear" w:color="000000" w:fill="FFFFFF"/>
            <w:noWrap/>
            <w:vAlign w:val="bottom"/>
            <w:hideMark/>
          </w:tcPr>
          <w:p w14:paraId="5E812F7D"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1D07B058"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4B04E2F4"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15839352"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73B75ABF"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10E68424" w14:textId="77777777" w:rsidTr="00B51FD2">
        <w:trPr>
          <w:divId w:val="80807360"/>
          <w:trHeight w:val="340"/>
        </w:trPr>
        <w:tc>
          <w:tcPr>
            <w:tcW w:w="321" w:type="pct"/>
            <w:tcBorders>
              <w:top w:val="nil"/>
              <w:left w:val="single" w:sz="4" w:space="0" w:color="auto"/>
              <w:bottom w:val="nil"/>
              <w:right w:val="single" w:sz="4" w:space="0" w:color="auto"/>
            </w:tcBorders>
            <w:shd w:val="clear" w:color="000000" w:fill="FFFFFF"/>
            <w:hideMark/>
          </w:tcPr>
          <w:p w14:paraId="03A5F23B" w14:textId="77777777" w:rsidR="00B51FD2" w:rsidRPr="00B51FD2" w:rsidRDefault="00B51FD2" w:rsidP="00B51FD2">
            <w:pPr>
              <w:pStyle w:val="00Dliubngbiu"/>
              <w:rPr>
                <w:sz w:val="18"/>
                <w:szCs w:val="18"/>
              </w:rPr>
            </w:pPr>
            <w:r w:rsidRPr="00B51FD2">
              <w:rPr>
                <w:sz w:val="18"/>
                <w:szCs w:val="18"/>
              </w:rPr>
              <w:t>S3</w:t>
            </w:r>
          </w:p>
        </w:tc>
        <w:tc>
          <w:tcPr>
            <w:tcW w:w="469" w:type="pct"/>
            <w:tcBorders>
              <w:top w:val="nil"/>
              <w:left w:val="nil"/>
              <w:bottom w:val="single" w:sz="4" w:space="0" w:color="auto"/>
              <w:right w:val="single" w:sz="4" w:space="0" w:color="auto"/>
            </w:tcBorders>
            <w:shd w:val="clear" w:color="000000" w:fill="FFFFFF"/>
            <w:noWrap/>
            <w:vAlign w:val="bottom"/>
            <w:hideMark/>
          </w:tcPr>
          <w:p w14:paraId="104A670D" w14:textId="77777777" w:rsidR="00B51FD2" w:rsidRPr="00B51FD2" w:rsidRDefault="00B51FD2" w:rsidP="00B51FD2">
            <w:pPr>
              <w:pStyle w:val="00Dliubngbiu"/>
              <w:rPr>
                <w:sz w:val="18"/>
                <w:szCs w:val="18"/>
              </w:rPr>
            </w:pPr>
            <w:r w:rsidRPr="00B51FD2">
              <w:rPr>
                <w:sz w:val="18"/>
                <w:szCs w:val="18"/>
              </w:rPr>
              <w:t>M1</w:t>
            </w:r>
          </w:p>
        </w:tc>
        <w:tc>
          <w:tcPr>
            <w:tcW w:w="484" w:type="pct"/>
            <w:tcBorders>
              <w:top w:val="nil"/>
              <w:left w:val="nil"/>
              <w:bottom w:val="single" w:sz="4" w:space="0" w:color="auto"/>
              <w:right w:val="single" w:sz="4" w:space="0" w:color="auto"/>
            </w:tcBorders>
            <w:shd w:val="clear" w:color="000000" w:fill="FFFFFF"/>
            <w:noWrap/>
            <w:vAlign w:val="bottom"/>
            <w:hideMark/>
          </w:tcPr>
          <w:p w14:paraId="1160183F" w14:textId="77777777" w:rsidR="00B51FD2" w:rsidRPr="00B51FD2" w:rsidRDefault="00B51FD2" w:rsidP="00B51FD2">
            <w:pPr>
              <w:pStyle w:val="00Dliubngbiu"/>
              <w:rPr>
                <w:sz w:val="18"/>
                <w:szCs w:val="18"/>
              </w:rPr>
            </w:pPr>
            <w:r w:rsidRPr="00B51FD2">
              <w:rPr>
                <w:sz w:val="18"/>
                <w:szCs w:val="18"/>
              </w:rPr>
              <w:t xml:space="preserve">    0,448 </w:t>
            </w:r>
          </w:p>
        </w:tc>
        <w:tc>
          <w:tcPr>
            <w:tcW w:w="373" w:type="pct"/>
            <w:tcBorders>
              <w:top w:val="nil"/>
              <w:left w:val="nil"/>
              <w:bottom w:val="single" w:sz="4" w:space="0" w:color="auto"/>
              <w:right w:val="single" w:sz="4" w:space="0" w:color="auto"/>
            </w:tcBorders>
            <w:shd w:val="clear" w:color="000000" w:fill="FFFFFF"/>
            <w:noWrap/>
            <w:vAlign w:val="bottom"/>
            <w:hideMark/>
          </w:tcPr>
          <w:p w14:paraId="2E8ED70B"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38DC96A4"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018BDCA9" w14:textId="77777777" w:rsidR="00B51FD2" w:rsidRPr="00B51FD2" w:rsidRDefault="00B51FD2" w:rsidP="00B51FD2">
            <w:pPr>
              <w:pStyle w:val="00Dliubngbiu"/>
              <w:rPr>
                <w:sz w:val="18"/>
                <w:szCs w:val="18"/>
              </w:rPr>
            </w:pPr>
            <w:r w:rsidRPr="00B51FD2">
              <w:rPr>
                <w:sz w:val="18"/>
                <w:szCs w:val="18"/>
              </w:rPr>
              <w:t>0,082</w:t>
            </w:r>
          </w:p>
        </w:tc>
        <w:tc>
          <w:tcPr>
            <w:tcW w:w="373" w:type="pct"/>
            <w:tcBorders>
              <w:top w:val="nil"/>
              <w:left w:val="nil"/>
              <w:bottom w:val="single" w:sz="4" w:space="0" w:color="auto"/>
              <w:right w:val="single" w:sz="4" w:space="0" w:color="auto"/>
            </w:tcBorders>
            <w:shd w:val="clear" w:color="000000" w:fill="FFFFFF"/>
            <w:noWrap/>
            <w:vAlign w:val="bottom"/>
            <w:hideMark/>
          </w:tcPr>
          <w:p w14:paraId="6D9CF305" w14:textId="77777777" w:rsidR="00B51FD2" w:rsidRPr="00B51FD2" w:rsidRDefault="00B51FD2" w:rsidP="00B51FD2">
            <w:pPr>
              <w:pStyle w:val="00Dliubngbiu"/>
              <w:rPr>
                <w:sz w:val="18"/>
                <w:szCs w:val="18"/>
              </w:rPr>
            </w:pPr>
            <w:r w:rsidRPr="00B51FD2">
              <w:rPr>
                <w:sz w:val="18"/>
                <w:szCs w:val="18"/>
              </w:rPr>
              <w:t>0,957</w:t>
            </w:r>
          </w:p>
        </w:tc>
        <w:tc>
          <w:tcPr>
            <w:tcW w:w="389" w:type="pct"/>
            <w:tcBorders>
              <w:top w:val="nil"/>
              <w:left w:val="nil"/>
              <w:bottom w:val="single" w:sz="4" w:space="0" w:color="auto"/>
              <w:right w:val="single" w:sz="4" w:space="0" w:color="auto"/>
            </w:tcBorders>
            <w:shd w:val="clear" w:color="000000" w:fill="FFFFFF"/>
            <w:noWrap/>
            <w:vAlign w:val="bottom"/>
            <w:hideMark/>
          </w:tcPr>
          <w:p w14:paraId="3923E66D" w14:textId="77777777" w:rsidR="00B51FD2" w:rsidRPr="00B51FD2" w:rsidRDefault="00B51FD2" w:rsidP="00B51FD2">
            <w:pPr>
              <w:pStyle w:val="00Dliubngbiu"/>
              <w:rPr>
                <w:color w:val="FF0000"/>
                <w:sz w:val="18"/>
                <w:szCs w:val="18"/>
              </w:rPr>
            </w:pPr>
            <w:r w:rsidRPr="00B51FD2">
              <w:rPr>
                <w:color w:val="FF0000"/>
                <w:sz w:val="18"/>
                <w:szCs w:val="18"/>
              </w:rPr>
              <w:t>2,09</w:t>
            </w:r>
          </w:p>
        </w:tc>
        <w:tc>
          <w:tcPr>
            <w:tcW w:w="364" w:type="pct"/>
            <w:tcBorders>
              <w:top w:val="nil"/>
              <w:left w:val="nil"/>
              <w:bottom w:val="single" w:sz="4" w:space="0" w:color="auto"/>
              <w:right w:val="single" w:sz="4" w:space="0" w:color="auto"/>
            </w:tcBorders>
            <w:shd w:val="clear" w:color="000000" w:fill="FFFFFF"/>
            <w:noWrap/>
            <w:vAlign w:val="bottom"/>
            <w:hideMark/>
          </w:tcPr>
          <w:p w14:paraId="314BC049"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421C7E72"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5A2BB1A8"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594B567E"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3A41FF28"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5B7760F7"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76680E0D" w14:textId="77777777" w:rsidR="00B51FD2" w:rsidRPr="00B51FD2" w:rsidRDefault="00B51FD2" w:rsidP="00B51FD2">
            <w:pPr>
              <w:pStyle w:val="00Dliubngbiu"/>
              <w:rPr>
                <w:color w:val="FFFFFF"/>
                <w:sz w:val="18"/>
                <w:szCs w:val="18"/>
              </w:rPr>
            </w:pPr>
            <w:r w:rsidRPr="00B51FD2">
              <w:rPr>
                <w:color w:val="FFFFFF"/>
                <w:sz w:val="18"/>
                <w:szCs w:val="18"/>
              </w:rPr>
              <w:t>S3</w:t>
            </w:r>
          </w:p>
        </w:tc>
        <w:tc>
          <w:tcPr>
            <w:tcW w:w="469" w:type="pct"/>
            <w:tcBorders>
              <w:top w:val="nil"/>
              <w:left w:val="nil"/>
              <w:bottom w:val="single" w:sz="4" w:space="0" w:color="auto"/>
              <w:right w:val="single" w:sz="4" w:space="0" w:color="auto"/>
            </w:tcBorders>
            <w:shd w:val="clear" w:color="000000" w:fill="FFFFFF"/>
            <w:noWrap/>
            <w:vAlign w:val="bottom"/>
            <w:hideMark/>
          </w:tcPr>
          <w:p w14:paraId="10EFF2AD" w14:textId="77777777" w:rsidR="00B51FD2" w:rsidRPr="00B51FD2" w:rsidRDefault="00B51FD2" w:rsidP="00B51FD2">
            <w:pPr>
              <w:pStyle w:val="00Dliubngbiu"/>
              <w:rPr>
                <w:sz w:val="18"/>
                <w:szCs w:val="18"/>
              </w:rPr>
            </w:pPr>
            <w:r w:rsidRPr="00B51FD2">
              <w:rPr>
                <w:sz w:val="18"/>
                <w:szCs w:val="18"/>
              </w:rPr>
              <w:t>M2</w:t>
            </w:r>
          </w:p>
        </w:tc>
        <w:tc>
          <w:tcPr>
            <w:tcW w:w="484" w:type="pct"/>
            <w:tcBorders>
              <w:top w:val="nil"/>
              <w:left w:val="nil"/>
              <w:bottom w:val="single" w:sz="4" w:space="0" w:color="auto"/>
              <w:right w:val="single" w:sz="4" w:space="0" w:color="auto"/>
            </w:tcBorders>
            <w:shd w:val="clear" w:color="000000" w:fill="FFFFFF"/>
            <w:noWrap/>
            <w:vAlign w:val="bottom"/>
            <w:hideMark/>
          </w:tcPr>
          <w:p w14:paraId="603D8454" w14:textId="77777777" w:rsidR="00B51FD2" w:rsidRPr="00B51FD2" w:rsidRDefault="00B51FD2" w:rsidP="00B51FD2">
            <w:pPr>
              <w:pStyle w:val="00Dliubngbiu"/>
              <w:rPr>
                <w:sz w:val="18"/>
                <w:szCs w:val="18"/>
              </w:rPr>
            </w:pPr>
            <w:r w:rsidRPr="00B51FD2">
              <w:rPr>
                <w:sz w:val="18"/>
                <w:szCs w:val="18"/>
              </w:rPr>
              <w:t xml:space="preserve">    0,235 </w:t>
            </w:r>
          </w:p>
        </w:tc>
        <w:tc>
          <w:tcPr>
            <w:tcW w:w="373" w:type="pct"/>
            <w:tcBorders>
              <w:top w:val="nil"/>
              <w:left w:val="nil"/>
              <w:bottom w:val="single" w:sz="4" w:space="0" w:color="auto"/>
              <w:right w:val="single" w:sz="4" w:space="0" w:color="auto"/>
            </w:tcBorders>
            <w:shd w:val="clear" w:color="000000" w:fill="FFFFFF"/>
            <w:noWrap/>
            <w:vAlign w:val="bottom"/>
            <w:hideMark/>
          </w:tcPr>
          <w:p w14:paraId="330A6E2C" w14:textId="77777777" w:rsidR="00B51FD2" w:rsidRPr="00B51FD2" w:rsidRDefault="00B51FD2" w:rsidP="00B51FD2">
            <w:pPr>
              <w:pStyle w:val="00Dliubngbiu"/>
              <w:rPr>
                <w:sz w:val="18"/>
                <w:szCs w:val="18"/>
              </w:rPr>
            </w:pPr>
            <w:r w:rsidRPr="00B51FD2">
              <w:rPr>
                <w:sz w:val="18"/>
                <w:szCs w:val="18"/>
              </w:rPr>
              <w:t>0,070</w:t>
            </w:r>
          </w:p>
        </w:tc>
        <w:tc>
          <w:tcPr>
            <w:tcW w:w="284" w:type="pct"/>
            <w:tcBorders>
              <w:top w:val="nil"/>
              <w:left w:val="nil"/>
              <w:bottom w:val="single" w:sz="4" w:space="0" w:color="auto"/>
              <w:right w:val="single" w:sz="4" w:space="0" w:color="auto"/>
            </w:tcBorders>
            <w:shd w:val="clear" w:color="000000" w:fill="FFFFFF"/>
            <w:noWrap/>
            <w:vAlign w:val="bottom"/>
            <w:hideMark/>
          </w:tcPr>
          <w:p w14:paraId="323157CA"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2A01B700" w14:textId="77777777" w:rsidR="00B51FD2" w:rsidRPr="00B51FD2" w:rsidRDefault="00B51FD2" w:rsidP="00B51FD2">
            <w:pPr>
              <w:pStyle w:val="00Dliubngbiu"/>
              <w:rPr>
                <w:sz w:val="18"/>
                <w:szCs w:val="18"/>
              </w:rPr>
            </w:pPr>
            <w:r w:rsidRPr="00B51FD2">
              <w:rPr>
                <w:sz w:val="18"/>
                <w:szCs w:val="18"/>
              </w:rPr>
              <w:t>0,056</w:t>
            </w:r>
          </w:p>
        </w:tc>
        <w:tc>
          <w:tcPr>
            <w:tcW w:w="373" w:type="pct"/>
            <w:tcBorders>
              <w:top w:val="nil"/>
              <w:left w:val="nil"/>
              <w:bottom w:val="single" w:sz="4" w:space="0" w:color="auto"/>
              <w:right w:val="single" w:sz="4" w:space="0" w:color="auto"/>
            </w:tcBorders>
            <w:shd w:val="clear" w:color="000000" w:fill="FFFFFF"/>
            <w:noWrap/>
            <w:vAlign w:val="bottom"/>
            <w:hideMark/>
          </w:tcPr>
          <w:p w14:paraId="1ED653F1" w14:textId="77777777" w:rsidR="00B51FD2" w:rsidRPr="00B51FD2" w:rsidRDefault="00B51FD2" w:rsidP="00B51FD2">
            <w:pPr>
              <w:pStyle w:val="00Dliubngbiu"/>
              <w:rPr>
                <w:sz w:val="18"/>
                <w:szCs w:val="18"/>
              </w:rPr>
            </w:pPr>
            <w:r w:rsidRPr="00B51FD2">
              <w:rPr>
                <w:sz w:val="18"/>
                <w:szCs w:val="18"/>
              </w:rPr>
              <w:t>0,971</w:t>
            </w:r>
          </w:p>
        </w:tc>
        <w:tc>
          <w:tcPr>
            <w:tcW w:w="389" w:type="pct"/>
            <w:tcBorders>
              <w:top w:val="nil"/>
              <w:left w:val="nil"/>
              <w:bottom w:val="single" w:sz="4" w:space="0" w:color="auto"/>
              <w:right w:val="single" w:sz="4" w:space="0" w:color="auto"/>
            </w:tcBorders>
            <w:shd w:val="clear" w:color="000000" w:fill="FFFFFF"/>
            <w:noWrap/>
            <w:vAlign w:val="bottom"/>
            <w:hideMark/>
          </w:tcPr>
          <w:p w14:paraId="1F5F0F55" w14:textId="77777777" w:rsidR="00B51FD2" w:rsidRPr="00B51FD2" w:rsidRDefault="00B51FD2" w:rsidP="00B51FD2">
            <w:pPr>
              <w:pStyle w:val="00Dliubngbiu"/>
              <w:rPr>
                <w:color w:val="FF0000"/>
                <w:sz w:val="18"/>
                <w:szCs w:val="18"/>
              </w:rPr>
            </w:pPr>
            <w:r w:rsidRPr="00B51FD2">
              <w:rPr>
                <w:color w:val="FF0000"/>
                <w:sz w:val="18"/>
                <w:szCs w:val="18"/>
              </w:rPr>
              <w:t>1,24</w:t>
            </w:r>
          </w:p>
        </w:tc>
        <w:tc>
          <w:tcPr>
            <w:tcW w:w="364" w:type="pct"/>
            <w:tcBorders>
              <w:top w:val="nil"/>
              <w:left w:val="nil"/>
              <w:bottom w:val="single" w:sz="4" w:space="0" w:color="auto"/>
              <w:right w:val="single" w:sz="4" w:space="0" w:color="auto"/>
            </w:tcBorders>
            <w:shd w:val="clear" w:color="000000" w:fill="FFFFFF"/>
            <w:noWrap/>
            <w:vAlign w:val="bottom"/>
            <w:hideMark/>
          </w:tcPr>
          <w:p w14:paraId="1CDBEDFF"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3C46195E"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6847FACC"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2C6D412C" w14:textId="77777777" w:rsidR="00B51FD2" w:rsidRPr="00B51FD2" w:rsidRDefault="00B51FD2" w:rsidP="00B51FD2">
            <w:pPr>
              <w:pStyle w:val="00Dliubngbiu"/>
              <w:rPr>
                <w:sz w:val="18"/>
                <w:szCs w:val="18"/>
              </w:rPr>
            </w:pPr>
            <w:r w:rsidRPr="00B51FD2">
              <w:rPr>
                <w:sz w:val="18"/>
                <w:szCs w:val="18"/>
              </w:rPr>
              <w:t>0,56</w:t>
            </w:r>
          </w:p>
        </w:tc>
        <w:tc>
          <w:tcPr>
            <w:tcW w:w="530" w:type="pct"/>
            <w:tcBorders>
              <w:top w:val="nil"/>
              <w:left w:val="nil"/>
              <w:bottom w:val="single" w:sz="4" w:space="0" w:color="auto"/>
              <w:right w:val="single" w:sz="4" w:space="0" w:color="auto"/>
            </w:tcBorders>
            <w:shd w:val="clear" w:color="000000" w:fill="FFFFFF"/>
            <w:noWrap/>
            <w:vAlign w:val="bottom"/>
            <w:hideMark/>
          </w:tcPr>
          <w:p w14:paraId="7669FF63"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2B3C90FC"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0DCFC212" w14:textId="77777777" w:rsidR="00B51FD2" w:rsidRPr="00B51FD2" w:rsidRDefault="00B51FD2" w:rsidP="00B51FD2">
            <w:pPr>
              <w:pStyle w:val="00Dliubngbiu"/>
              <w:rPr>
                <w:color w:val="FFFFFF"/>
                <w:sz w:val="18"/>
                <w:szCs w:val="18"/>
              </w:rPr>
            </w:pPr>
            <w:r w:rsidRPr="00B51FD2">
              <w:rPr>
                <w:color w:val="FFFFFF"/>
                <w:sz w:val="18"/>
                <w:szCs w:val="18"/>
              </w:rPr>
              <w:t>S3</w:t>
            </w:r>
          </w:p>
        </w:tc>
        <w:tc>
          <w:tcPr>
            <w:tcW w:w="469" w:type="pct"/>
            <w:tcBorders>
              <w:top w:val="nil"/>
              <w:left w:val="nil"/>
              <w:bottom w:val="single" w:sz="4" w:space="0" w:color="auto"/>
              <w:right w:val="single" w:sz="4" w:space="0" w:color="auto"/>
            </w:tcBorders>
            <w:shd w:val="clear" w:color="000000" w:fill="FFFFFF"/>
            <w:noWrap/>
            <w:vAlign w:val="bottom"/>
            <w:hideMark/>
          </w:tcPr>
          <w:p w14:paraId="7654D3F3" w14:textId="77777777" w:rsidR="00B51FD2" w:rsidRPr="00B51FD2" w:rsidRDefault="00B51FD2" w:rsidP="00B51FD2">
            <w:pPr>
              <w:pStyle w:val="00Dliubngbiu"/>
              <w:rPr>
                <w:sz w:val="18"/>
                <w:szCs w:val="18"/>
              </w:rPr>
            </w:pPr>
            <w:r w:rsidRPr="00B51FD2">
              <w:rPr>
                <w:sz w:val="18"/>
                <w:szCs w:val="18"/>
              </w:rPr>
              <w:t>MI</w:t>
            </w:r>
          </w:p>
        </w:tc>
        <w:tc>
          <w:tcPr>
            <w:tcW w:w="484" w:type="pct"/>
            <w:tcBorders>
              <w:top w:val="nil"/>
              <w:left w:val="nil"/>
              <w:bottom w:val="single" w:sz="4" w:space="0" w:color="auto"/>
              <w:right w:val="single" w:sz="4" w:space="0" w:color="auto"/>
            </w:tcBorders>
            <w:shd w:val="clear" w:color="000000" w:fill="FFFFFF"/>
            <w:noWrap/>
            <w:vAlign w:val="bottom"/>
            <w:hideMark/>
          </w:tcPr>
          <w:p w14:paraId="2F53FFF3" w14:textId="77777777" w:rsidR="00B51FD2" w:rsidRPr="00B51FD2" w:rsidRDefault="00B51FD2" w:rsidP="00B51FD2">
            <w:pPr>
              <w:pStyle w:val="00Dliubngbiu"/>
              <w:rPr>
                <w:sz w:val="18"/>
                <w:szCs w:val="18"/>
              </w:rPr>
            </w:pPr>
            <w:r w:rsidRPr="00B51FD2">
              <w:rPr>
                <w:sz w:val="18"/>
                <w:szCs w:val="18"/>
              </w:rPr>
              <w:t xml:space="preserve">    0,882 </w:t>
            </w:r>
          </w:p>
        </w:tc>
        <w:tc>
          <w:tcPr>
            <w:tcW w:w="373" w:type="pct"/>
            <w:tcBorders>
              <w:top w:val="nil"/>
              <w:left w:val="nil"/>
              <w:bottom w:val="single" w:sz="4" w:space="0" w:color="auto"/>
              <w:right w:val="single" w:sz="4" w:space="0" w:color="auto"/>
            </w:tcBorders>
            <w:shd w:val="clear" w:color="000000" w:fill="FFFFFF"/>
            <w:noWrap/>
            <w:vAlign w:val="bottom"/>
            <w:hideMark/>
          </w:tcPr>
          <w:p w14:paraId="448ECBB1"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35292AE8"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075FC573" w14:textId="77777777" w:rsidR="00B51FD2" w:rsidRPr="00B51FD2" w:rsidRDefault="00B51FD2" w:rsidP="00B51FD2">
            <w:pPr>
              <w:pStyle w:val="00Dliubngbiu"/>
              <w:rPr>
                <w:sz w:val="18"/>
                <w:szCs w:val="18"/>
              </w:rPr>
            </w:pPr>
            <w:r w:rsidRPr="00B51FD2">
              <w:rPr>
                <w:sz w:val="18"/>
                <w:szCs w:val="18"/>
              </w:rPr>
              <w:t>0,162</w:t>
            </w:r>
          </w:p>
        </w:tc>
        <w:tc>
          <w:tcPr>
            <w:tcW w:w="373" w:type="pct"/>
            <w:tcBorders>
              <w:top w:val="nil"/>
              <w:left w:val="nil"/>
              <w:bottom w:val="single" w:sz="4" w:space="0" w:color="auto"/>
              <w:right w:val="single" w:sz="4" w:space="0" w:color="auto"/>
            </w:tcBorders>
            <w:shd w:val="clear" w:color="000000" w:fill="FFFFFF"/>
            <w:noWrap/>
            <w:vAlign w:val="bottom"/>
            <w:hideMark/>
          </w:tcPr>
          <w:p w14:paraId="002684FA" w14:textId="77777777" w:rsidR="00B51FD2" w:rsidRPr="00B51FD2" w:rsidRDefault="00B51FD2" w:rsidP="00B51FD2">
            <w:pPr>
              <w:pStyle w:val="00Dliubngbiu"/>
              <w:rPr>
                <w:sz w:val="18"/>
                <w:szCs w:val="18"/>
              </w:rPr>
            </w:pPr>
            <w:r w:rsidRPr="00B51FD2">
              <w:rPr>
                <w:sz w:val="18"/>
                <w:szCs w:val="18"/>
              </w:rPr>
              <w:t>0,911</w:t>
            </w:r>
          </w:p>
        </w:tc>
        <w:tc>
          <w:tcPr>
            <w:tcW w:w="389" w:type="pct"/>
            <w:tcBorders>
              <w:top w:val="nil"/>
              <w:left w:val="nil"/>
              <w:bottom w:val="single" w:sz="4" w:space="0" w:color="auto"/>
              <w:right w:val="single" w:sz="4" w:space="0" w:color="auto"/>
            </w:tcBorders>
            <w:shd w:val="clear" w:color="000000" w:fill="FFFFFF"/>
            <w:noWrap/>
            <w:vAlign w:val="bottom"/>
            <w:hideMark/>
          </w:tcPr>
          <w:p w14:paraId="60C82723" w14:textId="77777777" w:rsidR="00B51FD2" w:rsidRPr="00B51FD2" w:rsidRDefault="00B51FD2" w:rsidP="00B51FD2">
            <w:pPr>
              <w:pStyle w:val="00Dliubngbiu"/>
              <w:rPr>
                <w:color w:val="FF0000"/>
                <w:sz w:val="18"/>
                <w:szCs w:val="18"/>
              </w:rPr>
            </w:pPr>
            <w:r w:rsidRPr="00B51FD2">
              <w:rPr>
                <w:color w:val="FF0000"/>
                <w:sz w:val="18"/>
                <w:szCs w:val="18"/>
              </w:rPr>
              <w:t>4,32</w:t>
            </w:r>
          </w:p>
        </w:tc>
        <w:tc>
          <w:tcPr>
            <w:tcW w:w="364" w:type="pct"/>
            <w:tcBorders>
              <w:top w:val="nil"/>
              <w:left w:val="nil"/>
              <w:bottom w:val="single" w:sz="4" w:space="0" w:color="auto"/>
              <w:right w:val="single" w:sz="4" w:space="0" w:color="auto"/>
            </w:tcBorders>
            <w:shd w:val="clear" w:color="000000" w:fill="FFFFFF"/>
            <w:noWrap/>
            <w:vAlign w:val="bottom"/>
            <w:hideMark/>
          </w:tcPr>
          <w:p w14:paraId="79924C05" w14:textId="77777777" w:rsidR="00B51FD2" w:rsidRPr="00B51FD2" w:rsidRDefault="00B51FD2" w:rsidP="00B51FD2">
            <w:pPr>
              <w:pStyle w:val="00Dliubngbiu"/>
              <w:rPr>
                <w:sz w:val="18"/>
                <w:szCs w:val="18"/>
              </w:rPr>
            </w:pPr>
            <w:r w:rsidRPr="00B51FD2">
              <w:rPr>
                <w:sz w:val="18"/>
                <w:szCs w:val="18"/>
              </w:rPr>
              <w:t>12</w:t>
            </w:r>
          </w:p>
        </w:tc>
        <w:tc>
          <w:tcPr>
            <w:tcW w:w="386" w:type="pct"/>
            <w:tcBorders>
              <w:top w:val="nil"/>
              <w:left w:val="nil"/>
              <w:bottom w:val="single" w:sz="4" w:space="0" w:color="auto"/>
              <w:right w:val="single" w:sz="4" w:space="0" w:color="auto"/>
            </w:tcBorders>
            <w:shd w:val="clear" w:color="000000" w:fill="FFFFFF"/>
            <w:noWrap/>
            <w:vAlign w:val="bottom"/>
            <w:hideMark/>
          </w:tcPr>
          <w:p w14:paraId="7C7B5007"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21BA1242" w14:textId="77777777" w:rsidR="00B51FD2" w:rsidRPr="00B51FD2" w:rsidRDefault="00B51FD2" w:rsidP="00B51FD2">
            <w:pPr>
              <w:pStyle w:val="00Dliubngbiu"/>
              <w:rPr>
                <w:color w:val="FF0000"/>
                <w:sz w:val="18"/>
                <w:szCs w:val="18"/>
              </w:rPr>
            </w:pPr>
            <w:r w:rsidRPr="00B51FD2">
              <w:rPr>
                <w:color w:val="FF0000"/>
                <w:sz w:val="18"/>
                <w:szCs w:val="18"/>
              </w:rPr>
              <w:t>5,66</w:t>
            </w:r>
          </w:p>
        </w:tc>
        <w:tc>
          <w:tcPr>
            <w:tcW w:w="317" w:type="pct"/>
            <w:tcBorders>
              <w:top w:val="nil"/>
              <w:left w:val="nil"/>
              <w:bottom w:val="single" w:sz="4" w:space="0" w:color="auto"/>
              <w:right w:val="single" w:sz="4" w:space="0" w:color="auto"/>
            </w:tcBorders>
            <w:shd w:val="clear" w:color="000000" w:fill="FFFFFF"/>
            <w:noWrap/>
            <w:vAlign w:val="bottom"/>
            <w:hideMark/>
          </w:tcPr>
          <w:p w14:paraId="7A5B2F3C" w14:textId="77777777" w:rsidR="00B51FD2" w:rsidRPr="00B51FD2" w:rsidRDefault="00B51FD2" w:rsidP="00B51FD2">
            <w:pPr>
              <w:pStyle w:val="00Dliubngbiu"/>
              <w:rPr>
                <w:sz w:val="18"/>
                <w:szCs w:val="18"/>
              </w:rPr>
            </w:pPr>
            <w:r w:rsidRPr="00B51FD2">
              <w:rPr>
                <w:sz w:val="18"/>
                <w:szCs w:val="18"/>
              </w:rPr>
              <w:t>0,71</w:t>
            </w:r>
          </w:p>
        </w:tc>
        <w:tc>
          <w:tcPr>
            <w:tcW w:w="530" w:type="pct"/>
            <w:tcBorders>
              <w:top w:val="nil"/>
              <w:left w:val="nil"/>
              <w:bottom w:val="single" w:sz="4" w:space="0" w:color="auto"/>
              <w:right w:val="single" w:sz="4" w:space="0" w:color="auto"/>
            </w:tcBorders>
            <w:shd w:val="clear" w:color="000000" w:fill="FFFFFF"/>
            <w:noWrap/>
            <w:vAlign w:val="bottom"/>
            <w:hideMark/>
          </w:tcPr>
          <w:p w14:paraId="17301905" w14:textId="77777777" w:rsidR="00B51FD2" w:rsidRPr="00B51FD2" w:rsidRDefault="00B51FD2" w:rsidP="00B51FD2">
            <w:pPr>
              <w:pStyle w:val="00Dliubngbiu"/>
              <w:rPr>
                <w:color w:val="FF0000"/>
                <w:sz w:val="18"/>
                <w:szCs w:val="18"/>
              </w:rPr>
            </w:pPr>
            <w:r w:rsidRPr="00B51FD2">
              <w:rPr>
                <w:color w:val="FF0000"/>
                <w:sz w:val="18"/>
                <w:szCs w:val="18"/>
              </w:rPr>
              <w:t>Ø12a200</w:t>
            </w:r>
          </w:p>
        </w:tc>
      </w:tr>
      <w:tr w:rsidR="00B51FD2" w:rsidRPr="00B51FD2" w14:paraId="230FB8B5" w14:textId="77777777" w:rsidTr="00B51FD2">
        <w:trPr>
          <w:divId w:val="80807360"/>
          <w:trHeight w:val="320"/>
        </w:trPr>
        <w:tc>
          <w:tcPr>
            <w:tcW w:w="321" w:type="pct"/>
            <w:tcBorders>
              <w:top w:val="nil"/>
              <w:left w:val="single" w:sz="4" w:space="0" w:color="auto"/>
              <w:bottom w:val="single" w:sz="4" w:space="0" w:color="auto"/>
              <w:right w:val="single" w:sz="4" w:space="0" w:color="auto"/>
            </w:tcBorders>
            <w:shd w:val="clear" w:color="000000" w:fill="FFFFFF"/>
            <w:noWrap/>
            <w:vAlign w:val="bottom"/>
            <w:hideMark/>
          </w:tcPr>
          <w:p w14:paraId="4D92E7EA" w14:textId="77777777" w:rsidR="00B51FD2" w:rsidRPr="00B51FD2" w:rsidRDefault="00B51FD2" w:rsidP="00B51FD2">
            <w:pPr>
              <w:pStyle w:val="00Dliubngbiu"/>
              <w:rPr>
                <w:color w:val="FFFFFF"/>
                <w:sz w:val="18"/>
                <w:szCs w:val="18"/>
              </w:rPr>
            </w:pPr>
            <w:r w:rsidRPr="00B51FD2">
              <w:rPr>
                <w:color w:val="FFFFFF"/>
                <w:sz w:val="18"/>
                <w:szCs w:val="18"/>
              </w:rPr>
              <w:t>S3</w:t>
            </w:r>
          </w:p>
        </w:tc>
        <w:tc>
          <w:tcPr>
            <w:tcW w:w="469" w:type="pct"/>
            <w:tcBorders>
              <w:top w:val="nil"/>
              <w:left w:val="nil"/>
              <w:bottom w:val="single" w:sz="4" w:space="0" w:color="auto"/>
              <w:right w:val="single" w:sz="4" w:space="0" w:color="auto"/>
            </w:tcBorders>
            <w:shd w:val="clear" w:color="000000" w:fill="FFFFFF"/>
            <w:noWrap/>
            <w:vAlign w:val="bottom"/>
            <w:hideMark/>
          </w:tcPr>
          <w:p w14:paraId="17D7EA15" w14:textId="77777777" w:rsidR="00B51FD2" w:rsidRPr="00B51FD2" w:rsidRDefault="00B51FD2" w:rsidP="00B51FD2">
            <w:pPr>
              <w:pStyle w:val="00Dliubngbiu"/>
              <w:rPr>
                <w:sz w:val="18"/>
                <w:szCs w:val="18"/>
              </w:rPr>
            </w:pPr>
            <w:r w:rsidRPr="00B51FD2">
              <w:rPr>
                <w:sz w:val="18"/>
                <w:szCs w:val="18"/>
              </w:rPr>
              <w:t>MII</w:t>
            </w:r>
          </w:p>
        </w:tc>
        <w:tc>
          <w:tcPr>
            <w:tcW w:w="484" w:type="pct"/>
            <w:tcBorders>
              <w:top w:val="nil"/>
              <w:left w:val="nil"/>
              <w:bottom w:val="single" w:sz="4" w:space="0" w:color="auto"/>
              <w:right w:val="single" w:sz="4" w:space="0" w:color="auto"/>
            </w:tcBorders>
            <w:shd w:val="clear" w:color="000000" w:fill="FFFFFF"/>
            <w:noWrap/>
            <w:vAlign w:val="bottom"/>
            <w:hideMark/>
          </w:tcPr>
          <w:p w14:paraId="513BD496" w14:textId="77777777" w:rsidR="00B51FD2" w:rsidRPr="00B51FD2" w:rsidRDefault="00B51FD2" w:rsidP="00B51FD2">
            <w:pPr>
              <w:pStyle w:val="00Dliubngbiu"/>
              <w:rPr>
                <w:sz w:val="18"/>
                <w:szCs w:val="18"/>
              </w:rPr>
            </w:pPr>
            <w:r w:rsidRPr="00B51FD2">
              <w:rPr>
                <w:sz w:val="18"/>
                <w:szCs w:val="18"/>
              </w:rPr>
              <w:t xml:space="preserve">    0,531 </w:t>
            </w:r>
          </w:p>
        </w:tc>
        <w:tc>
          <w:tcPr>
            <w:tcW w:w="373" w:type="pct"/>
            <w:tcBorders>
              <w:top w:val="nil"/>
              <w:left w:val="nil"/>
              <w:bottom w:val="single" w:sz="4" w:space="0" w:color="auto"/>
              <w:right w:val="single" w:sz="4" w:space="0" w:color="auto"/>
            </w:tcBorders>
            <w:shd w:val="clear" w:color="000000" w:fill="FFFFFF"/>
            <w:noWrap/>
            <w:vAlign w:val="bottom"/>
            <w:hideMark/>
          </w:tcPr>
          <w:p w14:paraId="7F5757BA"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54CD8796"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6BD759A2" w14:textId="77777777" w:rsidR="00B51FD2" w:rsidRPr="00B51FD2" w:rsidRDefault="00B51FD2" w:rsidP="00B51FD2">
            <w:pPr>
              <w:pStyle w:val="00Dliubngbiu"/>
              <w:rPr>
                <w:sz w:val="18"/>
                <w:szCs w:val="18"/>
              </w:rPr>
            </w:pPr>
            <w:r w:rsidRPr="00B51FD2">
              <w:rPr>
                <w:sz w:val="18"/>
                <w:szCs w:val="18"/>
              </w:rPr>
              <w:t>0,098</w:t>
            </w:r>
          </w:p>
        </w:tc>
        <w:tc>
          <w:tcPr>
            <w:tcW w:w="373" w:type="pct"/>
            <w:tcBorders>
              <w:top w:val="nil"/>
              <w:left w:val="nil"/>
              <w:bottom w:val="single" w:sz="4" w:space="0" w:color="auto"/>
              <w:right w:val="single" w:sz="4" w:space="0" w:color="auto"/>
            </w:tcBorders>
            <w:shd w:val="clear" w:color="000000" w:fill="FFFFFF"/>
            <w:noWrap/>
            <w:vAlign w:val="bottom"/>
            <w:hideMark/>
          </w:tcPr>
          <w:p w14:paraId="3F969B61" w14:textId="77777777" w:rsidR="00B51FD2" w:rsidRPr="00B51FD2" w:rsidRDefault="00B51FD2" w:rsidP="00B51FD2">
            <w:pPr>
              <w:pStyle w:val="00Dliubngbiu"/>
              <w:rPr>
                <w:sz w:val="18"/>
                <w:szCs w:val="18"/>
              </w:rPr>
            </w:pPr>
            <w:r w:rsidRPr="00B51FD2">
              <w:rPr>
                <w:sz w:val="18"/>
                <w:szCs w:val="18"/>
              </w:rPr>
              <w:t>0,949</w:t>
            </w:r>
          </w:p>
        </w:tc>
        <w:tc>
          <w:tcPr>
            <w:tcW w:w="389" w:type="pct"/>
            <w:tcBorders>
              <w:top w:val="nil"/>
              <w:left w:val="nil"/>
              <w:bottom w:val="single" w:sz="4" w:space="0" w:color="auto"/>
              <w:right w:val="single" w:sz="4" w:space="0" w:color="auto"/>
            </w:tcBorders>
            <w:shd w:val="clear" w:color="000000" w:fill="FFFFFF"/>
            <w:noWrap/>
            <w:vAlign w:val="bottom"/>
            <w:hideMark/>
          </w:tcPr>
          <w:p w14:paraId="0FD3B813" w14:textId="77777777" w:rsidR="00B51FD2" w:rsidRPr="00B51FD2" w:rsidRDefault="00B51FD2" w:rsidP="00B51FD2">
            <w:pPr>
              <w:pStyle w:val="00Dliubngbiu"/>
              <w:rPr>
                <w:color w:val="FF0000"/>
                <w:sz w:val="18"/>
                <w:szCs w:val="18"/>
              </w:rPr>
            </w:pPr>
            <w:r w:rsidRPr="00B51FD2">
              <w:rPr>
                <w:color w:val="FF0000"/>
                <w:sz w:val="18"/>
                <w:szCs w:val="18"/>
              </w:rPr>
              <w:t>2,50</w:t>
            </w:r>
          </w:p>
        </w:tc>
        <w:tc>
          <w:tcPr>
            <w:tcW w:w="364" w:type="pct"/>
            <w:tcBorders>
              <w:top w:val="nil"/>
              <w:left w:val="nil"/>
              <w:bottom w:val="single" w:sz="4" w:space="0" w:color="auto"/>
              <w:right w:val="single" w:sz="4" w:space="0" w:color="auto"/>
            </w:tcBorders>
            <w:shd w:val="clear" w:color="000000" w:fill="FFFFFF"/>
            <w:noWrap/>
            <w:vAlign w:val="bottom"/>
            <w:hideMark/>
          </w:tcPr>
          <w:p w14:paraId="48497097"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447139D4"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46C46636"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77920A8B"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38AB6A09"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545BC3BA" w14:textId="77777777" w:rsidTr="00B51FD2">
        <w:trPr>
          <w:divId w:val="80807360"/>
          <w:trHeight w:val="340"/>
        </w:trPr>
        <w:tc>
          <w:tcPr>
            <w:tcW w:w="321" w:type="pct"/>
            <w:tcBorders>
              <w:top w:val="nil"/>
              <w:left w:val="single" w:sz="4" w:space="0" w:color="auto"/>
              <w:bottom w:val="nil"/>
              <w:right w:val="single" w:sz="4" w:space="0" w:color="auto"/>
            </w:tcBorders>
            <w:shd w:val="clear" w:color="000000" w:fill="FFFFFF"/>
            <w:hideMark/>
          </w:tcPr>
          <w:p w14:paraId="2D2DBEA3" w14:textId="77777777" w:rsidR="00B51FD2" w:rsidRPr="00B51FD2" w:rsidRDefault="00B51FD2" w:rsidP="00B51FD2">
            <w:pPr>
              <w:pStyle w:val="00Dliubngbiu"/>
              <w:rPr>
                <w:sz w:val="18"/>
                <w:szCs w:val="18"/>
              </w:rPr>
            </w:pPr>
            <w:r w:rsidRPr="00B51FD2">
              <w:rPr>
                <w:sz w:val="18"/>
                <w:szCs w:val="18"/>
              </w:rPr>
              <w:t>S5</w:t>
            </w:r>
          </w:p>
        </w:tc>
        <w:tc>
          <w:tcPr>
            <w:tcW w:w="469" w:type="pct"/>
            <w:tcBorders>
              <w:top w:val="nil"/>
              <w:left w:val="nil"/>
              <w:bottom w:val="single" w:sz="4" w:space="0" w:color="auto"/>
              <w:right w:val="single" w:sz="4" w:space="0" w:color="auto"/>
            </w:tcBorders>
            <w:shd w:val="clear" w:color="000000" w:fill="FFFFFF"/>
            <w:noWrap/>
            <w:vAlign w:val="bottom"/>
            <w:hideMark/>
          </w:tcPr>
          <w:p w14:paraId="4EF7469C" w14:textId="77777777" w:rsidR="00B51FD2" w:rsidRPr="00B51FD2" w:rsidRDefault="00B51FD2" w:rsidP="00B51FD2">
            <w:pPr>
              <w:pStyle w:val="00Dliubngbiu"/>
              <w:rPr>
                <w:sz w:val="18"/>
                <w:szCs w:val="18"/>
              </w:rPr>
            </w:pPr>
            <w:r w:rsidRPr="00B51FD2">
              <w:rPr>
                <w:sz w:val="18"/>
                <w:szCs w:val="18"/>
              </w:rPr>
              <w:t>M1</w:t>
            </w:r>
          </w:p>
        </w:tc>
        <w:tc>
          <w:tcPr>
            <w:tcW w:w="484" w:type="pct"/>
            <w:tcBorders>
              <w:top w:val="nil"/>
              <w:left w:val="nil"/>
              <w:bottom w:val="single" w:sz="4" w:space="0" w:color="auto"/>
              <w:right w:val="single" w:sz="4" w:space="0" w:color="auto"/>
            </w:tcBorders>
            <w:shd w:val="clear" w:color="000000" w:fill="FFFFFF"/>
            <w:noWrap/>
            <w:vAlign w:val="bottom"/>
            <w:hideMark/>
          </w:tcPr>
          <w:p w14:paraId="7F5CAEE0" w14:textId="77777777" w:rsidR="00B51FD2" w:rsidRPr="00B51FD2" w:rsidRDefault="00B51FD2" w:rsidP="00B51FD2">
            <w:pPr>
              <w:pStyle w:val="00Dliubngbiu"/>
              <w:rPr>
                <w:sz w:val="18"/>
                <w:szCs w:val="18"/>
              </w:rPr>
            </w:pPr>
            <w:r w:rsidRPr="00B51FD2">
              <w:rPr>
                <w:sz w:val="18"/>
                <w:szCs w:val="18"/>
              </w:rPr>
              <w:t xml:space="preserve">    0,120 </w:t>
            </w:r>
          </w:p>
        </w:tc>
        <w:tc>
          <w:tcPr>
            <w:tcW w:w="373" w:type="pct"/>
            <w:tcBorders>
              <w:top w:val="nil"/>
              <w:left w:val="nil"/>
              <w:bottom w:val="single" w:sz="4" w:space="0" w:color="auto"/>
              <w:right w:val="single" w:sz="4" w:space="0" w:color="auto"/>
            </w:tcBorders>
            <w:shd w:val="clear" w:color="000000" w:fill="FFFFFF"/>
            <w:noWrap/>
            <w:vAlign w:val="bottom"/>
            <w:hideMark/>
          </w:tcPr>
          <w:p w14:paraId="21ADD045"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241BBB83"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56F55F43" w14:textId="77777777" w:rsidR="00B51FD2" w:rsidRPr="00B51FD2" w:rsidRDefault="00B51FD2" w:rsidP="00B51FD2">
            <w:pPr>
              <w:pStyle w:val="00Dliubngbiu"/>
              <w:rPr>
                <w:sz w:val="18"/>
                <w:szCs w:val="18"/>
              </w:rPr>
            </w:pPr>
            <w:r w:rsidRPr="00B51FD2">
              <w:rPr>
                <w:sz w:val="18"/>
                <w:szCs w:val="18"/>
              </w:rPr>
              <w:t>0,022</w:t>
            </w:r>
          </w:p>
        </w:tc>
        <w:tc>
          <w:tcPr>
            <w:tcW w:w="373" w:type="pct"/>
            <w:tcBorders>
              <w:top w:val="nil"/>
              <w:left w:val="nil"/>
              <w:bottom w:val="single" w:sz="4" w:space="0" w:color="auto"/>
              <w:right w:val="single" w:sz="4" w:space="0" w:color="auto"/>
            </w:tcBorders>
            <w:shd w:val="clear" w:color="000000" w:fill="FFFFFF"/>
            <w:noWrap/>
            <w:vAlign w:val="bottom"/>
            <w:hideMark/>
          </w:tcPr>
          <w:p w14:paraId="1E5482E8" w14:textId="77777777" w:rsidR="00B51FD2" w:rsidRPr="00B51FD2" w:rsidRDefault="00B51FD2" w:rsidP="00B51FD2">
            <w:pPr>
              <w:pStyle w:val="00Dliubngbiu"/>
              <w:rPr>
                <w:sz w:val="18"/>
                <w:szCs w:val="18"/>
              </w:rPr>
            </w:pPr>
            <w:r w:rsidRPr="00B51FD2">
              <w:rPr>
                <w:sz w:val="18"/>
                <w:szCs w:val="18"/>
              </w:rPr>
              <w:t>0,989</w:t>
            </w:r>
          </w:p>
        </w:tc>
        <w:tc>
          <w:tcPr>
            <w:tcW w:w="389" w:type="pct"/>
            <w:tcBorders>
              <w:top w:val="nil"/>
              <w:left w:val="nil"/>
              <w:bottom w:val="single" w:sz="4" w:space="0" w:color="auto"/>
              <w:right w:val="single" w:sz="4" w:space="0" w:color="auto"/>
            </w:tcBorders>
            <w:shd w:val="clear" w:color="000000" w:fill="FFFFFF"/>
            <w:noWrap/>
            <w:vAlign w:val="bottom"/>
            <w:hideMark/>
          </w:tcPr>
          <w:p w14:paraId="2B2EB189" w14:textId="77777777" w:rsidR="00B51FD2" w:rsidRPr="00B51FD2" w:rsidRDefault="00B51FD2" w:rsidP="00B51FD2">
            <w:pPr>
              <w:pStyle w:val="00Dliubngbiu"/>
              <w:rPr>
                <w:color w:val="FF0000"/>
                <w:sz w:val="18"/>
                <w:szCs w:val="18"/>
              </w:rPr>
            </w:pPr>
            <w:r w:rsidRPr="00B51FD2">
              <w:rPr>
                <w:color w:val="FF0000"/>
                <w:sz w:val="18"/>
                <w:szCs w:val="18"/>
              </w:rPr>
              <w:t>0,54</w:t>
            </w:r>
          </w:p>
        </w:tc>
        <w:tc>
          <w:tcPr>
            <w:tcW w:w="364" w:type="pct"/>
            <w:tcBorders>
              <w:top w:val="nil"/>
              <w:left w:val="nil"/>
              <w:bottom w:val="single" w:sz="4" w:space="0" w:color="auto"/>
              <w:right w:val="single" w:sz="4" w:space="0" w:color="auto"/>
            </w:tcBorders>
            <w:shd w:val="clear" w:color="000000" w:fill="FFFFFF"/>
            <w:noWrap/>
            <w:vAlign w:val="bottom"/>
            <w:hideMark/>
          </w:tcPr>
          <w:p w14:paraId="395D918A"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55A51A85"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39F753C8"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6055F5F9"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5CCA34E3"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786B24CE"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5F70998D" w14:textId="77777777" w:rsidR="00B51FD2" w:rsidRPr="00B51FD2" w:rsidRDefault="00B51FD2" w:rsidP="00B51FD2">
            <w:pPr>
              <w:pStyle w:val="00Dliubngbiu"/>
              <w:rPr>
                <w:color w:val="FFFFFF"/>
                <w:sz w:val="18"/>
                <w:szCs w:val="18"/>
              </w:rPr>
            </w:pPr>
            <w:r w:rsidRPr="00B51FD2">
              <w:rPr>
                <w:color w:val="FFFFFF"/>
                <w:sz w:val="18"/>
                <w:szCs w:val="18"/>
              </w:rPr>
              <w:t>S5</w:t>
            </w:r>
          </w:p>
        </w:tc>
        <w:tc>
          <w:tcPr>
            <w:tcW w:w="469" w:type="pct"/>
            <w:tcBorders>
              <w:top w:val="nil"/>
              <w:left w:val="nil"/>
              <w:bottom w:val="single" w:sz="4" w:space="0" w:color="auto"/>
              <w:right w:val="single" w:sz="4" w:space="0" w:color="auto"/>
            </w:tcBorders>
            <w:shd w:val="clear" w:color="000000" w:fill="FFFFFF"/>
            <w:noWrap/>
            <w:vAlign w:val="bottom"/>
            <w:hideMark/>
          </w:tcPr>
          <w:p w14:paraId="7DBF8E09" w14:textId="77777777" w:rsidR="00B51FD2" w:rsidRPr="00B51FD2" w:rsidRDefault="00B51FD2" w:rsidP="00B51FD2">
            <w:pPr>
              <w:pStyle w:val="00Dliubngbiu"/>
              <w:rPr>
                <w:sz w:val="18"/>
                <w:szCs w:val="18"/>
              </w:rPr>
            </w:pPr>
            <w:r w:rsidRPr="00B51FD2">
              <w:rPr>
                <w:sz w:val="18"/>
                <w:szCs w:val="18"/>
              </w:rPr>
              <w:t>M2</w:t>
            </w:r>
          </w:p>
        </w:tc>
        <w:tc>
          <w:tcPr>
            <w:tcW w:w="484" w:type="pct"/>
            <w:tcBorders>
              <w:top w:val="nil"/>
              <w:left w:val="nil"/>
              <w:bottom w:val="single" w:sz="4" w:space="0" w:color="auto"/>
              <w:right w:val="single" w:sz="4" w:space="0" w:color="auto"/>
            </w:tcBorders>
            <w:shd w:val="clear" w:color="000000" w:fill="FFFFFF"/>
            <w:noWrap/>
            <w:vAlign w:val="bottom"/>
            <w:hideMark/>
          </w:tcPr>
          <w:p w14:paraId="38B8EAFA" w14:textId="77777777" w:rsidR="00B51FD2" w:rsidRPr="00B51FD2" w:rsidRDefault="00B51FD2" w:rsidP="00B51FD2">
            <w:pPr>
              <w:pStyle w:val="00Dliubngbiu"/>
              <w:rPr>
                <w:sz w:val="18"/>
                <w:szCs w:val="18"/>
              </w:rPr>
            </w:pPr>
            <w:r w:rsidRPr="00B51FD2">
              <w:rPr>
                <w:sz w:val="18"/>
                <w:szCs w:val="18"/>
              </w:rPr>
              <w:t xml:space="preserve">    0,054 </w:t>
            </w:r>
          </w:p>
        </w:tc>
        <w:tc>
          <w:tcPr>
            <w:tcW w:w="373" w:type="pct"/>
            <w:tcBorders>
              <w:top w:val="nil"/>
              <w:left w:val="nil"/>
              <w:bottom w:val="single" w:sz="4" w:space="0" w:color="auto"/>
              <w:right w:val="single" w:sz="4" w:space="0" w:color="auto"/>
            </w:tcBorders>
            <w:shd w:val="clear" w:color="000000" w:fill="FFFFFF"/>
            <w:noWrap/>
            <w:vAlign w:val="bottom"/>
            <w:hideMark/>
          </w:tcPr>
          <w:p w14:paraId="291B4E77" w14:textId="77777777" w:rsidR="00B51FD2" w:rsidRPr="00B51FD2" w:rsidRDefault="00B51FD2" w:rsidP="00B51FD2">
            <w:pPr>
              <w:pStyle w:val="00Dliubngbiu"/>
              <w:rPr>
                <w:sz w:val="18"/>
                <w:szCs w:val="18"/>
              </w:rPr>
            </w:pPr>
            <w:r w:rsidRPr="00B51FD2">
              <w:rPr>
                <w:sz w:val="18"/>
                <w:szCs w:val="18"/>
              </w:rPr>
              <w:t>0,070</w:t>
            </w:r>
          </w:p>
        </w:tc>
        <w:tc>
          <w:tcPr>
            <w:tcW w:w="284" w:type="pct"/>
            <w:tcBorders>
              <w:top w:val="nil"/>
              <w:left w:val="nil"/>
              <w:bottom w:val="single" w:sz="4" w:space="0" w:color="auto"/>
              <w:right w:val="single" w:sz="4" w:space="0" w:color="auto"/>
            </w:tcBorders>
            <w:shd w:val="clear" w:color="000000" w:fill="FFFFFF"/>
            <w:noWrap/>
            <w:vAlign w:val="bottom"/>
            <w:hideMark/>
          </w:tcPr>
          <w:p w14:paraId="179DF650"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21FF0EB1" w14:textId="77777777" w:rsidR="00B51FD2" w:rsidRPr="00B51FD2" w:rsidRDefault="00B51FD2" w:rsidP="00B51FD2">
            <w:pPr>
              <w:pStyle w:val="00Dliubngbiu"/>
              <w:rPr>
                <w:sz w:val="18"/>
                <w:szCs w:val="18"/>
              </w:rPr>
            </w:pPr>
            <w:r w:rsidRPr="00B51FD2">
              <w:rPr>
                <w:sz w:val="18"/>
                <w:szCs w:val="18"/>
              </w:rPr>
              <w:t>0,013</w:t>
            </w:r>
          </w:p>
        </w:tc>
        <w:tc>
          <w:tcPr>
            <w:tcW w:w="373" w:type="pct"/>
            <w:tcBorders>
              <w:top w:val="nil"/>
              <w:left w:val="nil"/>
              <w:bottom w:val="single" w:sz="4" w:space="0" w:color="auto"/>
              <w:right w:val="single" w:sz="4" w:space="0" w:color="auto"/>
            </w:tcBorders>
            <w:shd w:val="clear" w:color="000000" w:fill="FFFFFF"/>
            <w:noWrap/>
            <w:vAlign w:val="bottom"/>
            <w:hideMark/>
          </w:tcPr>
          <w:p w14:paraId="50E3558C" w14:textId="77777777" w:rsidR="00B51FD2" w:rsidRPr="00B51FD2" w:rsidRDefault="00B51FD2" w:rsidP="00B51FD2">
            <w:pPr>
              <w:pStyle w:val="00Dliubngbiu"/>
              <w:rPr>
                <w:sz w:val="18"/>
                <w:szCs w:val="18"/>
              </w:rPr>
            </w:pPr>
            <w:r w:rsidRPr="00B51FD2">
              <w:rPr>
                <w:sz w:val="18"/>
                <w:szCs w:val="18"/>
              </w:rPr>
              <w:t>0,994</w:t>
            </w:r>
          </w:p>
        </w:tc>
        <w:tc>
          <w:tcPr>
            <w:tcW w:w="389" w:type="pct"/>
            <w:tcBorders>
              <w:top w:val="nil"/>
              <w:left w:val="nil"/>
              <w:bottom w:val="single" w:sz="4" w:space="0" w:color="auto"/>
              <w:right w:val="single" w:sz="4" w:space="0" w:color="auto"/>
            </w:tcBorders>
            <w:shd w:val="clear" w:color="000000" w:fill="FFFFFF"/>
            <w:noWrap/>
            <w:vAlign w:val="bottom"/>
            <w:hideMark/>
          </w:tcPr>
          <w:p w14:paraId="3C55AD02" w14:textId="77777777" w:rsidR="00B51FD2" w:rsidRPr="00B51FD2" w:rsidRDefault="00B51FD2" w:rsidP="00B51FD2">
            <w:pPr>
              <w:pStyle w:val="00Dliubngbiu"/>
              <w:rPr>
                <w:color w:val="FF0000"/>
                <w:sz w:val="18"/>
                <w:szCs w:val="18"/>
              </w:rPr>
            </w:pPr>
            <w:r w:rsidRPr="00B51FD2">
              <w:rPr>
                <w:color w:val="FF0000"/>
                <w:sz w:val="18"/>
                <w:szCs w:val="18"/>
              </w:rPr>
              <w:t>0,28</w:t>
            </w:r>
          </w:p>
        </w:tc>
        <w:tc>
          <w:tcPr>
            <w:tcW w:w="364" w:type="pct"/>
            <w:tcBorders>
              <w:top w:val="nil"/>
              <w:left w:val="nil"/>
              <w:bottom w:val="single" w:sz="4" w:space="0" w:color="auto"/>
              <w:right w:val="single" w:sz="4" w:space="0" w:color="auto"/>
            </w:tcBorders>
            <w:shd w:val="clear" w:color="000000" w:fill="FFFFFF"/>
            <w:noWrap/>
            <w:vAlign w:val="bottom"/>
            <w:hideMark/>
          </w:tcPr>
          <w:p w14:paraId="3DDAF4B4"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13EA621A"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21C24894"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35671408" w14:textId="77777777" w:rsidR="00B51FD2" w:rsidRPr="00B51FD2" w:rsidRDefault="00B51FD2" w:rsidP="00B51FD2">
            <w:pPr>
              <w:pStyle w:val="00Dliubngbiu"/>
              <w:rPr>
                <w:sz w:val="18"/>
                <w:szCs w:val="18"/>
              </w:rPr>
            </w:pPr>
            <w:r w:rsidRPr="00B51FD2">
              <w:rPr>
                <w:sz w:val="18"/>
                <w:szCs w:val="18"/>
              </w:rPr>
              <w:t>0,56</w:t>
            </w:r>
          </w:p>
        </w:tc>
        <w:tc>
          <w:tcPr>
            <w:tcW w:w="530" w:type="pct"/>
            <w:tcBorders>
              <w:top w:val="nil"/>
              <w:left w:val="nil"/>
              <w:bottom w:val="single" w:sz="4" w:space="0" w:color="auto"/>
              <w:right w:val="single" w:sz="4" w:space="0" w:color="auto"/>
            </w:tcBorders>
            <w:shd w:val="clear" w:color="000000" w:fill="FFFFFF"/>
            <w:noWrap/>
            <w:vAlign w:val="bottom"/>
            <w:hideMark/>
          </w:tcPr>
          <w:p w14:paraId="4E784E92"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3B7619A0"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416FF702" w14:textId="77777777" w:rsidR="00B51FD2" w:rsidRPr="00B51FD2" w:rsidRDefault="00B51FD2" w:rsidP="00B51FD2">
            <w:pPr>
              <w:pStyle w:val="00Dliubngbiu"/>
              <w:rPr>
                <w:color w:val="FFFFFF"/>
                <w:sz w:val="18"/>
                <w:szCs w:val="18"/>
              </w:rPr>
            </w:pPr>
            <w:r w:rsidRPr="00B51FD2">
              <w:rPr>
                <w:color w:val="FFFFFF"/>
                <w:sz w:val="18"/>
                <w:szCs w:val="18"/>
              </w:rPr>
              <w:t>S5</w:t>
            </w:r>
          </w:p>
        </w:tc>
        <w:tc>
          <w:tcPr>
            <w:tcW w:w="469" w:type="pct"/>
            <w:tcBorders>
              <w:top w:val="nil"/>
              <w:left w:val="nil"/>
              <w:bottom w:val="single" w:sz="4" w:space="0" w:color="auto"/>
              <w:right w:val="single" w:sz="4" w:space="0" w:color="auto"/>
            </w:tcBorders>
            <w:shd w:val="clear" w:color="000000" w:fill="FFFFFF"/>
            <w:noWrap/>
            <w:vAlign w:val="bottom"/>
            <w:hideMark/>
          </w:tcPr>
          <w:p w14:paraId="7F63F172" w14:textId="77777777" w:rsidR="00B51FD2" w:rsidRPr="00B51FD2" w:rsidRDefault="00B51FD2" w:rsidP="00B51FD2">
            <w:pPr>
              <w:pStyle w:val="00Dliubngbiu"/>
              <w:rPr>
                <w:sz w:val="18"/>
                <w:szCs w:val="18"/>
              </w:rPr>
            </w:pPr>
            <w:r w:rsidRPr="00B51FD2">
              <w:rPr>
                <w:sz w:val="18"/>
                <w:szCs w:val="18"/>
              </w:rPr>
              <w:t>MI</w:t>
            </w:r>
          </w:p>
        </w:tc>
        <w:tc>
          <w:tcPr>
            <w:tcW w:w="484" w:type="pct"/>
            <w:tcBorders>
              <w:top w:val="nil"/>
              <w:left w:val="nil"/>
              <w:bottom w:val="single" w:sz="4" w:space="0" w:color="auto"/>
              <w:right w:val="single" w:sz="4" w:space="0" w:color="auto"/>
            </w:tcBorders>
            <w:shd w:val="clear" w:color="000000" w:fill="FFFFFF"/>
            <w:noWrap/>
            <w:vAlign w:val="bottom"/>
            <w:hideMark/>
          </w:tcPr>
          <w:p w14:paraId="3832ADEE" w14:textId="77777777" w:rsidR="00B51FD2" w:rsidRPr="00B51FD2" w:rsidRDefault="00B51FD2" w:rsidP="00B51FD2">
            <w:pPr>
              <w:pStyle w:val="00Dliubngbiu"/>
              <w:rPr>
                <w:sz w:val="18"/>
                <w:szCs w:val="18"/>
              </w:rPr>
            </w:pPr>
            <w:r w:rsidRPr="00B51FD2">
              <w:rPr>
                <w:sz w:val="18"/>
                <w:szCs w:val="18"/>
              </w:rPr>
              <w:t xml:space="preserve">    0,267 </w:t>
            </w:r>
          </w:p>
        </w:tc>
        <w:tc>
          <w:tcPr>
            <w:tcW w:w="373" w:type="pct"/>
            <w:tcBorders>
              <w:top w:val="nil"/>
              <w:left w:val="nil"/>
              <w:bottom w:val="single" w:sz="4" w:space="0" w:color="auto"/>
              <w:right w:val="single" w:sz="4" w:space="0" w:color="auto"/>
            </w:tcBorders>
            <w:shd w:val="clear" w:color="000000" w:fill="FFFFFF"/>
            <w:noWrap/>
            <w:vAlign w:val="bottom"/>
            <w:hideMark/>
          </w:tcPr>
          <w:p w14:paraId="0B4765B2"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4D151629"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3CFFFB16" w14:textId="77777777" w:rsidR="00B51FD2" w:rsidRPr="00B51FD2" w:rsidRDefault="00B51FD2" w:rsidP="00B51FD2">
            <w:pPr>
              <w:pStyle w:val="00Dliubngbiu"/>
              <w:rPr>
                <w:sz w:val="18"/>
                <w:szCs w:val="18"/>
              </w:rPr>
            </w:pPr>
            <w:r w:rsidRPr="00B51FD2">
              <w:rPr>
                <w:sz w:val="18"/>
                <w:szCs w:val="18"/>
              </w:rPr>
              <w:t>0,049</w:t>
            </w:r>
          </w:p>
        </w:tc>
        <w:tc>
          <w:tcPr>
            <w:tcW w:w="373" w:type="pct"/>
            <w:tcBorders>
              <w:top w:val="nil"/>
              <w:left w:val="nil"/>
              <w:bottom w:val="single" w:sz="4" w:space="0" w:color="auto"/>
              <w:right w:val="single" w:sz="4" w:space="0" w:color="auto"/>
            </w:tcBorders>
            <w:shd w:val="clear" w:color="000000" w:fill="FFFFFF"/>
            <w:noWrap/>
            <w:vAlign w:val="bottom"/>
            <w:hideMark/>
          </w:tcPr>
          <w:p w14:paraId="43504CD0" w14:textId="77777777" w:rsidR="00B51FD2" w:rsidRPr="00B51FD2" w:rsidRDefault="00B51FD2" w:rsidP="00B51FD2">
            <w:pPr>
              <w:pStyle w:val="00Dliubngbiu"/>
              <w:rPr>
                <w:sz w:val="18"/>
                <w:szCs w:val="18"/>
              </w:rPr>
            </w:pPr>
            <w:r w:rsidRPr="00B51FD2">
              <w:rPr>
                <w:sz w:val="18"/>
                <w:szCs w:val="18"/>
              </w:rPr>
              <w:t>0,975</w:t>
            </w:r>
          </w:p>
        </w:tc>
        <w:tc>
          <w:tcPr>
            <w:tcW w:w="389" w:type="pct"/>
            <w:tcBorders>
              <w:top w:val="nil"/>
              <w:left w:val="nil"/>
              <w:bottom w:val="single" w:sz="4" w:space="0" w:color="auto"/>
              <w:right w:val="single" w:sz="4" w:space="0" w:color="auto"/>
            </w:tcBorders>
            <w:shd w:val="clear" w:color="000000" w:fill="FFFFFF"/>
            <w:noWrap/>
            <w:vAlign w:val="bottom"/>
            <w:hideMark/>
          </w:tcPr>
          <w:p w14:paraId="7A9FAEE3" w14:textId="77777777" w:rsidR="00B51FD2" w:rsidRPr="00B51FD2" w:rsidRDefault="00B51FD2" w:rsidP="00B51FD2">
            <w:pPr>
              <w:pStyle w:val="00Dliubngbiu"/>
              <w:rPr>
                <w:color w:val="FF0000"/>
                <w:sz w:val="18"/>
                <w:szCs w:val="18"/>
              </w:rPr>
            </w:pPr>
            <w:r w:rsidRPr="00B51FD2">
              <w:rPr>
                <w:color w:val="FF0000"/>
                <w:sz w:val="18"/>
                <w:szCs w:val="18"/>
              </w:rPr>
              <w:t>1,22</w:t>
            </w:r>
          </w:p>
        </w:tc>
        <w:tc>
          <w:tcPr>
            <w:tcW w:w="364" w:type="pct"/>
            <w:tcBorders>
              <w:top w:val="nil"/>
              <w:left w:val="nil"/>
              <w:bottom w:val="single" w:sz="4" w:space="0" w:color="auto"/>
              <w:right w:val="single" w:sz="4" w:space="0" w:color="auto"/>
            </w:tcBorders>
            <w:shd w:val="clear" w:color="000000" w:fill="FFFFFF"/>
            <w:noWrap/>
            <w:vAlign w:val="bottom"/>
            <w:hideMark/>
          </w:tcPr>
          <w:p w14:paraId="5B0526CF"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6FAEC636"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1EF6FEDB"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049BC724"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673370AA"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2BF4ECA2" w14:textId="77777777" w:rsidTr="00B51FD2">
        <w:trPr>
          <w:divId w:val="80807360"/>
          <w:trHeight w:val="320"/>
        </w:trPr>
        <w:tc>
          <w:tcPr>
            <w:tcW w:w="321" w:type="pct"/>
            <w:tcBorders>
              <w:top w:val="nil"/>
              <w:left w:val="single" w:sz="4" w:space="0" w:color="auto"/>
              <w:bottom w:val="single" w:sz="4" w:space="0" w:color="auto"/>
              <w:right w:val="single" w:sz="4" w:space="0" w:color="auto"/>
            </w:tcBorders>
            <w:shd w:val="clear" w:color="000000" w:fill="FFFFFF"/>
            <w:noWrap/>
            <w:vAlign w:val="bottom"/>
            <w:hideMark/>
          </w:tcPr>
          <w:p w14:paraId="3CC1F03C" w14:textId="77777777" w:rsidR="00B51FD2" w:rsidRPr="00B51FD2" w:rsidRDefault="00B51FD2" w:rsidP="00B51FD2">
            <w:pPr>
              <w:pStyle w:val="00Dliubngbiu"/>
              <w:rPr>
                <w:color w:val="FFFFFF"/>
                <w:sz w:val="18"/>
                <w:szCs w:val="18"/>
              </w:rPr>
            </w:pPr>
            <w:r w:rsidRPr="00B51FD2">
              <w:rPr>
                <w:color w:val="FFFFFF"/>
                <w:sz w:val="18"/>
                <w:szCs w:val="18"/>
              </w:rPr>
              <w:t>S5</w:t>
            </w:r>
          </w:p>
        </w:tc>
        <w:tc>
          <w:tcPr>
            <w:tcW w:w="469" w:type="pct"/>
            <w:tcBorders>
              <w:top w:val="nil"/>
              <w:left w:val="nil"/>
              <w:bottom w:val="single" w:sz="4" w:space="0" w:color="auto"/>
              <w:right w:val="single" w:sz="4" w:space="0" w:color="auto"/>
            </w:tcBorders>
            <w:shd w:val="clear" w:color="000000" w:fill="FFFFFF"/>
            <w:noWrap/>
            <w:vAlign w:val="bottom"/>
            <w:hideMark/>
          </w:tcPr>
          <w:p w14:paraId="7729F0DB" w14:textId="77777777" w:rsidR="00B51FD2" w:rsidRPr="00B51FD2" w:rsidRDefault="00B51FD2" w:rsidP="00B51FD2">
            <w:pPr>
              <w:pStyle w:val="00Dliubngbiu"/>
              <w:rPr>
                <w:sz w:val="18"/>
                <w:szCs w:val="18"/>
              </w:rPr>
            </w:pPr>
            <w:r w:rsidRPr="00B51FD2">
              <w:rPr>
                <w:sz w:val="18"/>
                <w:szCs w:val="18"/>
              </w:rPr>
              <w:t>MII</w:t>
            </w:r>
          </w:p>
        </w:tc>
        <w:tc>
          <w:tcPr>
            <w:tcW w:w="484" w:type="pct"/>
            <w:tcBorders>
              <w:top w:val="nil"/>
              <w:left w:val="nil"/>
              <w:bottom w:val="single" w:sz="4" w:space="0" w:color="auto"/>
              <w:right w:val="single" w:sz="4" w:space="0" w:color="auto"/>
            </w:tcBorders>
            <w:shd w:val="clear" w:color="000000" w:fill="FFFFFF"/>
            <w:noWrap/>
            <w:vAlign w:val="bottom"/>
            <w:hideMark/>
          </w:tcPr>
          <w:p w14:paraId="1F09F134" w14:textId="77777777" w:rsidR="00B51FD2" w:rsidRPr="00B51FD2" w:rsidRDefault="00B51FD2" w:rsidP="00B51FD2">
            <w:pPr>
              <w:pStyle w:val="00Dliubngbiu"/>
              <w:rPr>
                <w:sz w:val="18"/>
                <w:szCs w:val="18"/>
              </w:rPr>
            </w:pPr>
            <w:r w:rsidRPr="00B51FD2">
              <w:rPr>
                <w:sz w:val="18"/>
                <w:szCs w:val="18"/>
              </w:rPr>
              <w:t xml:space="preserve">    0,119 </w:t>
            </w:r>
          </w:p>
        </w:tc>
        <w:tc>
          <w:tcPr>
            <w:tcW w:w="373" w:type="pct"/>
            <w:tcBorders>
              <w:top w:val="nil"/>
              <w:left w:val="nil"/>
              <w:bottom w:val="single" w:sz="4" w:space="0" w:color="auto"/>
              <w:right w:val="single" w:sz="4" w:space="0" w:color="auto"/>
            </w:tcBorders>
            <w:shd w:val="clear" w:color="000000" w:fill="FFFFFF"/>
            <w:noWrap/>
            <w:vAlign w:val="bottom"/>
            <w:hideMark/>
          </w:tcPr>
          <w:p w14:paraId="5B77243E"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04B63BE3"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5E243361" w14:textId="77777777" w:rsidR="00B51FD2" w:rsidRPr="00B51FD2" w:rsidRDefault="00B51FD2" w:rsidP="00B51FD2">
            <w:pPr>
              <w:pStyle w:val="00Dliubngbiu"/>
              <w:rPr>
                <w:sz w:val="18"/>
                <w:szCs w:val="18"/>
              </w:rPr>
            </w:pPr>
            <w:r w:rsidRPr="00B51FD2">
              <w:rPr>
                <w:sz w:val="18"/>
                <w:szCs w:val="18"/>
              </w:rPr>
              <w:t>0,022</w:t>
            </w:r>
          </w:p>
        </w:tc>
        <w:tc>
          <w:tcPr>
            <w:tcW w:w="373" w:type="pct"/>
            <w:tcBorders>
              <w:top w:val="nil"/>
              <w:left w:val="nil"/>
              <w:bottom w:val="single" w:sz="4" w:space="0" w:color="auto"/>
              <w:right w:val="single" w:sz="4" w:space="0" w:color="auto"/>
            </w:tcBorders>
            <w:shd w:val="clear" w:color="000000" w:fill="FFFFFF"/>
            <w:noWrap/>
            <w:vAlign w:val="bottom"/>
            <w:hideMark/>
          </w:tcPr>
          <w:p w14:paraId="2DD3E7C2" w14:textId="77777777" w:rsidR="00B51FD2" w:rsidRPr="00B51FD2" w:rsidRDefault="00B51FD2" w:rsidP="00B51FD2">
            <w:pPr>
              <w:pStyle w:val="00Dliubngbiu"/>
              <w:rPr>
                <w:sz w:val="18"/>
                <w:szCs w:val="18"/>
              </w:rPr>
            </w:pPr>
            <w:r w:rsidRPr="00B51FD2">
              <w:rPr>
                <w:sz w:val="18"/>
                <w:szCs w:val="18"/>
              </w:rPr>
              <w:t>0,989</w:t>
            </w:r>
          </w:p>
        </w:tc>
        <w:tc>
          <w:tcPr>
            <w:tcW w:w="389" w:type="pct"/>
            <w:tcBorders>
              <w:top w:val="nil"/>
              <w:left w:val="nil"/>
              <w:bottom w:val="single" w:sz="4" w:space="0" w:color="auto"/>
              <w:right w:val="single" w:sz="4" w:space="0" w:color="auto"/>
            </w:tcBorders>
            <w:shd w:val="clear" w:color="000000" w:fill="FFFFFF"/>
            <w:noWrap/>
            <w:vAlign w:val="bottom"/>
            <w:hideMark/>
          </w:tcPr>
          <w:p w14:paraId="356EB6F3" w14:textId="77777777" w:rsidR="00B51FD2" w:rsidRPr="00B51FD2" w:rsidRDefault="00B51FD2" w:rsidP="00B51FD2">
            <w:pPr>
              <w:pStyle w:val="00Dliubngbiu"/>
              <w:rPr>
                <w:color w:val="FF0000"/>
                <w:sz w:val="18"/>
                <w:szCs w:val="18"/>
              </w:rPr>
            </w:pPr>
            <w:r w:rsidRPr="00B51FD2">
              <w:rPr>
                <w:color w:val="FF0000"/>
                <w:sz w:val="18"/>
                <w:szCs w:val="18"/>
              </w:rPr>
              <w:t>0,54</w:t>
            </w:r>
          </w:p>
        </w:tc>
        <w:tc>
          <w:tcPr>
            <w:tcW w:w="364" w:type="pct"/>
            <w:tcBorders>
              <w:top w:val="nil"/>
              <w:left w:val="nil"/>
              <w:bottom w:val="single" w:sz="4" w:space="0" w:color="auto"/>
              <w:right w:val="single" w:sz="4" w:space="0" w:color="auto"/>
            </w:tcBorders>
            <w:shd w:val="clear" w:color="000000" w:fill="FFFFFF"/>
            <w:noWrap/>
            <w:vAlign w:val="bottom"/>
            <w:hideMark/>
          </w:tcPr>
          <w:p w14:paraId="736D47F7"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426EB7B5"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2C8A60AA"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53AB1F4A"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66DC494D"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2CC754C1" w14:textId="77777777" w:rsidTr="00B51FD2">
        <w:trPr>
          <w:divId w:val="80807360"/>
          <w:trHeight w:val="340"/>
        </w:trPr>
        <w:tc>
          <w:tcPr>
            <w:tcW w:w="321" w:type="pct"/>
            <w:tcBorders>
              <w:top w:val="nil"/>
              <w:left w:val="single" w:sz="4" w:space="0" w:color="auto"/>
              <w:bottom w:val="nil"/>
              <w:right w:val="single" w:sz="4" w:space="0" w:color="auto"/>
            </w:tcBorders>
            <w:shd w:val="clear" w:color="000000" w:fill="FFFFFF"/>
            <w:hideMark/>
          </w:tcPr>
          <w:p w14:paraId="6E26DEA3" w14:textId="77777777" w:rsidR="00B51FD2" w:rsidRPr="00B51FD2" w:rsidRDefault="00B51FD2" w:rsidP="00B51FD2">
            <w:pPr>
              <w:pStyle w:val="00Dliubngbiu"/>
              <w:rPr>
                <w:sz w:val="18"/>
                <w:szCs w:val="18"/>
              </w:rPr>
            </w:pPr>
            <w:r w:rsidRPr="00B51FD2">
              <w:rPr>
                <w:sz w:val="18"/>
                <w:szCs w:val="18"/>
              </w:rPr>
              <w:t>S8</w:t>
            </w:r>
          </w:p>
        </w:tc>
        <w:tc>
          <w:tcPr>
            <w:tcW w:w="469" w:type="pct"/>
            <w:tcBorders>
              <w:top w:val="nil"/>
              <w:left w:val="nil"/>
              <w:bottom w:val="single" w:sz="4" w:space="0" w:color="auto"/>
              <w:right w:val="single" w:sz="4" w:space="0" w:color="auto"/>
            </w:tcBorders>
            <w:shd w:val="clear" w:color="000000" w:fill="FFFFFF"/>
            <w:noWrap/>
            <w:vAlign w:val="bottom"/>
            <w:hideMark/>
          </w:tcPr>
          <w:p w14:paraId="6438009C" w14:textId="77777777" w:rsidR="00B51FD2" w:rsidRPr="00B51FD2" w:rsidRDefault="00B51FD2" w:rsidP="00B51FD2">
            <w:pPr>
              <w:pStyle w:val="00Dliubngbiu"/>
              <w:rPr>
                <w:sz w:val="18"/>
                <w:szCs w:val="18"/>
              </w:rPr>
            </w:pPr>
            <w:r w:rsidRPr="00B51FD2">
              <w:rPr>
                <w:sz w:val="18"/>
                <w:szCs w:val="18"/>
              </w:rPr>
              <w:t>M1</w:t>
            </w:r>
          </w:p>
        </w:tc>
        <w:tc>
          <w:tcPr>
            <w:tcW w:w="484" w:type="pct"/>
            <w:tcBorders>
              <w:top w:val="nil"/>
              <w:left w:val="nil"/>
              <w:bottom w:val="single" w:sz="4" w:space="0" w:color="auto"/>
              <w:right w:val="single" w:sz="4" w:space="0" w:color="auto"/>
            </w:tcBorders>
            <w:shd w:val="clear" w:color="000000" w:fill="FFFFFF"/>
            <w:noWrap/>
            <w:vAlign w:val="bottom"/>
            <w:hideMark/>
          </w:tcPr>
          <w:p w14:paraId="537C4201" w14:textId="77777777" w:rsidR="00B51FD2" w:rsidRPr="00B51FD2" w:rsidRDefault="00B51FD2" w:rsidP="00B51FD2">
            <w:pPr>
              <w:pStyle w:val="00Dliubngbiu"/>
              <w:rPr>
                <w:sz w:val="18"/>
                <w:szCs w:val="18"/>
              </w:rPr>
            </w:pPr>
            <w:r w:rsidRPr="00B51FD2">
              <w:rPr>
                <w:sz w:val="18"/>
                <w:szCs w:val="18"/>
              </w:rPr>
              <w:t xml:space="preserve">    0,275 </w:t>
            </w:r>
          </w:p>
        </w:tc>
        <w:tc>
          <w:tcPr>
            <w:tcW w:w="373" w:type="pct"/>
            <w:tcBorders>
              <w:top w:val="nil"/>
              <w:left w:val="nil"/>
              <w:bottom w:val="single" w:sz="4" w:space="0" w:color="auto"/>
              <w:right w:val="single" w:sz="4" w:space="0" w:color="auto"/>
            </w:tcBorders>
            <w:shd w:val="clear" w:color="000000" w:fill="FFFFFF"/>
            <w:noWrap/>
            <w:vAlign w:val="bottom"/>
            <w:hideMark/>
          </w:tcPr>
          <w:p w14:paraId="60FCF854"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63CF91CB"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2D190C70" w14:textId="77777777" w:rsidR="00B51FD2" w:rsidRPr="00B51FD2" w:rsidRDefault="00B51FD2" w:rsidP="00B51FD2">
            <w:pPr>
              <w:pStyle w:val="00Dliubngbiu"/>
              <w:rPr>
                <w:sz w:val="18"/>
                <w:szCs w:val="18"/>
              </w:rPr>
            </w:pPr>
            <w:r w:rsidRPr="00B51FD2">
              <w:rPr>
                <w:sz w:val="18"/>
                <w:szCs w:val="18"/>
              </w:rPr>
              <w:t>0,051</w:t>
            </w:r>
          </w:p>
        </w:tc>
        <w:tc>
          <w:tcPr>
            <w:tcW w:w="373" w:type="pct"/>
            <w:tcBorders>
              <w:top w:val="nil"/>
              <w:left w:val="nil"/>
              <w:bottom w:val="single" w:sz="4" w:space="0" w:color="auto"/>
              <w:right w:val="single" w:sz="4" w:space="0" w:color="auto"/>
            </w:tcBorders>
            <w:shd w:val="clear" w:color="000000" w:fill="FFFFFF"/>
            <w:noWrap/>
            <w:vAlign w:val="bottom"/>
            <w:hideMark/>
          </w:tcPr>
          <w:p w14:paraId="34FEE98C" w14:textId="77777777" w:rsidR="00B51FD2" w:rsidRPr="00B51FD2" w:rsidRDefault="00B51FD2" w:rsidP="00B51FD2">
            <w:pPr>
              <w:pStyle w:val="00Dliubngbiu"/>
              <w:rPr>
                <w:sz w:val="18"/>
                <w:szCs w:val="18"/>
              </w:rPr>
            </w:pPr>
            <w:r w:rsidRPr="00B51FD2">
              <w:rPr>
                <w:sz w:val="18"/>
                <w:szCs w:val="18"/>
              </w:rPr>
              <w:t>0,974</w:t>
            </w:r>
          </w:p>
        </w:tc>
        <w:tc>
          <w:tcPr>
            <w:tcW w:w="389" w:type="pct"/>
            <w:tcBorders>
              <w:top w:val="nil"/>
              <w:left w:val="nil"/>
              <w:bottom w:val="single" w:sz="4" w:space="0" w:color="auto"/>
              <w:right w:val="single" w:sz="4" w:space="0" w:color="auto"/>
            </w:tcBorders>
            <w:shd w:val="clear" w:color="000000" w:fill="FFFFFF"/>
            <w:noWrap/>
            <w:vAlign w:val="bottom"/>
            <w:hideMark/>
          </w:tcPr>
          <w:p w14:paraId="325276ED" w14:textId="77777777" w:rsidR="00B51FD2" w:rsidRPr="00B51FD2" w:rsidRDefault="00B51FD2" w:rsidP="00B51FD2">
            <w:pPr>
              <w:pStyle w:val="00Dliubngbiu"/>
              <w:rPr>
                <w:color w:val="FF0000"/>
                <w:sz w:val="18"/>
                <w:szCs w:val="18"/>
              </w:rPr>
            </w:pPr>
            <w:r w:rsidRPr="00B51FD2">
              <w:rPr>
                <w:color w:val="FF0000"/>
                <w:sz w:val="18"/>
                <w:szCs w:val="18"/>
              </w:rPr>
              <w:t>1,26</w:t>
            </w:r>
          </w:p>
        </w:tc>
        <w:tc>
          <w:tcPr>
            <w:tcW w:w="364" w:type="pct"/>
            <w:tcBorders>
              <w:top w:val="nil"/>
              <w:left w:val="nil"/>
              <w:bottom w:val="single" w:sz="4" w:space="0" w:color="auto"/>
              <w:right w:val="single" w:sz="4" w:space="0" w:color="auto"/>
            </w:tcBorders>
            <w:shd w:val="clear" w:color="000000" w:fill="FFFFFF"/>
            <w:noWrap/>
            <w:vAlign w:val="bottom"/>
            <w:hideMark/>
          </w:tcPr>
          <w:p w14:paraId="20A93E7D"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17CEF377"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795EDC97"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47418E2E"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38F86855"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65EE0136"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760B3BB7" w14:textId="77777777" w:rsidR="00B51FD2" w:rsidRPr="00B51FD2" w:rsidRDefault="00B51FD2" w:rsidP="00B51FD2">
            <w:pPr>
              <w:pStyle w:val="00Dliubngbiu"/>
              <w:rPr>
                <w:color w:val="FFFFFF"/>
                <w:sz w:val="18"/>
                <w:szCs w:val="18"/>
              </w:rPr>
            </w:pPr>
            <w:r w:rsidRPr="00B51FD2">
              <w:rPr>
                <w:color w:val="FFFFFF"/>
                <w:sz w:val="18"/>
                <w:szCs w:val="18"/>
              </w:rPr>
              <w:t>S8</w:t>
            </w:r>
          </w:p>
        </w:tc>
        <w:tc>
          <w:tcPr>
            <w:tcW w:w="469" w:type="pct"/>
            <w:tcBorders>
              <w:top w:val="nil"/>
              <w:left w:val="nil"/>
              <w:bottom w:val="single" w:sz="4" w:space="0" w:color="auto"/>
              <w:right w:val="single" w:sz="4" w:space="0" w:color="auto"/>
            </w:tcBorders>
            <w:shd w:val="clear" w:color="000000" w:fill="FFFFFF"/>
            <w:noWrap/>
            <w:vAlign w:val="bottom"/>
            <w:hideMark/>
          </w:tcPr>
          <w:p w14:paraId="27FEBFE3" w14:textId="77777777" w:rsidR="00B51FD2" w:rsidRPr="00B51FD2" w:rsidRDefault="00B51FD2" w:rsidP="00B51FD2">
            <w:pPr>
              <w:pStyle w:val="00Dliubngbiu"/>
              <w:rPr>
                <w:sz w:val="18"/>
                <w:szCs w:val="18"/>
              </w:rPr>
            </w:pPr>
            <w:r w:rsidRPr="00B51FD2">
              <w:rPr>
                <w:sz w:val="18"/>
                <w:szCs w:val="18"/>
              </w:rPr>
              <w:t>M2</w:t>
            </w:r>
          </w:p>
        </w:tc>
        <w:tc>
          <w:tcPr>
            <w:tcW w:w="484" w:type="pct"/>
            <w:tcBorders>
              <w:top w:val="nil"/>
              <w:left w:val="nil"/>
              <w:bottom w:val="single" w:sz="4" w:space="0" w:color="auto"/>
              <w:right w:val="single" w:sz="4" w:space="0" w:color="auto"/>
            </w:tcBorders>
            <w:shd w:val="clear" w:color="000000" w:fill="FFFFFF"/>
            <w:noWrap/>
            <w:vAlign w:val="bottom"/>
            <w:hideMark/>
          </w:tcPr>
          <w:p w14:paraId="73142A39" w14:textId="77777777" w:rsidR="00B51FD2" w:rsidRPr="00B51FD2" w:rsidRDefault="00B51FD2" w:rsidP="00B51FD2">
            <w:pPr>
              <w:pStyle w:val="00Dliubngbiu"/>
              <w:rPr>
                <w:sz w:val="18"/>
                <w:szCs w:val="18"/>
              </w:rPr>
            </w:pPr>
            <w:r w:rsidRPr="00B51FD2">
              <w:rPr>
                <w:sz w:val="18"/>
                <w:szCs w:val="18"/>
              </w:rPr>
              <w:t xml:space="preserve">    0,275 </w:t>
            </w:r>
          </w:p>
        </w:tc>
        <w:tc>
          <w:tcPr>
            <w:tcW w:w="373" w:type="pct"/>
            <w:tcBorders>
              <w:top w:val="nil"/>
              <w:left w:val="nil"/>
              <w:bottom w:val="single" w:sz="4" w:space="0" w:color="auto"/>
              <w:right w:val="single" w:sz="4" w:space="0" w:color="auto"/>
            </w:tcBorders>
            <w:shd w:val="clear" w:color="000000" w:fill="FFFFFF"/>
            <w:noWrap/>
            <w:vAlign w:val="bottom"/>
            <w:hideMark/>
          </w:tcPr>
          <w:p w14:paraId="67A4C6D7" w14:textId="77777777" w:rsidR="00B51FD2" w:rsidRPr="00B51FD2" w:rsidRDefault="00B51FD2" w:rsidP="00B51FD2">
            <w:pPr>
              <w:pStyle w:val="00Dliubngbiu"/>
              <w:rPr>
                <w:sz w:val="18"/>
                <w:szCs w:val="18"/>
              </w:rPr>
            </w:pPr>
            <w:r w:rsidRPr="00B51FD2">
              <w:rPr>
                <w:sz w:val="18"/>
                <w:szCs w:val="18"/>
              </w:rPr>
              <w:t>0,070</w:t>
            </w:r>
          </w:p>
        </w:tc>
        <w:tc>
          <w:tcPr>
            <w:tcW w:w="284" w:type="pct"/>
            <w:tcBorders>
              <w:top w:val="nil"/>
              <w:left w:val="nil"/>
              <w:bottom w:val="single" w:sz="4" w:space="0" w:color="auto"/>
              <w:right w:val="single" w:sz="4" w:space="0" w:color="auto"/>
            </w:tcBorders>
            <w:shd w:val="clear" w:color="000000" w:fill="FFFFFF"/>
            <w:noWrap/>
            <w:vAlign w:val="bottom"/>
            <w:hideMark/>
          </w:tcPr>
          <w:p w14:paraId="376D02F1"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6C16B369" w14:textId="77777777" w:rsidR="00B51FD2" w:rsidRPr="00B51FD2" w:rsidRDefault="00B51FD2" w:rsidP="00B51FD2">
            <w:pPr>
              <w:pStyle w:val="00Dliubngbiu"/>
              <w:rPr>
                <w:sz w:val="18"/>
                <w:szCs w:val="18"/>
              </w:rPr>
            </w:pPr>
            <w:r w:rsidRPr="00B51FD2">
              <w:rPr>
                <w:sz w:val="18"/>
                <w:szCs w:val="18"/>
              </w:rPr>
              <w:t>0,066</w:t>
            </w:r>
          </w:p>
        </w:tc>
        <w:tc>
          <w:tcPr>
            <w:tcW w:w="373" w:type="pct"/>
            <w:tcBorders>
              <w:top w:val="nil"/>
              <w:left w:val="nil"/>
              <w:bottom w:val="single" w:sz="4" w:space="0" w:color="auto"/>
              <w:right w:val="single" w:sz="4" w:space="0" w:color="auto"/>
            </w:tcBorders>
            <w:shd w:val="clear" w:color="000000" w:fill="FFFFFF"/>
            <w:noWrap/>
            <w:vAlign w:val="bottom"/>
            <w:hideMark/>
          </w:tcPr>
          <w:p w14:paraId="3DEDB782" w14:textId="77777777" w:rsidR="00B51FD2" w:rsidRPr="00B51FD2" w:rsidRDefault="00B51FD2" w:rsidP="00B51FD2">
            <w:pPr>
              <w:pStyle w:val="00Dliubngbiu"/>
              <w:rPr>
                <w:sz w:val="18"/>
                <w:szCs w:val="18"/>
              </w:rPr>
            </w:pPr>
            <w:r w:rsidRPr="00B51FD2">
              <w:rPr>
                <w:sz w:val="18"/>
                <w:szCs w:val="18"/>
              </w:rPr>
              <w:t>0,966</w:t>
            </w:r>
          </w:p>
        </w:tc>
        <w:tc>
          <w:tcPr>
            <w:tcW w:w="389" w:type="pct"/>
            <w:tcBorders>
              <w:top w:val="nil"/>
              <w:left w:val="nil"/>
              <w:bottom w:val="single" w:sz="4" w:space="0" w:color="auto"/>
              <w:right w:val="single" w:sz="4" w:space="0" w:color="auto"/>
            </w:tcBorders>
            <w:shd w:val="clear" w:color="000000" w:fill="FFFFFF"/>
            <w:noWrap/>
            <w:vAlign w:val="bottom"/>
            <w:hideMark/>
          </w:tcPr>
          <w:p w14:paraId="63A5D383" w14:textId="77777777" w:rsidR="00B51FD2" w:rsidRPr="00B51FD2" w:rsidRDefault="00B51FD2" w:rsidP="00B51FD2">
            <w:pPr>
              <w:pStyle w:val="00Dliubngbiu"/>
              <w:rPr>
                <w:color w:val="FF0000"/>
                <w:sz w:val="18"/>
                <w:szCs w:val="18"/>
              </w:rPr>
            </w:pPr>
            <w:r w:rsidRPr="00B51FD2">
              <w:rPr>
                <w:color w:val="FF0000"/>
                <w:sz w:val="18"/>
                <w:szCs w:val="18"/>
              </w:rPr>
              <w:t>1,45</w:t>
            </w:r>
          </w:p>
        </w:tc>
        <w:tc>
          <w:tcPr>
            <w:tcW w:w="364" w:type="pct"/>
            <w:tcBorders>
              <w:top w:val="nil"/>
              <w:left w:val="nil"/>
              <w:bottom w:val="single" w:sz="4" w:space="0" w:color="auto"/>
              <w:right w:val="single" w:sz="4" w:space="0" w:color="auto"/>
            </w:tcBorders>
            <w:shd w:val="clear" w:color="000000" w:fill="FFFFFF"/>
            <w:noWrap/>
            <w:vAlign w:val="bottom"/>
            <w:hideMark/>
          </w:tcPr>
          <w:p w14:paraId="6BB027E5"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5FF77E31"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34B0FD56"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04F3966D" w14:textId="77777777" w:rsidR="00B51FD2" w:rsidRPr="00B51FD2" w:rsidRDefault="00B51FD2" w:rsidP="00B51FD2">
            <w:pPr>
              <w:pStyle w:val="00Dliubngbiu"/>
              <w:rPr>
                <w:sz w:val="18"/>
                <w:szCs w:val="18"/>
              </w:rPr>
            </w:pPr>
            <w:r w:rsidRPr="00B51FD2">
              <w:rPr>
                <w:sz w:val="18"/>
                <w:szCs w:val="18"/>
              </w:rPr>
              <w:t>0,56</w:t>
            </w:r>
          </w:p>
        </w:tc>
        <w:tc>
          <w:tcPr>
            <w:tcW w:w="530" w:type="pct"/>
            <w:tcBorders>
              <w:top w:val="nil"/>
              <w:left w:val="nil"/>
              <w:bottom w:val="single" w:sz="4" w:space="0" w:color="auto"/>
              <w:right w:val="single" w:sz="4" w:space="0" w:color="auto"/>
            </w:tcBorders>
            <w:shd w:val="clear" w:color="000000" w:fill="FFFFFF"/>
            <w:noWrap/>
            <w:vAlign w:val="bottom"/>
            <w:hideMark/>
          </w:tcPr>
          <w:p w14:paraId="0FDE8055"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2A985447"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76B167A1" w14:textId="77777777" w:rsidR="00B51FD2" w:rsidRPr="00B51FD2" w:rsidRDefault="00B51FD2" w:rsidP="00B51FD2">
            <w:pPr>
              <w:pStyle w:val="00Dliubngbiu"/>
              <w:rPr>
                <w:color w:val="FFFFFF"/>
                <w:sz w:val="18"/>
                <w:szCs w:val="18"/>
              </w:rPr>
            </w:pPr>
            <w:r w:rsidRPr="00B51FD2">
              <w:rPr>
                <w:color w:val="FFFFFF"/>
                <w:sz w:val="18"/>
                <w:szCs w:val="18"/>
              </w:rPr>
              <w:t>S8</w:t>
            </w:r>
          </w:p>
        </w:tc>
        <w:tc>
          <w:tcPr>
            <w:tcW w:w="469" w:type="pct"/>
            <w:tcBorders>
              <w:top w:val="nil"/>
              <w:left w:val="nil"/>
              <w:bottom w:val="single" w:sz="4" w:space="0" w:color="auto"/>
              <w:right w:val="single" w:sz="4" w:space="0" w:color="auto"/>
            </w:tcBorders>
            <w:shd w:val="clear" w:color="000000" w:fill="FFFFFF"/>
            <w:noWrap/>
            <w:vAlign w:val="bottom"/>
            <w:hideMark/>
          </w:tcPr>
          <w:p w14:paraId="0EE184BA" w14:textId="77777777" w:rsidR="00B51FD2" w:rsidRPr="00B51FD2" w:rsidRDefault="00B51FD2" w:rsidP="00B51FD2">
            <w:pPr>
              <w:pStyle w:val="00Dliubngbiu"/>
              <w:rPr>
                <w:sz w:val="18"/>
                <w:szCs w:val="18"/>
              </w:rPr>
            </w:pPr>
            <w:r w:rsidRPr="00B51FD2">
              <w:rPr>
                <w:sz w:val="18"/>
                <w:szCs w:val="18"/>
              </w:rPr>
              <w:t>MI</w:t>
            </w:r>
          </w:p>
        </w:tc>
        <w:tc>
          <w:tcPr>
            <w:tcW w:w="484" w:type="pct"/>
            <w:tcBorders>
              <w:top w:val="nil"/>
              <w:left w:val="nil"/>
              <w:bottom w:val="single" w:sz="4" w:space="0" w:color="auto"/>
              <w:right w:val="single" w:sz="4" w:space="0" w:color="auto"/>
            </w:tcBorders>
            <w:shd w:val="clear" w:color="000000" w:fill="FFFFFF"/>
            <w:noWrap/>
            <w:vAlign w:val="bottom"/>
            <w:hideMark/>
          </w:tcPr>
          <w:p w14:paraId="7CAD8325" w14:textId="77777777" w:rsidR="00B51FD2" w:rsidRPr="00B51FD2" w:rsidRDefault="00B51FD2" w:rsidP="00B51FD2">
            <w:pPr>
              <w:pStyle w:val="00Dliubngbiu"/>
              <w:rPr>
                <w:sz w:val="18"/>
                <w:szCs w:val="18"/>
              </w:rPr>
            </w:pPr>
            <w:r w:rsidRPr="00B51FD2">
              <w:rPr>
                <w:sz w:val="18"/>
                <w:szCs w:val="18"/>
              </w:rPr>
              <w:t xml:space="preserve">    0,641 </w:t>
            </w:r>
          </w:p>
        </w:tc>
        <w:tc>
          <w:tcPr>
            <w:tcW w:w="373" w:type="pct"/>
            <w:tcBorders>
              <w:top w:val="nil"/>
              <w:left w:val="nil"/>
              <w:bottom w:val="single" w:sz="4" w:space="0" w:color="auto"/>
              <w:right w:val="single" w:sz="4" w:space="0" w:color="auto"/>
            </w:tcBorders>
            <w:shd w:val="clear" w:color="000000" w:fill="FFFFFF"/>
            <w:noWrap/>
            <w:vAlign w:val="bottom"/>
            <w:hideMark/>
          </w:tcPr>
          <w:p w14:paraId="278D2FC2"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6E6DEF21"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0A7BB409" w14:textId="77777777" w:rsidR="00B51FD2" w:rsidRPr="00B51FD2" w:rsidRDefault="00B51FD2" w:rsidP="00B51FD2">
            <w:pPr>
              <w:pStyle w:val="00Dliubngbiu"/>
              <w:rPr>
                <w:sz w:val="18"/>
                <w:szCs w:val="18"/>
              </w:rPr>
            </w:pPr>
            <w:r w:rsidRPr="00B51FD2">
              <w:rPr>
                <w:sz w:val="18"/>
                <w:szCs w:val="18"/>
              </w:rPr>
              <w:t>0,118</w:t>
            </w:r>
          </w:p>
        </w:tc>
        <w:tc>
          <w:tcPr>
            <w:tcW w:w="373" w:type="pct"/>
            <w:tcBorders>
              <w:top w:val="nil"/>
              <w:left w:val="nil"/>
              <w:bottom w:val="single" w:sz="4" w:space="0" w:color="auto"/>
              <w:right w:val="single" w:sz="4" w:space="0" w:color="auto"/>
            </w:tcBorders>
            <w:shd w:val="clear" w:color="000000" w:fill="FFFFFF"/>
            <w:noWrap/>
            <w:vAlign w:val="bottom"/>
            <w:hideMark/>
          </w:tcPr>
          <w:p w14:paraId="46B6783D" w14:textId="77777777" w:rsidR="00B51FD2" w:rsidRPr="00B51FD2" w:rsidRDefault="00B51FD2" w:rsidP="00B51FD2">
            <w:pPr>
              <w:pStyle w:val="00Dliubngbiu"/>
              <w:rPr>
                <w:sz w:val="18"/>
                <w:szCs w:val="18"/>
              </w:rPr>
            </w:pPr>
            <w:r w:rsidRPr="00B51FD2">
              <w:rPr>
                <w:sz w:val="18"/>
                <w:szCs w:val="18"/>
              </w:rPr>
              <w:t>0,937</w:t>
            </w:r>
          </w:p>
        </w:tc>
        <w:tc>
          <w:tcPr>
            <w:tcW w:w="389" w:type="pct"/>
            <w:tcBorders>
              <w:top w:val="nil"/>
              <w:left w:val="nil"/>
              <w:bottom w:val="single" w:sz="4" w:space="0" w:color="auto"/>
              <w:right w:val="single" w:sz="4" w:space="0" w:color="auto"/>
            </w:tcBorders>
            <w:shd w:val="clear" w:color="000000" w:fill="FFFFFF"/>
            <w:noWrap/>
            <w:vAlign w:val="bottom"/>
            <w:hideMark/>
          </w:tcPr>
          <w:p w14:paraId="612F9420" w14:textId="77777777" w:rsidR="00B51FD2" w:rsidRPr="00B51FD2" w:rsidRDefault="00B51FD2" w:rsidP="00B51FD2">
            <w:pPr>
              <w:pStyle w:val="00Dliubngbiu"/>
              <w:rPr>
                <w:color w:val="FF0000"/>
                <w:sz w:val="18"/>
                <w:szCs w:val="18"/>
              </w:rPr>
            </w:pPr>
            <w:r w:rsidRPr="00B51FD2">
              <w:rPr>
                <w:color w:val="FF0000"/>
                <w:sz w:val="18"/>
                <w:szCs w:val="18"/>
              </w:rPr>
              <w:t>3,05</w:t>
            </w:r>
          </w:p>
        </w:tc>
        <w:tc>
          <w:tcPr>
            <w:tcW w:w="364" w:type="pct"/>
            <w:tcBorders>
              <w:top w:val="nil"/>
              <w:left w:val="nil"/>
              <w:bottom w:val="single" w:sz="4" w:space="0" w:color="auto"/>
              <w:right w:val="single" w:sz="4" w:space="0" w:color="auto"/>
            </w:tcBorders>
            <w:shd w:val="clear" w:color="000000" w:fill="FFFFFF"/>
            <w:noWrap/>
            <w:vAlign w:val="bottom"/>
            <w:hideMark/>
          </w:tcPr>
          <w:p w14:paraId="795272E7"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6B0EFB9B"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38D75488"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37D2BC8C"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2A982A37"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4B1405D6" w14:textId="77777777" w:rsidTr="00B51FD2">
        <w:trPr>
          <w:divId w:val="80807360"/>
          <w:trHeight w:val="320"/>
        </w:trPr>
        <w:tc>
          <w:tcPr>
            <w:tcW w:w="321" w:type="pct"/>
            <w:tcBorders>
              <w:top w:val="nil"/>
              <w:left w:val="single" w:sz="4" w:space="0" w:color="auto"/>
              <w:bottom w:val="single" w:sz="4" w:space="0" w:color="auto"/>
              <w:right w:val="single" w:sz="4" w:space="0" w:color="auto"/>
            </w:tcBorders>
            <w:shd w:val="clear" w:color="000000" w:fill="FFFFFF"/>
            <w:noWrap/>
            <w:vAlign w:val="bottom"/>
            <w:hideMark/>
          </w:tcPr>
          <w:p w14:paraId="30E5E888" w14:textId="77777777" w:rsidR="00B51FD2" w:rsidRPr="00B51FD2" w:rsidRDefault="00B51FD2" w:rsidP="00B51FD2">
            <w:pPr>
              <w:pStyle w:val="00Dliubngbiu"/>
              <w:rPr>
                <w:color w:val="FFFFFF"/>
                <w:sz w:val="18"/>
                <w:szCs w:val="18"/>
              </w:rPr>
            </w:pPr>
            <w:r w:rsidRPr="00B51FD2">
              <w:rPr>
                <w:color w:val="FFFFFF"/>
                <w:sz w:val="18"/>
                <w:szCs w:val="18"/>
              </w:rPr>
              <w:t>S8</w:t>
            </w:r>
          </w:p>
        </w:tc>
        <w:tc>
          <w:tcPr>
            <w:tcW w:w="469" w:type="pct"/>
            <w:tcBorders>
              <w:top w:val="nil"/>
              <w:left w:val="nil"/>
              <w:bottom w:val="single" w:sz="4" w:space="0" w:color="auto"/>
              <w:right w:val="single" w:sz="4" w:space="0" w:color="auto"/>
            </w:tcBorders>
            <w:shd w:val="clear" w:color="000000" w:fill="FFFFFF"/>
            <w:noWrap/>
            <w:vAlign w:val="bottom"/>
            <w:hideMark/>
          </w:tcPr>
          <w:p w14:paraId="7F1680D8" w14:textId="77777777" w:rsidR="00B51FD2" w:rsidRPr="00B51FD2" w:rsidRDefault="00B51FD2" w:rsidP="00B51FD2">
            <w:pPr>
              <w:pStyle w:val="00Dliubngbiu"/>
              <w:rPr>
                <w:sz w:val="18"/>
                <w:szCs w:val="18"/>
              </w:rPr>
            </w:pPr>
            <w:r w:rsidRPr="00B51FD2">
              <w:rPr>
                <w:sz w:val="18"/>
                <w:szCs w:val="18"/>
              </w:rPr>
              <w:t>MII</w:t>
            </w:r>
          </w:p>
        </w:tc>
        <w:tc>
          <w:tcPr>
            <w:tcW w:w="484" w:type="pct"/>
            <w:tcBorders>
              <w:top w:val="nil"/>
              <w:left w:val="nil"/>
              <w:bottom w:val="single" w:sz="4" w:space="0" w:color="auto"/>
              <w:right w:val="single" w:sz="4" w:space="0" w:color="auto"/>
            </w:tcBorders>
            <w:shd w:val="clear" w:color="000000" w:fill="FFFFFF"/>
            <w:noWrap/>
            <w:vAlign w:val="bottom"/>
            <w:hideMark/>
          </w:tcPr>
          <w:p w14:paraId="1D59DDB3" w14:textId="77777777" w:rsidR="00B51FD2" w:rsidRPr="00B51FD2" w:rsidRDefault="00B51FD2" w:rsidP="00B51FD2">
            <w:pPr>
              <w:pStyle w:val="00Dliubngbiu"/>
              <w:rPr>
                <w:sz w:val="18"/>
                <w:szCs w:val="18"/>
              </w:rPr>
            </w:pPr>
            <w:r w:rsidRPr="00B51FD2">
              <w:rPr>
                <w:sz w:val="18"/>
                <w:szCs w:val="18"/>
              </w:rPr>
              <w:t xml:space="preserve">    0,641 </w:t>
            </w:r>
          </w:p>
        </w:tc>
        <w:tc>
          <w:tcPr>
            <w:tcW w:w="373" w:type="pct"/>
            <w:tcBorders>
              <w:top w:val="nil"/>
              <w:left w:val="nil"/>
              <w:bottom w:val="single" w:sz="4" w:space="0" w:color="auto"/>
              <w:right w:val="single" w:sz="4" w:space="0" w:color="auto"/>
            </w:tcBorders>
            <w:shd w:val="clear" w:color="000000" w:fill="FFFFFF"/>
            <w:noWrap/>
            <w:vAlign w:val="bottom"/>
            <w:hideMark/>
          </w:tcPr>
          <w:p w14:paraId="1B9ADFFD"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1F8FBD16"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6855B61A" w14:textId="77777777" w:rsidR="00B51FD2" w:rsidRPr="00B51FD2" w:rsidRDefault="00B51FD2" w:rsidP="00B51FD2">
            <w:pPr>
              <w:pStyle w:val="00Dliubngbiu"/>
              <w:rPr>
                <w:sz w:val="18"/>
                <w:szCs w:val="18"/>
              </w:rPr>
            </w:pPr>
            <w:r w:rsidRPr="00B51FD2">
              <w:rPr>
                <w:sz w:val="18"/>
                <w:szCs w:val="18"/>
              </w:rPr>
              <w:t>0,118</w:t>
            </w:r>
          </w:p>
        </w:tc>
        <w:tc>
          <w:tcPr>
            <w:tcW w:w="373" w:type="pct"/>
            <w:tcBorders>
              <w:top w:val="nil"/>
              <w:left w:val="nil"/>
              <w:bottom w:val="single" w:sz="4" w:space="0" w:color="auto"/>
              <w:right w:val="single" w:sz="4" w:space="0" w:color="auto"/>
            </w:tcBorders>
            <w:shd w:val="clear" w:color="000000" w:fill="FFFFFF"/>
            <w:noWrap/>
            <w:vAlign w:val="bottom"/>
            <w:hideMark/>
          </w:tcPr>
          <w:p w14:paraId="3B37FDBB" w14:textId="77777777" w:rsidR="00B51FD2" w:rsidRPr="00B51FD2" w:rsidRDefault="00B51FD2" w:rsidP="00B51FD2">
            <w:pPr>
              <w:pStyle w:val="00Dliubngbiu"/>
              <w:rPr>
                <w:sz w:val="18"/>
                <w:szCs w:val="18"/>
              </w:rPr>
            </w:pPr>
            <w:r w:rsidRPr="00B51FD2">
              <w:rPr>
                <w:sz w:val="18"/>
                <w:szCs w:val="18"/>
              </w:rPr>
              <w:t>0,937</w:t>
            </w:r>
          </w:p>
        </w:tc>
        <w:tc>
          <w:tcPr>
            <w:tcW w:w="389" w:type="pct"/>
            <w:tcBorders>
              <w:top w:val="nil"/>
              <w:left w:val="nil"/>
              <w:bottom w:val="single" w:sz="4" w:space="0" w:color="auto"/>
              <w:right w:val="single" w:sz="4" w:space="0" w:color="auto"/>
            </w:tcBorders>
            <w:shd w:val="clear" w:color="000000" w:fill="FFFFFF"/>
            <w:noWrap/>
            <w:vAlign w:val="bottom"/>
            <w:hideMark/>
          </w:tcPr>
          <w:p w14:paraId="6E0DB331" w14:textId="77777777" w:rsidR="00B51FD2" w:rsidRPr="00B51FD2" w:rsidRDefault="00B51FD2" w:rsidP="00B51FD2">
            <w:pPr>
              <w:pStyle w:val="00Dliubngbiu"/>
              <w:rPr>
                <w:color w:val="FF0000"/>
                <w:sz w:val="18"/>
                <w:szCs w:val="18"/>
              </w:rPr>
            </w:pPr>
            <w:r w:rsidRPr="00B51FD2">
              <w:rPr>
                <w:color w:val="FF0000"/>
                <w:sz w:val="18"/>
                <w:szCs w:val="18"/>
              </w:rPr>
              <w:t>3,05</w:t>
            </w:r>
          </w:p>
        </w:tc>
        <w:tc>
          <w:tcPr>
            <w:tcW w:w="364" w:type="pct"/>
            <w:tcBorders>
              <w:top w:val="nil"/>
              <w:left w:val="nil"/>
              <w:bottom w:val="single" w:sz="4" w:space="0" w:color="auto"/>
              <w:right w:val="single" w:sz="4" w:space="0" w:color="auto"/>
            </w:tcBorders>
            <w:shd w:val="clear" w:color="000000" w:fill="FFFFFF"/>
            <w:noWrap/>
            <w:vAlign w:val="bottom"/>
            <w:hideMark/>
          </w:tcPr>
          <w:p w14:paraId="1EA04ADA"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06643DFA"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4EAA5CD0"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78B76BDB"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2FB197A9"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6540E5A4" w14:textId="77777777" w:rsidTr="00B51FD2">
        <w:trPr>
          <w:divId w:val="80807360"/>
          <w:trHeight w:val="340"/>
        </w:trPr>
        <w:tc>
          <w:tcPr>
            <w:tcW w:w="321" w:type="pct"/>
            <w:tcBorders>
              <w:top w:val="nil"/>
              <w:left w:val="single" w:sz="4" w:space="0" w:color="auto"/>
              <w:bottom w:val="nil"/>
              <w:right w:val="single" w:sz="4" w:space="0" w:color="auto"/>
            </w:tcBorders>
            <w:shd w:val="clear" w:color="000000" w:fill="FFFFFF"/>
            <w:hideMark/>
          </w:tcPr>
          <w:p w14:paraId="5A30BB9B" w14:textId="77777777" w:rsidR="00B51FD2" w:rsidRPr="00B51FD2" w:rsidRDefault="00B51FD2" w:rsidP="00B51FD2">
            <w:pPr>
              <w:pStyle w:val="00Dliubngbiu"/>
              <w:rPr>
                <w:sz w:val="18"/>
                <w:szCs w:val="18"/>
              </w:rPr>
            </w:pPr>
            <w:r w:rsidRPr="00B51FD2">
              <w:rPr>
                <w:sz w:val="18"/>
                <w:szCs w:val="18"/>
              </w:rPr>
              <w:t>S9</w:t>
            </w:r>
          </w:p>
        </w:tc>
        <w:tc>
          <w:tcPr>
            <w:tcW w:w="469" w:type="pct"/>
            <w:tcBorders>
              <w:top w:val="nil"/>
              <w:left w:val="nil"/>
              <w:bottom w:val="single" w:sz="4" w:space="0" w:color="auto"/>
              <w:right w:val="single" w:sz="4" w:space="0" w:color="auto"/>
            </w:tcBorders>
            <w:shd w:val="clear" w:color="000000" w:fill="FFFFFF"/>
            <w:noWrap/>
            <w:vAlign w:val="bottom"/>
            <w:hideMark/>
          </w:tcPr>
          <w:p w14:paraId="1A9A137C" w14:textId="77777777" w:rsidR="00B51FD2" w:rsidRPr="00B51FD2" w:rsidRDefault="00B51FD2" w:rsidP="00B51FD2">
            <w:pPr>
              <w:pStyle w:val="00Dliubngbiu"/>
              <w:rPr>
                <w:sz w:val="18"/>
                <w:szCs w:val="18"/>
              </w:rPr>
            </w:pPr>
            <w:r w:rsidRPr="00B51FD2">
              <w:rPr>
                <w:sz w:val="18"/>
                <w:szCs w:val="18"/>
              </w:rPr>
              <w:t>M1</w:t>
            </w:r>
          </w:p>
        </w:tc>
        <w:tc>
          <w:tcPr>
            <w:tcW w:w="484" w:type="pct"/>
            <w:tcBorders>
              <w:top w:val="nil"/>
              <w:left w:val="nil"/>
              <w:bottom w:val="single" w:sz="4" w:space="0" w:color="auto"/>
              <w:right w:val="single" w:sz="4" w:space="0" w:color="auto"/>
            </w:tcBorders>
            <w:shd w:val="clear" w:color="000000" w:fill="FFFFFF"/>
            <w:noWrap/>
            <w:vAlign w:val="bottom"/>
            <w:hideMark/>
          </w:tcPr>
          <w:p w14:paraId="23EA3E49" w14:textId="77777777" w:rsidR="00B51FD2" w:rsidRPr="00B51FD2" w:rsidRDefault="00B51FD2" w:rsidP="00B51FD2">
            <w:pPr>
              <w:pStyle w:val="00Dliubngbiu"/>
              <w:rPr>
                <w:sz w:val="18"/>
                <w:szCs w:val="18"/>
              </w:rPr>
            </w:pPr>
            <w:r w:rsidRPr="00B51FD2">
              <w:rPr>
                <w:sz w:val="18"/>
                <w:szCs w:val="18"/>
              </w:rPr>
              <w:t xml:space="preserve">    0,109 </w:t>
            </w:r>
          </w:p>
        </w:tc>
        <w:tc>
          <w:tcPr>
            <w:tcW w:w="373" w:type="pct"/>
            <w:tcBorders>
              <w:top w:val="nil"/>
              <w:left w:val="nil"/>
              <w:bottom w:val="single" w:sz="4" w:space="0" w:color="auto"/>
              <w:right w:val="single" w:sz="4" w:space="0" w:color="auto"/>
            </w:tcBorders>
            <w:shd w:val="clear" w:color="000000" w:fill="FFFFFF"/>
            <w:noWrap/>
            <w:vAlign w:val="bottom"/>
            <w:hideMark/>
          </w:tcPr>
          <w:p w14:paraId="6C643FDF"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5CF3478B"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7C0C914F" w14:textId="77777777" w:rsidR="00B51FD2" w:rsidRPr="00B51FD2" w:rsidRDefault="00B51FD2" w:rsidP="00B51FD2">
            <w:pPr>
              <w:pStyle w:val="00Dliubngbiu"/>
              <w:rPr>
                <w:sz w:val="18"/>
                <w:szCs w:val="18"/>
              </w:rPr>
            </w:pPr>
            <w:r w:rsidRPr="00B51FD2">
              <w:rPr>
                <w:sz w:val="18"/>
                <w:szCs w:val="18"/>
              </w:rPr>
              <w:t>0,020</w:t>
            </w:r>
          </w:p>
        </w:tc>
        <w:tc>
          <w:tcPr>
            <w:tcW w:w="373" w:type="pct"/>
            <w:tcBorders>
              <w:top w:val="nil"/>
              <w:left w:val="nil"/>
              <w:bottom w:val="single" w:sz="4" w:space="0" w:color="auto"/>
              <w:right w:val="single" w:sz="4" w:space="0" w:color="auto"/>
            </w:tcBorders>
            <w:shd w:val="clear" w:color="000000" w:fill="FFFFFF"/>
            <w:noWrap/>
            <w:vAlign w:val="bottom"/>
            <w:hideMark/>
          </w:tcPr>
          <w:p w14:paraId="092F8089" w14:textId="77777777" w:rsidR="00B51FD2" w:rsidRPr="00B51FD2" w:rsidRDefault="00B51FD2" w:rsidP="00B51FD2">
            <w:pPr>
              <w:pStyle w:val="00Dliubngbiu"/>
              <w:rPr>
                <w:sz w:val="18"/>
                <w:szCs w:val="18"/>
              </w:rPr>
            </w:pPr>
            <w:r w:rsidRPr="00B51FD2">
              <w:rPr>
                <w:sz w:val="18"/>
                <w:szCs w:val="18"/>
              </w:rPr>
              <w:t>0,990</w:t>
            </w:r>
          </w:p>
        </w:tc>
        <w:tc>
          <w:tcPr>
            <w:tcW w:w="389" w:type="pct"/>
            <w:tcBorders>
              <w:top w:val="nil"/>
              <w:left w:val="nil"/>
              <w:bottom w:val="single" w:sz="4" w:space="0" w:color="auto"/>
              <w:right w:val="single" w:sz="4" w:space="0" w:color="auto"/>
            </w:tcBorders>
            <w:shd w:val="clear" w:color="000000" w:fill="FFFFFF"/>
            <w:noWrap/>
            <w:vAlign w:val="bottom"/>
            <w:hideMark/>
          </w:tcPr>
          <w:p w14:paraId="7E62AC8E" w14:textId="77777777" w:rsidR="00B51FD2" w:rsidRPr="00B51FD2" w:rsidRDefault="00B51FD2" w:rsidP="00B51FD2">
            <w:pPr>
              <w:pStyle w:val="00Dliubngbiu"/>
              <w:rPr>
                <w:color w:val="FF0000"/>
                <w:sz w:val="18"/>
                <w:szCs w:val="18"/>
              </w:rPr>
            </w:pPr>
            <w:r w:rsidRPr="00B51FD2">
              <w:rPr>
                <w:color w:val="FF0000"/>
                <w:sz w:val="18"/>
                <w:szCs w:val="18"/>
              </w:rPr>
              <w:t>0,49</w:t>
            </w:r>
          </w:p>
        </w:tc>
        <w:tc>
          <w:tcPr>
            <w:tcW w:w="364" w:type="pct"/>
            <w:tcBorders>
              <w:top w:val="nil"/>
              <w:left w:val="nil"/>
              <w:bottom w:val="single" w:sz="4" w:space="0" w:color="auto"/>
              <w:right w:val="single" w:sz="4" w:space="0" w:color="auto"/>
            </w:tcBorders>
            <w:shd w:val="clear" w:color="000000" w:fill="FFFFFF"/>
            <w:noWrap/>
            <w:vAlign w:val="bottom"/>
            <w:hideMark/>
          </w:tcPr>
          <w:p w14:paraId="2A82CAE8"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76AF01EA"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32E973D5"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410D75BD"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3C6AB8D0"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6F367572"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05B6BBDE" w14:textId="77777777" w:rsidR="00B51FD2" w:rsidRPr="00B51FD2" w:rsidRDefault="00B51FD2" w:rsidP="00B51FD2">
            <w:pPr>
              <w:pStyle w:val="00Dliubngbiu"/>
              <w:rPr>
                <w:color w:val="FFFFFF"/>
                <w:sz w:val="18"/>
                <w:szCs w:val="18"/>
              </w:rPr>
            </w:pPr>
            <w:r w:rsidRPr="00B51FD2">
              <w:rPr>
                <w:color w:val="FFFFFF"/>
                <w:sz w:val="18"/>
                <w:szCs w:val="18"/>
              </w:rPr>
              <w:t>S9</w:t>
            </w:r>
          </w:p>
        </w:tc>
        <w:tc>
          <w:tcPr>
            <w:tcW w:w="469" w:type="pct"/>
            <w:tcBorders>
              <w:top w:val="nil"/>
              <w:left w:val="nil"/>
              <w:bottom w:val="single" w:sz="4" w:space="0" w:color="auto"/>
              <w:right w:val="single" w:sz="4" w:space="0" w:color="auto"/>
            </w:tcBorders>
            <w:shd w:val="clear" w:color="000000" w:fill="FFFFFF"/>
            <w:noWrap/>
            <w:vAlign w:val="bottom"/>
            <w:hideMark/>
          </w:tcPr>
          <w:p w14:paraId="4E51EDB8" w14:textId="77777777" w:rsidR="00B51FD2" w:rsidRPr="00B51FD2" w:rsidRDefault="00B51FD2" w:rsidP="00B51FD2">
            <w:pPr>
              <w:pStyle w:val="00Dliubngbiu"/>
              <w:rPr>
                <w:sz w:val="18"/>
                <w:szCs w:val="18"/>
              </w:rPr>
            </w:pPr>
            <w:r w:rsidRPr="00B51FD2">
              <w:rPr>
                <w:sz w:val="18"/>
                <w:szCs w:val="18"/>
              </w:rPr>
              <w:t>M2</w:t>
            </w:r>
          </w:p>
        </w:tc>
        <w:tc>
          <w:tcPr>
            <w:tcW w:w="484" w:type="pct"/>
            <w:tcBorders>
              <w:top w:val="nil"/>
              <w:left w:val="nil"/>
              <w:bottom w:val="single" w:sz="4" w:space="0" w:color="auto"/>
              <w:right w:val="single" w:sz="4" w:space="0" w:color="auto"/>
            </w:tcBorders>
            <w:shd w:val="clear" w:color="000000" w:fill="FFFFFF"/>
            <w:noWrap/>
            <w:vAlign w:val="bottom"/>
            <w:hideMark/>
          </w:tcPr>
          <w:p w14:paraId="38197CEB" w14:textId="77777777" w:rsidR="00B51FD2" w:rsidRPr="00B51FD2" w:rsidRDefault="00B51FD2" w:rsidP="00B51FD2">
            <w:pPr>
              <w:pStyle w:val="00Dliubngbiu"/>
              <w:rPr>
                <w:sz w:val="18"/>
                <w:szCs w:val="18"/>
              </w:rPr>
            </w:pPr>
            <w:r w:rsidRPr="00B51FD2">
              <w:rPr>
                <w:sz w:val="18"/>
                <w:szCs w:val="18"/>
              </w:rPr>
              <w:t xml:space="preserve">    0,060 </w:t>
            </w:r>
          </w:p>
        </w:tc>
        <w:tc>
          <w:tcPr>
            <w:tcW w:w="373" w:type="pct"/>
            <w:tcBorders>
              <w:top w:val="nil"/>
              <w:left w:val="nil"/>
              <w:bottom w:val="single" w:sz="4" w:space="0" w:color="auto"/>
              <w:right w:val="single" w:sz="4" w:space="0" w:color="auto"/>
            </w:tcBorders>
            <w:shd w:val="clear" w:color="000000" w:fill="FFFFFF"/>
            <w:noWrap/>
            <w:vAlign w:val="bottom"/>
            <w:hideMark/>
          </w:tcPr>
          <w:p w14:paraId="44DA0B61" w14:textId="77777777" w:rsidR="00B51FD2" w:rsidRPr="00B51FD2" w:rsidRDefault="00B51FD2" w:rsidP="00B51FD2">
            <w:pPr>
              <w:pStyle w:val="00Dliubngbiu"/>
              <w:rPr>
                <w:sz w:val="18"/>
                <w:szCs w:val="18"/>
              </w:rPr>
            </w:pPr>
            <w:r w:rsidRPr="00B51FD2">
              <w:rPr>
                <w:sz w:val="18"/>
                <w:szCs w:val="18"/>
              </w:rPr>
              <w:t>0,070</w:t>
            </w:r>
          </w:p>
        </w:tc>
        <w:tc>
          <w:tcPr>
            <w:tcW w:w="284" w:type="pct"/>
            <w:tcBorders>
              <w:top w:val="nil"/>
              <w:left w:val="nil"/>
              <w:bottom w:val="single" w:sz="4" w:space="0" w:color="auto"/>
              <w:right w:val="single" w:sz="4" w:space="0" w:color="auto"/>
            </w:tcBorders>
            <w:shd w:val="clear" w:color="000000" w:fill="FFFFFF"/>
            <w:noWrap/>
            <w:vAlign w:val="bottom"/>
            <w:hideMark/>
          </w:tcPr>
          <w:p w14:paraId="7BF35111"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4079E84B" w14:textId="77777777" w:rsidR="00B51FD2" w:rsidRPr="00B51FD2" w:rsidRDefault="00B51FD2" w:rsidP="00B51FD2">
            <w:pPr>
              <w:pStyle w:val="00Dliubngbiu"/>
              <w:rPr>
                <w:sz w:val="18"/>
                <w:szCs w:val="18"/>
              </w:rPr>
            </w:pPr>
            <w:r w:rsidRPr="00B51FD2">
              <w:rPr>
                <w:sz w:val="18"/>
                <w:szCs w:val="18"/>
              </w:rPr>
              <w:t>0,014</w:t>
            </w:r>
          </w:p>
        </w:tc>
        <w:tc>
          <w:tcPr>
            <w:tcW w:w="373" w:type="pct"/>
            <w:tcBorders>
              <w:top w:val="nil"/>
              <w:left w:val="nil"/>
              <w:bottom w:val="single" w:sz="4" w:space="0" w:color="auto"/>
              <w:right w:val="single" w:sz="4" w:space="0" w:color="auto"/>
            </w:tcBorders>
            <w:shd w:val="clear" w:color="000000" w:fill="FFFFFF"/>
            <w:noWrap/>
            <w:vAlign w:val="bottom"/>
            <w:hideMark/>
          </w:tcPr>
          <w:p w14:paraId="1FD16D79" w14:textId="77777777" w:rsidR="00B51FD2" w:rsidRPr="00B51FD2" w:rsidRDefault="00B51FD2" w:rsidP="00B51FD2">
            <w:pPr>
              <w:pStyle w:val="00Dliubngbiu"/>
              <w:rPr>
                <w:sz w:val="18"/>
                <w:szCs w:val="18"/>
              </w:rPr>
            </w:pPr>
            <w:r w:rsidRPr="00B51FD2">
              <w:rPr>
                <w:sz w:val="18"/>
                <w:szCs w:val="18"/>
              </w:rPr>
              <w:t>0,993</w:t>
            </w:r>
          </w:p>
        </w:tc>
        <w:tc>
          <w:tcPr>
            <w:tcW w:w="389" w:type="pct"/>
            <w:tcBorders>
              <w:top w:val="nil"/>
              <w:left w:val="nil"/>
              <w:bottom w:val="single" w:sz="4" w:space="0" w:color="auto"/>
              <w:right w:val="single" w:sz="4" w:space="0" w:color="auto"/>
            </w:tcBorders>
            <w:shd w:val="clear" w:color="000000" w:fill="FFFFFF"/>
            <w:noWrap/>
            <w:vAlign w:val="bottom"/>
            <w:hideMark/>
          </w:tcPr>
          <w:p w14:paraId="406187D5" w14:textId="77777777" w:rsidR="00B51FD2" w:rsidRPr="00B51FD2" w:rsidRDefault="00B51FD2" w:rsidP="00B51FD2">
            <w:pPr>
              <w:pStyle w:val="00Dliubngbiu"/>
              <w:rPr>
                <w:color w:val="FF0000"/>
                <w:sz w:val="18"/>
                <w:szCs w:val="18"/>
              </w:rPr>
            </w:pPr>
            <w:r w:rsidRPr="00B51FD2">
              <w:rPr>
                <w:color w:val="FF0000"/>
                <w:sz w:val="18"/>
                <w:szCs w:val="18"/>
              </w:rPr>
              <w:t>0,31</w:t>
            </w:r>
          </w:p>
        </w:tc>
        <w:tc>
          <w:tcPr>
            <w:tcW w:w="364" w:type="pct"/>
            <w:tcBorders>
              <w:top w:val="nil"/>
              <w:left w:val="nil"/>
              <w:bottom w:val="single" w:sz="4" w:space="0" w:color="auto"/>
              <w:right w:val="single" w:sz="4" w:space="0" w:color="auto"/>
            </w:tcBorders>
            <w:shd w:val="clear" w:color="000000" w:fill="FFFFFF"/>
            <w:noWrap/>
            <w:vAlign w:val="bottom"/>
            <w:hideMark/>
          </w:tcPr>
          <w:p w14:paraId="78A4DE27"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67EB6DF5"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4DE65081"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17AB5269" w14:textId="77777777" w:rsidR="00B51FD2" w:rsidRPr="00B51FD2" w:rsidRDefault="00B51FD2" w:rsidP="00B51FD2">
            <w:pPr>
              <w:pStyle w:val="00Dliubngbiu"/>
              <w:rPr>
                <w:sz w:val="18"/>
                <w:szCs w:val="18"/>
              </w:rPr>
            </w:pPr>
            <w:r w:rsidRPr="00B51FD2">
              <w:rPr>
                <w:sz w:val="18"/>
                <w:szCs w:val="18"/>
              </w:rPr>
              <w:t>0,56</w:t>
            </w:r>
          </w:p>
        </w:tc>
        <w:tc>
          <w:tcPr>
            <w:tcW w:w="530" w:type="pct"/>
            <w:tcBorders>
              <w:top w:val="nil"/>
              <w:left w:val="nil"/>
              <w:bottom w:val="single" w:sz="4" w:space="0" w:color="auto"/>
              <w:right w:val="single" w:sz="4" w:space="0" w:color="auto"/>
            </w:tcBorders>
            <w:shd w:val="clear" w:color="000000" w:fill="FFFFFF"/>
            <w:noWrap/>
            <w:vAlign w:val="bottom"/>
            <w:hideMark/>
          </w:tcPr>
          <w:p w14:paraId="22854F0D"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0C57BBFD"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17447A72" w14:textId="77777777" w:rsidR="00B51FD2" w:rsidRPr="00B51FD2" w:rsidRDefault="00B51FD2" w:rsidP="00B51FD2">
            <w:pPr>
              <w:pStyle w:val="00Dliubngbiu"/>
              <w:rPr>
                <w:color w:val="FFFFFF"/>
                <w:sz w:val="18"/>
                <w:szCs w:val="18"/>
              </w:rPr>
            </w:pPr>
            <w:r w:rsidRPr="00B51FD2">
              <w:rPr>
                <w:color w:val="FFFFFF"/>
                <w:sz w:val="18"/>
                <w:szCs w:val="18"/>
              </w:rPr>
              <w:t>S9</w:t>
            </w:r>
          </w:p>
        </w:tc>
        <w:tc>
          <w:tcPr>
            <w:tcW w:w="469" w:type="pct"/>
            <w:tcBorders>
              <w:top w:val="nil"/>
              <w:left w:val="nil"/>
              <w:bottom w:val="single" w:sz="4" w:space="0" w:color="auto"/>
              <w:right w:val="single" w:sz="4" w:space="0" w:color="auto"/>
            </w:tcBorders>
            <w:shd w:val="clear" w:color="000000" w:fill="FFFFFF"/>
            <w:noWrap/>
            <w:vAlign w:val="bottom"/>
            <w:hideMark/>
          </w:tcPr>
          <w:p w14:paraId="391A2DC6" w14:textId="77777777" w:rsidR="00B51FD2" w:rsidRPr="00B51FD2" w:rsidRDefault="00B51FD2" w:rsidP="00B51FD2">
            <w:pPr>
              <w:pStyle w:val="00Dliubngbiu"/>
              <w:rPr>
                <w:sz w:val="18"/>
                <w:szCs w:val="18"/>
              </w:rPr>
            </w:pPr>
            <w:r w:rsidRPr="00B51FD2">
              <w:rPr>
                <w:sz w:val="18"/>
                <w:szCs w:val="18"/>
              </w:rPr>
              <w:t>MI</w:t>
            </w:r>
          </w:p>
        </w:tc>
        <w:tc>
          <w:tcPr>
            <w:tcW w:w="484" w:type="pct"/>
            <w:tcBorders>
              <w:top w:val="nil"/>
              <w:left w:val="nil"/>
              <w:bottom w:val="single" w:sz="4" w:space="0" w:color="auto"/>
              <w:right w:val="single" w:sz="4" w:space="0" w:color="auto"/>
            </w:tcBorders>
            <w:shd w:val="clear" w:color="000000" w:fill="FFFFFF"/>
            <w:noWrap/>
            <w:vAlign w:val="bottom"/>
            <w:hideMark/>
          </w:tcPr>
          <w:p w14:paraId="3C5ACDE9" w14:textId="77777777" w:rsidR="00B51FD2" w:rsidRPr="00B51FD2" w:rsidRDefault="00B51FD2" w:rsidP="00B51FD2">
            <w:pPr>
              <w:pStyle w:val="00Dliubngbiu"/>
              <w:rPr>
                <w:sz w:val="18"/>
                <w:szCs w:val="18"/>
              </w:rPr>
            </w:pPr>
            <w:r w:rsidRPr="00B51FD2">
              <w:rPr>
                <w:sz w:val="18"/>
                <w:szCs w:val="18"/>
              </w:rPr>
              <w:t xml:space="preserve">    0,246 </w:t>
            </w:r>
          </w:p>
        </w:tc>
        <w:tc>
          <w:tcPr>
            <w:tcW w:w="373" w:type="pct"/>
            <w:tcBorders>
              <w:top w:val="nil"/>
              <w:left w:val="nil"/>
              <w:bottom w:val="single" w:sz="4" w:space="0" w:color="auto"/>
              <w:right w:val="single" w:sz="4" w:space="0" w:color="auto"/>
            </w:tcBorders>
            <w:shd w:val="clear" w:color="000000" w:fill="FFFFFF"/>
            <w:noWrap/>
            <w:vAlign w:val="bottom"/>
            <w:hideMark/>
          </w:tcPr>
          <w:p w14:paraId="029A3A57"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71BCD526"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7449FFD3" w14:textId="77777777" w:rsidR="00B51FD2" w:rsidRPr="00B51FD2" w:rsidRDefault="00B51FD2" w:rsidP="00B51FD2">
            <w:pPr>
              <w:pStyle w:val="00Dliubngbiu"/>
              <w:rPr>
                <w:sz w:val="18"/>
                <w:szCs w:val="18"/>
              </w:rPr>
            </w:pPr>
            <w:r w:rsidRPr="00B51FD2">
              <w:rPr>
                <w:sz w:val="18"/>
                <w:szCs w:val="18"/>
              </w:rPr>
              <w:t>0,045</w:t>
            </w:r>
          </w:p>
        </w:tc>
        <w:tc>
          <w:tcPr>
            <w:tcW w:w="373" w:type="pct"/>
            <w:tcBorders>
              <w:top w:val="nil"/>
              <w:left w:val="nil"/>
              <w:bottom w:val="single" w:sz="4" w:space="0" w:color="auto"/>
              <w:right w:val="single" w:sz="4" w:space="0" w:color="auto"/>
            </w:tcBorders>
            <w:shd w:val="clear" w:color="000000" w:fill="FFFFFF"/>
            <w:noWrap/>
            <w:vAlign w:val="bottom"/>
            <w:hideMark/>
          </w:tcPr>
          <w:p w14:paraId="55E83D82" w14:textId="77777777" w:rsidR="00B51FD2" w:rsidRPr="00B51FD2" w:rsidRDefault="00B51FD2" w:rsidP="00B51FD2">
            <w:pPr>
              <w:pStyle w:val="00Dliubngbiu"/>
              <w:rPr>
                <w:sz w:val="18"/>
                <w:szCs w:val="18"/>
              </w:rPr>
            </w:pPr>
            <w:r w:rsidRPr="00B51FD2">
              <w:rPr>
                <w:sz w:val="18"/>
                <w:szCs w:val="18"/>
              </w:rPr>
              <w:t>0,977</w:t>
            </w:r>
          </w:p>
        </w:tc>
        <w:tc>
          <w:tcPr>
            <w:tcW w:w="389" w:type="pct"/>
            <w:tcBorders>
              <w:top w:val="nil"/>
              <w:left w:val="nil"/>
              <w:bottom w:val="single" w:sz="4" w:space="0" w:color="auto"/>
              <w:right w:val="single" w:sz="4" w:space="0" w:color="auto"/>
            </w:tcBorders>
            <w:shd w:val="clear" w:color="000000" w:fill="FFFFFF"/>
            <w:noWrap/>
            <w:vAlign w:val="bottom"/>
            <w:hideMark/>
          </w:tcPr>
          <w:p w14:paraId="498C87CE" w14:textId="77777777" w:rsidR="00B51FD2" w:rsidRPr="00B51FD2" w:rsidRDefault="00B51FD2" w:rsidP="00B51FD2">
            <w:pPr>
              <w:pStyle w:val="00Dliubngbiu"/>
              <w:rPr>
                <w:color w:val="FF0000"/>
                <w:sz w:val="18"/>
                <w:szCs w:val="18"/>
              </w:rPr>
            </w:pPr>
            <w:r w:rsidRPr="00B51FD2">
              <w:rPr>
                <w:color w:val="FF0000"/>
                <w:sz w:val="18"/>
                <w:szCs w:val="18"/>
              </w:rPr>
              <w:t>1,12</w:t>
            </w:r>
          </w:p>
        </w:tc>
        <w:tc>
          <w:tcPr>
            <w:tcW w:w="364" w:type="pct"/>
            <w:tcBorders>
              <w:top w:val="nil"/>
              <w:left w:val="nil"/>
              <w:bottom w:val="single" w:sz="4" w:space="0" w:color="auto"/>
              <w:right w:val="single" w:sz="4" w:space="0" w:color="auto"/>
            </w:tcBorders>
            <w:shd w:val="clear" w:color="000000" w:fill="FFFFFF"/>
            <w:noWrap/>
            <w:vAlign w:val="bottom"/>
            <w:hideMark/>
          </w:tcPr>
          <w:p w14:paraId="2F42D309"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31A6DB02"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692CB44A"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730D6F8B"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657D2094"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44FAFD80" w14:textId="77777777" w:rsidTr="00B51FD2">
        <w:trPr>
          <w:divId w:val="80807360"/>
          <w:trHeight w:val="320"/>
        </w:trPr>
        <w:tc>
          <w:tcPr>
            <w:tcW w:w="321" w:type="pct"/>
            <w:tcBorders>
              <w:top w:val="nil"/>
              <w:left w:val="single" w:sz="4" w:space="0" w:color="auto"/>
              <w:bottom w:val="single" w:sz="4" w:space="0" w:color="auto"/>
              <w:right w:val="single" w:sz="4" w:space="0" w:color="auto"/>
            </w:tcBorders>
            <w:shd w:val="clear" w:color="000000" w:fill="FFFFFF"/>
            <w:noWrap/>
            <w:vAlign w:val="bottom"/>
            <w:hideMark/>
          </w:tcPr>
          <w:p w14:paraId="1CD393CE" w14:textId="77777777" w:rsidR="00B51FD2" w:rsidRPr="00B51FD2" w:rsidRDefault="00B51FD2" w:rsidP="00B51FD2">
            <w:pPr>
              <w:pStyle w:val="00Dliubngbiu"/>
              <w:rPr>
                <w:color w:val="FFFFFF"/>
                <w:sz w:val="18"/>
                <w:szCs w:val="18"/>
              </w:rPr>
            </w:pPr>
            <w:r w:rsidRPr="00B51FD2">
              <w:rPr>
                <w:color w:val="FFFFFF"/>
                <w:sz w:val="18"/>
                <w:szCs w:val="18"/>
              </w:rPr>
              <w:t>S9</w:t>
            </w:r>
          </w:p>
        </w:tc>
        <w:tc>
          <w:tcPr>
            <w:tcW w:w="469" w:type="pct"/>
            <w:tcBorders>
              <w:top w:val="nil"/>
              <w:left w:val="nil"/>
              <w:bottom w:val="single" w:sz="4" w:space="0" w:color="auto"/>
              <w:right w:val="single" w:sz="4" w:space="0" w:color="auto"/>
            </w:tcBorders>
            <w:shd w:val="clear" w:color="000000" w:fill="FFFFFF"/>
            <w:noWrap/>
            <w:vAlign w:val="bottom"/>
            <w:hideMark/>
          </w:tcPr>
          <w:p w14:paraId="7BDA16D5" w14:textId="77777777" w:rsidR="00B51FD2" w:rsidRPr="00B51FD2" w:rsidRDefault="00B51FD2" w:rsidP="00B51FD2">
            <w:pPr>
              <w:pStyle w:val="00Dliubngbiu"/>
              <w:rPr>
                <w:sz w:val="18"/>
                <w:szCs w:val="18"/>
              </w:rPr>
            </w:pPr>
            <w:r w:rsidRPr="00B51FD2">
              <w:rPr>
                <w:sz w:val="18"/>
                <w:szCs w:val="18"/>
              </w:rPr>
              <w:t>MII</w:t>
            </w:r>
          </w:p>
        </w:tc>
        <w:tc>
          <w:tcPr>
            <w:tcW w:w="484" w:type="pct"/>
            <w:tcBorders>
              <w:top w:val="nil"/>
              <w:left w:val="nil"/>
              <w:bottom w:val="single" w:sz="4" w:space="0" w:color="auto"/>
              <w:right w:val="single" w:sz="4" w:space="0" w:color="auto"/>
            </w:tcBorders>
            <w:shd w:val="clear" w:color="000000" w:fill="FFFFFF"/>
            <w:noWrap/>
            <w:vAlign w:val="bottom"/>
            <w:hideMark/>
          </w:tcPr>
          <w:p w14:paraId="78AAD0C7" w14:textId="77777777" w:rsidR="00B51FD2" w:rsidRPr="00B51FD2" w:rsidRDefault="00B51FD2" w:rsidP="00B51FD2">
            <w:pPr>
              <w:pStyle w:val="00Dliubngbiu"/>
              <w:rPr>
                <w:sz w:val="18"/>
                <w:szCs w:val="18"/>
              </w:rPr>
            </w:pPr>
            <w:r w:rsidRPr="00B51FD2">
              <w:rPr>
                <w:sz w:val="18"/>
                <w:szCs w:val="18"/>
              </w:rPr>
              <w:t xml:space="preserve">    0,136 </w:t>
            </w:r>
          </w:p>
        </w:tc>
        <w:tc>
          <w:tcPr>
            <w:tcW w:w="373" w:type="pct"/>
            <w:tcBorders>
              <w:top w:val="nil"/>
              <w:left w:val="nil"/>
              <w:bottom w:val="single" w:sz="4" w:space="0" w:color="auto"/>
              <w:right w:val="single" w:sz="4" w:space="0" w:color="auto"/>
            </w:tcBorders>
            <w:shd w:val="clear" w:color="000000" w:fill="FFFFFF"/>
            <w:noWrap/>
            <w:vAlign w:val="bottom"/>
            <w:hideMark/>
          </w:tcPr>
          <w:p w14:paraId="4C18559B"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5C990A20"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76266043" w14:textId="77777777" w:rsidR="00B51FD2" w:rsidRPr="00B51FD2" w:rsidRDefault="00B51FD2" w:rsidP="00B51FD2">
            <w:pPr>
              <w:pStyle w:val="00Dliubngbiu"/>
              <w:rPr>
                <w:sz w:val="18"/>
                <w:szCs w:val="18"/>
              </w:rPr>
            </w:pPr>
            <w:r w:rsidRPr="00B51FD2">
              <w:rPr>
                <w:sz w:val="18"/>
                <w:szCs w:val="18"/>
              </w:rPr>
              <w:t>0,025</w:t>
            </w:r>
          </w:p>
        </w:tc>
        <w:tc>
          <w:tcPr>
            <w:tcW w:w="373" w:type="pct"/>
            <w:tcBorders>
              <w:top w:val="nil"/>
              <w:left w:val="nil"/>
              <w:bottom w:val="single" w:sz="4" w:space="0" w:color="auto"/>
              <w:right w:val="single" w:sz="4" w:space="0" w:color="auto"/>
            </w:tcBorders>
            <w:shd w:val="clear" w:color="000000" w:fill="FFFFFF"/>
            <w:noWrap/>
            <w:vAlign w:val="bottom"/>
            <w:hideMark/>
          </w:tcPr>
          <w:p w14:paraId="3947E719" w14:textId="77777777" w:rsidR="00B51FD2" w:rsidRPr="00B51FD2" w:rsidRDefault="00B51FD2" w:rsidP="00B51FD2">
            <w:pPr>
              <w:pStyle w:val="00Dliubngbiu"/>
              <w:rPr>
                <w:sz w:val="18"/>
                <w:szCs w:val="18"/>
              </w:rPr>
            </w:pPr>
            <w:r w:rsidRPr="00B51FD2">
              <w:rPr>
                <w:sz w:val="18"/>
                <w:szCs w:val="18"/>
              </w:rPr>
              <w:t>0,987</w:t>
            </w:r>
          </w:p>
        </w:tc>
        <w:tc>
          <w:tcPr>
            <w:tcW w:w="389" w:type="pct"/>
            <w:tcBorders>
              <w:top w:val="nil"/>
              <w:left w:val="nil"/>
              <w:bottom w:val="single" w:sz="4" w:space="0" w:color="auto"/>
              <w:right w:val="single" w:sz="4" w:space="0" w:color="auto"/>
            </w:tcBorders>
            <w:shd w:val="clear" w:color="000000" w:fill="FFFFFF"/>
            <w:noWrap/>
            <w:vAlign w:val="bottom"/>
            <w:hideMark/>
          </w:tcPr>
          <w:p w14:paraId="16796E32" w14:textId="77777777" w:rsidR="00B51FD2" w:rsidRPr="00B51FD2" w:rsidRDefault="00B51FD2" w:rsidP="00B51FD2">
            <w:pPr>
              <w:pStyle w:val="00Dliubngbiu"/>
              <w:rPr>
                <w:color w:val="FF0000"/>
                <w:sz w:val="18"/>
                <w:szCs w:val="18"/>
              </w:rPr>
            </w:pPr>
            <w:r w:rsidRPr="00B51FD2">
              <w:rPr>
                <w:color w:val="FF0000"/>
                <w:sz w:val="18"/>
                <w:szCs w:val="18"/>
              </w:rPr>
              <w:t>0,61</w:t>
            </w:r>
          </w:p>
        </w:tc>
        <w:tc>
          <w:tcPr>
            <w:tcW w:w="364" w:type="pct"/>
            <w:tcBorders>
              <w:top w:val="nil"/>
              <w:left w:val="nil"/>
              <w:bottom w:val="single" w:sz="4" w:space="0" w:color="auto"/>
              <w:right w:val="single" w:sz="4" w:space="0" w:color="auto"/>
            </w:tcBorders>
            <w:shd w:val="clear" w:color="000000" w:fill="FFFFFF"/>
            <w:noWrap/>
            <w:vAlign w:val="bottom"/>
            <w:hideMark/>
          </w:tcPr>
          <w:p w14:paraId="4B852BE9"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4EF268E1"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44AE5468"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6EE8FD5C"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7B4C9B9E"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5253C95E" w14:textId="77777777" w:rsidTr="00B51FD2">
        <w:trPr>
          <w:divId w:val="80807360"/>
          <w:trHeight w:val="340"/>
        </w:trPr>
        <w:tc>
          <w:tcPr>
            <w:tcW w:w="321" w:type="pct"/>
            <w:tcBorders>
              <w:top w:val="nil"/>
              <w:left w:val="single" w:sz="4" w:space="0" w:color="auto"/>
              <w:bottom w:val="nil"/>
              <w:right w:val="single" w:sz="4" w:space="0" w:color="auto"/>
            </w:tcBorders>
            <w:shd w:val="clear" w:color="000000" w:fill="FFFFFF"/>
            <w:hideMark/>
          </w:tcPr>
          <w:p w14:paraId="6BDBF023" w14:textId="77777777" w:rsidR="00B51FD2" w:rsidRPr="00B51FD2" w:rsidRDefault="00B51FD2" w:rsidP="00B51FD2">
            <w:pPr>
              <w:pStyle w:val="00Dliubngbiu"/>
              <w:rPr>
                <w:sz w:val="18"/>
                <w:szCs w:val="18"/>
              </w:rPr>
            </w:pPr>
            <w:r w:rsidRPr="00B51FD2">
              <w:rPr>
                <w:sz w:val="18"/>
                <w:szCs w:val="18"/>
              </w:rPr>
              <w:t>S10</w:t>
            </w:r>
          </w:p>
        </w:tc>
        <w:tc>
          <w:tcPr>
            <w:tcW w:w="469" w:type="pct"/>
            <w:tcBorders>
              <w:top w:val="nil"/>
              <w:left w:val="nil"/>
              <w:bottom w:val="single" w:sz="4" w:space="0" w:color="auto"/>
              <w:right w:val="single" w:sz="4" w:space="0" w:color="auto"/>
            </w:tcBorders>
            <w:shd w:val="clear" w:color="000000" w:fill="FFFFFF"/>
            <w:noWrap/>
            <w:vAlign w:val="bottom"/>
            <w:hideMark/>
          </w:tcPr>
          <w:p w14:paraId="6F986A58" w14:textId="77777777" w:rsidR="00B51FD2" w:rsidRPr="00B51FD2" w:rsidRDefault="00B51FD2" w:rsidP="00B51FD2">
            <w:pPr>
              <w:pStyle w:val="00Dliubngbiu"/>
              <w:rPr>
                <w:sz w:val="18"/>
                <w:szCs w:val="18"/>
              </w:rPr>
            </w:pPr>
            <w:r w:rsidRPr="00B51FD2">
              <w:rPr>
                <w:sz w:val="18"/>
                <w:szCs w:val="18"/>
              </w:rPr>
              <w:t>M1</w:t>
            </w:r>
          </w:p>
        </w:tc>
        <w:tc>
          <w:tcPr>
            <w:tcW w:w="484" w:type="pct"/>
            <w:tcBorders>
              <w:top w:val="nil"/>
              <w:left w:val="nil"/>
              <w:bottom w:val="single" w:sz="4" w:space="0" w:color="auto"/>
              <w:right w:val="single" w:sz="4" w:space="0" w:color="auto"/>
            </w:tcBorders>
            <w:shd w:val="clear" w:color="000000" w:fill="FFFFFF"/>
            <w:noWrap/>
            <w:vAlign w:val="bottom"/>
            <w:hideMark/>
          </w:tcPr>
          <w:p w14:paraId="4534A715" w14:textId="77777777" w:rsidR="00B51FD2" w:rsidRPr="00B51FD2" w:rsidRDefault="00B51FD2" w:rsidP="00B51FD2">
            <w:pPr>
              <w:pStyle w:val="00Dliubngbiu"/>
              <w:rPr>
                <w:sz w:val="18"/>
                <w:szCs w:val="18"/>
              </w:rPr>
            </w:pPr>
            <w:r w:rsidRPr="00B51FD2">
              <w:rPr>
                <w:sz w:val="18"/>
                <w:szCs w:val="18"/>
              </w:rPr>
              <w:t xml:space="preserve">    0,234 </w:t>
            </w:r>
          </w:p>
        </w:tc>
        <w:tc>
          <w:tcPr>
            <w:tcW w:w="373" w:type="pct"/>
            <w:tcBorders>
              <w:top w:val="nil"/>
              <w:left w:val="nil"/>
              <w:bottom w:val="single" w:sz="4" w:space="0" w:color="auto"/>
              <w:right w:val="single" w:sz="4" w:space="0" w:color="auto"/>
            </w:tcBorders>
            <w:shd w:val="clear" w:color="000000" w:fill="FFFFFF"/>
            <w:noWrap/>
            <w:vAlign w:val="bottom"/>
            <w:hideMark/>
          </w:tcPr>
          <w:p w14:paraId="0FFAA6E0"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1DE0957A"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4BD32257" w14:textId="77777777" w:rsidR="00B51FD2" w:rsidRPr="00B51FD2" w:rsidRDefault="00B51FD2" w:rsidP="00B51FD2">
            <w:pPr>
              <w:pStyle w:val="00Dliubngbiu"/>
              <w:rPr>
                <w:sz w:val="18"/>
                <w:szCs w:val="18"/>
              </w:rPr>
            </w:pPr>
            <w:r w:rsidRPr="00B51FD2">
              <w:rPr>
                <w:sz w:val="18"/>
                <w:szCs w:val="18"/>
              </w:rPr>
              <w:t>0,043</w:t>
            </w:r>
          </w:p>
        </w:tc>
        <w:tc>
          <w:tcPr>
            <w:tcW w:w="373" w:type="pct"/>
            <w:tcBorders>
              <w:top w:val="nil"/>
              <w:left w:val="nil"/>
              <w:bottom w:val="single" w:sz="4" w:space="0" w:color="auto"/>
              <w:right w:val="single" w:sz="4" w:space="0" w:color="auto"/>
            </w:tcBorders>
            <w:shd w:val="clear" w:color="000000" w:fill="FFFFFF"/>
            <w:noWrap/>
            <w:vAlign w:val="bottom"/>
            <w:hideMark/>
          </w:tcPr>
          <w:p w14:paraId="7DD94635" w14:textId="77777777" w:rsidR="00B51FD2" w:rsidRPr="00B51FD2" w:rsidRDefault="00B51FD2" w:rsidP="00B51FD2">
            <w:pPr>
              <w:pStyle w:val="00Dliubngbiu"/>
              <w:rPr>
                <w:sz w:val="18"/>
                <w:szCs w:val="18"/>
              </w:rPr>
            </w:pPr>
            <w:r w:rsidRPr="00B51FD2">
              <w:rPr>
                <w:sz w:val="18"/>
                <w:szCs w:val="18"/>
              </w:rPr>
              <w:t>0,978</w:t>
            </w:r>
          </w:p>
        </w:tc>
        <w:tc>
          <w:tcPr>
            <w:tcW w:w="389" w:type="pct"/>
            <w:tcBorders>
              <w:top w:val="nil"/>
              <w:left w:val="nil"/>
              <w:bottom w:val="single" w:sz="4" w:space="0" w:color="auto"/>
              <w:right w:val="single" w:sz="4" w:space="0" w:color="auto"/>
            </w:tcBorders>
            <w:shd w:val="clear" w:color="000000" w:fill="FFFFFF"/>
            <w:noWrap/>
            <w:vAlign w:val="bottom"/>
            <w:hideMark/>
          </w:tcPr>
          <w:p w14:paraId="136760F5" w14:textId="77777777" w:rsidR="00B51FD2" w:rsidRPr="00B51FD2" w:rsidRDefault="00B51FD2" w:rsidP="00B51FD2">
            <w:pPr>
              <w:pStyle w:val="00Dliubngbiu"/>
              <w:rPr>
                <w:color w:val="FF0000"/>
                <w:sz w:val="18"/>
                <w:szCs w:val="18"/>
              </w:rPr>
            </w:pPr>
            <w:r w:rsidRPr="00B51FD2">
              <w:rPr>
                <w:color w:val="FF0000"/>
                <w:sz w:val="18"/>
                <w:szCs w:val="18"/>
              </w:rPr>
              <w:t>1,07</w:t>
            </w:r>
          </w:p>
        </w:tc>
        <w:tc>
          <w:tcPr>
            <w:tcW w:w="364" w:type="pct"/>
            <w:tcBorders>
              <w:top w:val="nil"/>
              <w:left w:val="nil"/>
              <w:bottom w:val="single" w:sz="4" w:space="0" w:color="auto"/>
              <w:right w:val="single" w:sz="4" w:space="0" w:color="auto"/>
            </w:tcBorders>
            <w:shd w:val="clear" w:color="000000" w:fill="FFFFFF"/>
            <w:noWrap/>
            <w:vAlign w:val="bottom"/>
            <w:hideMark/>
          </w:tcPr>
          <w:p w14:paraId="7FFF5AA9"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0246066D"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53712EFB"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3824338B"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5FDA3C9A"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05B0B1C9"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73610ACA" w14:textId="77777777" w:rsidR="00B51FD2" w:rsidRPr="00B51FD2" w:rsidRDefault="00B51FD2" w:rsidP="00B51FD2">
            <w:pPr>
              <w:pStyle w:val="00Dliubngbiu"/>
              <w:rPr>
                <w:color w:val="FFFFFF"/>
                <w:sz w:val="18"/>
                <w:szCs w:val="18"/>
              </w:rPr>
            </w:pPr>
            <w:r w:rsidRPr="00B51FD2">
              <w:rPr>
                <w:color w:val="FFFFFF"/>
                <w:sz w:val="18"/>
                <w:szCs w:val="18"/>
              </w:rPr>
              <w:t>S10</w:t>
            </w:r>
          </w:p>
        </w:tc>
        <w:tc>
          <w:tcPr>
            <w:tcW w:w="469" w:type="pct"/>
            <w:tcBorders>
              <w:top w:val="nil"/>
              <w:left w:val="nil"/>
              <w:bottom w:val="single" w:sz="4" w:space="0" w:color="auto"/>
              <w:right w:val="single" w:sz="4" w:space="0" w:color="auto"/>
            </w:tcBorders>
            <w:shd w:val="clear" w:color="000000" w:fill="FFFFFF"/>
            <w:noWrap/>
            <w:vAlign w:val="bottom"/>
            <w:hideMark/>
          </w:tcPr>
          <w:p w14:paraId="6CE7D9F2" w14:textId="77777777" w:rsidR="00B51FD2" w:rsidRPr="00B51FD2" w:rsidRDefault="00B51FD2" w:rsidP="00B51FD2">
            <w:pPr>
              <w:pStyle w:val="00Dliubngbiu"/>
              <w:rPr>
                <w:sz w:val="18"/>
                <w:szCs w:val="18"/>
              </w:rPr>
            </w:pPr>
            <w:r w:rsidRPr="00B51FD2">
              <w:rPr>
                <w:sz w:val="18"/>
                <w:szCs w:val="18"/>
              </w:rPr>
              <w:t>M2</w:t>
            </w:r>
          </w:p>
        </w:tc>
        <w:tc>
          <w:tcPr>
            <w:tcW w:w="484" w:type="pct"/>
            <w:tcBorders>
              <w:top w:val="nil"/>
              <w:left w:val="nil"/>
              <w:bottom w:val="single" w:sz="4" w:space="0" w:color="auto"/>
              <w:right w:val="single" w:sz="4" w:space="0" w:color="auto"/>
            </w:tcBorders>
            <w:shd w:val="clear" w:color="000000" w:fill="FFFFFF"/>
            <w:noWrap/>
            <w:vAlign w:val="bottom"/>
            <w:hideMark/>
          </w:tcPr>
          <w:p w14:paraId="15A10EC7" w14:textId="77777777" w:rsidR="00B51FD2" w:rsidRPr="00B51FD2" w:rsidRDefault="00B51FD2" w:rsidP="00B51FD2">
            <w:pPr>
              <w:pStyle w:val="00Dliubngbiu"/>
              <w:rPr>
                <w:sz w:val="18"/>
                <w:szCs w:val="18"/>
              </w:rPr>
            </w:pPr>
            <w:r w:rsidRPr="00B51FD2">
              <w:rPr>
                <w:sz w:val="18"/>
                <w:szCs w:val="18"/>
              </w:rPr>
              <w:t xml:space="preserve">    0,123 </w:t>
            </w:r>
          </w:p>
        </w:tc>
        <w:tc>
          <w:tcPr>
            <w:tcW w:w="373" w:type="pct"/>
            <w:tcBorders>
              <w:top w:val="nil"/>
              <w:left w:val="nil"/>
              <w:bottom w:val="single" w:sz="4" w:space="0" w:color="auto"/>
              <w:right w:val="single" w:sz="4" w:space="0" w:color="auto"/>
            </w:tcBorders>
            <w:shd w:val="clear" w:color="000000" w:fill="FFFFFF"/>
            <w:noWrap/>
            <w:vAlign w:val="bottom"/>
            <w:hideMark/>
          </w:tcPr>
          <w:p w14:paraId="5EC0B77E" w14:textId="77777777" w:rsidR="00B51FD2" w:rsidRPr="00B51FD2" w:rsidRDefault="00B51FD2" w:rsidP="00B51FD2">
            <w:pPr>
              <w:pStyle w:val="00Dliubngbiu"/>
              <w:rPr>
                <w:sz w:val="18"/>
                <w:szCs w:val="18"/>
              </w:rPr>
            </w:pPr>
            <w:r w:rsidRPr="00B51FD2">
              <w:rPr>
                <w:sz w:val="18"/>
                <w:szCs w:val="18"/>
              </w:rPr>
              <w:t>0,070</w:t>
            </w:r>
          </w:p>
        </w:tc>
        <w:tc>
          <w:tcPr>
            <w:tcW w:w="284" w:type="pct"/>
            <w:tcBorders>
              <w:top w:val="nil"/>
              <w:left w:val="nil"/>
              <w:bottom w:val="single" w:sz="4" w:space="0" w:color="auto"/>
              <w:right w:val="single" w:sz="4" w:space="0" w:color="auto"/>
            </w:tcBorders>
            <w:shd w:val="clear" w:color="000000" w:fill="FFFFFF"/>
            <w:noWrap/>
            <w:vAlign w:val="bottom"/>
            <w:hideMark/>
          </w:tcPr>
          <w:p w14:paraId="224C3664"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60CF5718" w14:textId="77777777" w:rsidR="00B51FD2" w:rsidRPr="00B51FD2" w:rsidRDefault="00B51FD2" w:rsidP="00B51FD2">
            <w:pPr>
              <w:pStyle w:val="00Dliubngbiu"/>
              <w:rPr>
                <w:sz w:val="18"/>
                <w:szCs w:val="18"/>
              </w:rPr>
            </w:pPr>
            <w:r w:rsidRPr="00B51FD2">
              <w:rPr>
                <w:sz w:val="18"/>
                <w:szCs w:val="18"/>
              </w:rPr>
              <w:t>0,029</w:t>
            </w:r>
          </w:p>
        </w:tc>
        <w:tc>
          <w:tcPr>
            <w:tcW w:w="373" w:type="pct"/>
            <w:tcBorders>
              <w:top w:val="nil"/>
              <w:left w:val="nil"/>
              <w:bottom w:val="single" w:sz="4" w:space="0" w:color="auto"/>
              <w:right w:val="single" w:sz="4" w:space="0" w:color="auto"/>
            </w:tcBorders>
            <w:shd w:val="clear" w:color="000000" w:fill="FFFFFF"/>
            <w:noWrap/>
            <w:vAlign w:val="bottom"/>
            <w:hideMark/>
          </w:tcPr>
          <w:p w14:paraId="0D4D197A" w14:textId="77777777" w:rsidR="00B51FD2" w:rsidRPr="00B51FD2" w:rsidRDefault="00B51FD2" w:rsidP="00B51FD2">
            <w:pPr>
              <w:pStyle w:val="00Dliubngbiu"/>
              <w:rPr>
                <w:sz w:val="18"/>
                <w:szCs w:val="18"/>
              </w:rPr>
            </w:pPr>
            <w:r w:rsidRPr="00B51FD2">
              <w:rPr>
                <w:sz w:val="18"/>
                <w:szCs w:val="18"/>
              </w:rPr>
              <w:t>0,985</w:t>
            </w:r>
          </w:p>
        </w:tc>
        <w:tc>
          <w:tcPr>
            <w:tcW w:w="389" w:type="pct"/>
            <w:tcBorders>
              <w:top w:val="nil"/>
              <w:left w:val="nil"/>
              <w:bottom w:val="single" w:sz="4" w:space="0" w:color="auto"/>
              <w:right w:val="single" w:sz="4" w:space="0" w:color="auto"/>
            </w:tcBorders>
            <w:shd w:val="clear" w:color="000000" w:fill="FFFFFF"/>
            <w:noWrap/>
            <w:vAlign w:val="bottom"/>
            <w:hideMark/>
          </w:tcPr>
          <w:p w14:paraId="61D7040E" w14:textId="77777777" w:rsidR="00B51FD2" w:rsidRPr="00B51FD2" w:rsidRDefault="00B51FD2" w:rsidP="00B51FD2">
            <w:pPr>
              <w:pStyle w:val="00Dliubngbiu"/>
              <w:rPr>
                <w:color w:val="FF0000"/>
                <w:sz w:val="18"/>
                <w:szCs w:val="18"/>
              </w:rPr>
            </w:pPr>
            <w:r w:rsidRPr="00B51FD2">
              <w:rPr>
                <w:color w:val="FF0000"/>
                <w:sz w:val="18"/>
                <w:szCs w:val="18"/>
              </w:rPr>
              <w:t>0,64</w:t>
            </w:r>
          </w:p>
        </w:tc>
        <w:tc>
          <w:tcPr>
            <w:tcW w:w="364" w:type="pct"/>
            <w:tcBorders>
              <w:top w:val="nil"/>
              <w:left w:val="nil"/>
              <w:bottom w:val="single" w:sz="4" w:space="0" w:color="auto"/>
              <w:right w:val="single" w:sz="4" w:space="0" w:color="auto"/>
            </w:tcBorders>
            <w:shd w:val="clear" w:color="000000" w:fill="FFFFFF"/>
            <w:noWrap/>
            <w:vAlign w:val="bottom"/>
            <w:hideMark/>
          </w:tcPr>
          <w:p w14:paraId="10C389C5"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388907A2"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7BF6AD1C"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415C1484" w14:textId="77777777" w:rsidR="00B51FD2" w:rsidRPr="00B51FD2" w:rsidRDefault="00B51FD2" w:rsidP="00B51FD2">
            <w:pPr>
              <w:pStyle w:val="00Dliubngbiu"/>
              <w:rPr>
                <w:sz w:val="18"/>
                <w:szCs w:val="18"/>
              </w:rPr>
            </w:pPr>
            <w:r w:rsidRPr="00B51FD2">
              <w:rPr>
                <w:sz w:val="18"/>
                <w:szCs w:val="18"/>
              </w:rPr>
              <w:t>0,56</w:t>
            </w:r>
          </w:p>
        </w:tc>
        <w:tc>
          <w:tcPr>
            <w:tcW w:w="530" w:type="pct"/>
            <w:tcBorders>
              <w:top w:val="nil"/>
              <w:left w:val="nil"/>
              <w:bottom w:val="single" w:sz="4" w:space="0" w:color="auto"/>
              <w:right w:val="single" w:sz="4" w:space="0" w:color="auto"/>
            </w:tcBorders>
            <w:shd w:val="clear" w:color="000000" w:fill="FFFFFF"/>
            <w:noWrap/>
            <w:vAlign w:val="bottom"/>
            <w:hideMark/>
          </w:tcPr>
          <w:p w14:paraId="048BE3D9"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08976D8E" w14:textId="77777777" w:rsidTr="00B51FD2">
        <w:trPr>
          <w:divId w:val="80807360"/>
          <w:trHeight w:val="320"/>
        </w:trPr>
        <w:tc>
          <w:tcPr>
            <w:tcW w:w="321" w:type="pct"/>
            <w:tcBorders>
              <w:top w:val="nil"/>
              <w:left w:val="single" w:sz="4" w:space="0" w:color="auto"/>
              <w:bottom w:val="nil"/>
              <w:right w:val="single" w:sz="4" w:space="0" w:color="auto"/>
            </w:tcBorders>
            <w:shd w:val="clear" w:color="000000" w:fill="FFFFFF"/>
            <w:noWrap/>
            <w:vAlign w:val="bottom"/>
            <w:hideMark/>
          </w:tcPr>
          <w:p w14:paraId="66A1171A" w14:textId="77777777" w:rsidR="00B51FD2" w:rsidRPr="00B51FD2" w:rsidRDefault="00B51FD2" w:rsidP="00B51FD2">
            <w:pPr>
              <w:pStyle w:val="00Dliubngbiu"/>
              <w:rPr>
                <w:color w:val="FFFFFF"/>
                <w:sz w:val="18"/>
                <w:szCs w:val="18"/>
              </w:rPr>
            </w:pPr>
            <w:r w:rsidRPr="00B51FD2">
              <w:rPr>
                <w:color w:val="FFFFFF"/>
                <w:sz w:val="18"/>
                <w:szCs w:val="18"/>
              </w:rPr>
              <w:t>S10</w:t>
            </w:r>
          </w:p>
        </w:tc>
        <w:tc>
          <w:tcPr>
            <w:tcW w:w="469" w:type="pct"/>
            <w:tcBorders>
              <w:top w:val="nil"/>
              <w:left w:val="nil"/>
              <w:bottom w:val="single" w:sz="4" w:space="0" w:color="auto"/>
              <w:right w:val="single" w:sz="4" w:space="0" w:color="auto"/>
            </w:tcBorders>
            <w:shd w:val="clear" w:color="000000" w:fill="FFFFFF"/>
            <w:noWrap/>
            <w:vAlign w:val="bottom"/>
            <w:hideMark/>
          </w:tcPr>
          <w:p w14:paraId="4D002B4B" w14:textId="77777777" w:rsidR="00B51FD2" w:rsidRPr="00B51FD2" w:rsidRDefault="00B51FD2" w:rsidP="00B51FD2">
            <w:pPr>
              <w:pStyle w:val="00Dliubngbiu"/>
              <w:rPr>
                <w:sz w:val="18"/>
                <w:szCs w:val="18"/>
              </w:rPr>
            </w:pPr>
            <w:r w:rsidRPr="00B51FD2">
              <w:rPr>
                <w:sz w:val="18"/>
                <w:szCs w:val="18"/>
              </w:rPr>
              <w:t>MI</w:t>
            </w:r>
          </w:p>
        </w:tc>
        <w:tc>
          <w:tcPr>
            <w:tcW w:w="484" w:type="pct"/>
            <w:tcBorders>
              <w:top w:val="nil"/>
              <w:left w:val="nil"/>
              <w:bottom w:val="single" w:sz="4" w:space="0" w:color="auto"/>
              <w:right w:val="single" w:sz="4" w:space="0" w:color="auto"/>
            </w:tcBorders>
            <w:shd w:val="clear" w:color="000000" w:fill="FFFFFF"/>
            <w:noWrap/>
            <w:vAlign w:val="bottom"/>
            <w:hideMark/>
          </w:tcPr>
          <w:p w14:paraId="1A89B6D6" w14:textId="77777777" w:rsidR="00B51FD2" w:rsidRPr="00B51FD2" w:rsidRDefault="00B51FD2" w:rsidP="00B51FD2">
            <w:pPr>
              <w:pStyle w:val="00Dliubngbiu"/>
              <w:rPr>
                <w:sz w:val="18"/>
                <w:szCs w:val="18"/>
              </w:rPr>
            </w:pPr>
            <w:r w:rsidRPr="00B51FD2">
              <w:rPr>
                <w:sz w:val="18"/>
                <w:szCs w:val="18"/>
              </w:rPr>
              <w:t xml:space="preserve">    0,460 </w:t>
            </w:r>
          </w:p>
        </w:tc>
        <w:tc>
          <w:tcPr>
            <w:tcW w:w="373" w:type="pct"/>
            <w:tcBorders>
              <w:top w:val="nil"/>
              <w:left w:val="nil"/>
              <w:bottom w:val="single" w:sz="4" w:space="0" w:color="auto"/>
              <w:right w:val="single" w:sz="4" w:space="0" w:color="auto"/>
            </w:tcBorders>
            <w:shd w:val="clear" w:color="000000" w:fill="FFFFFF"/>
            <w:noWrap/>
            <w:vAlign w:val="bottom"/>
            <w:hideMark/>
          </w:tcPr>
          <w:p w14:paraId="3037FA5F"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6E8CE50D"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2E3C1C0F" w14:textId="77777777" w:rsidR="00B51FD2" w:rsidRPr="00B51FD2" w:rsidRDefault="00B51FD2" w:rsidP="00B51FD2">
            <w:pPr>
              <w:pStyle w:val="00Dliubngbiu"/>
              <w:rPr>
                <w:sz w:val="18"/>
                <w:szCs w:val="18"/>
              </w:rPr>
            </w:pPr>
            <w:r w:rsidRPr="00B51FD2">
              <w:rPr>
                <w:sz w:val="18"/>
                <w:szCs w:val="18"/>
              </w:rPr>
              <w:t>0,085</w:t>
            </w:r>
          </w:p>
        </w:tc>
        <w:tc>
          <w:tcPr>
            <w:tcW w:w="373" w:type="pct"/>
            <w:tcBorders>
              <w:top w:val="nil"/>
              <w:left w:val="nil"/>
              <w:bottom w:val="single" w:sz="4" w:space="0" w:color="auto"/>
              <w:right w:val="single" w:sz="4" w:space="0" w:color="auto"/>
            </w:tcBorders>
            <w:shd w:val="clear" w:color="000000" w:fill="FFFFFF"/>
            <w:noWrap/>
            <w:vAlign w:val="bottom"/>
            <w:hideMark/>
          </w:tcPr>
          <w:p w14:paraId="530D3A7F" w14:textId="77777777" w:rsidR="00B51FD2" w:rsidRPr="00B51FD2" w:rsidRDefault="00B51FD2" w:rsidP="00B51FD2">
            <w:pPr>
              <w:pStyle w:val="00Dliubngbiu"/>
              <w:rPr>
                <w:sz w:val="18"/>
                <w:szCs w:val="18"/>
              </w:rPr>
            </w:pPr>
            <w:r w:rsidRPr="00B51FD2">
              <w:rPr>
                <w:sz w:val="18"/>
                <w:szCs w:val="18"/>
              </w:rPr>
              <w:t>0,956</w:t>
            </w:r>
          </w:p>
        </w:tc>
        <w:tc>
          <w:tcPr>
            <w:tcW w:w="389" w:type="pct"/>
            <w:tcBorders>
              <w:top w:val="nil"/>
              <w:left w:val="nil"/>
              <w:bottom w:val="single" w:sz="4" w:space="0" w:color="auto"/>
              <w:right w:val="single" w:sz="4" w:space="0" w:color="auto"/>
            </w:tcBorders>
            <w:shd w:val="clear" w:color="000000" w:fill="FFFFFF"/>
            <w:noWrap/>
            <w:vAlign w:val="bottom"/>
            <w:hideMark/>
          </w:tcPr>
          <w:p w14:paraId="3D8A0C2E" w14:textId="77777777" w:rsidR="00B51FD2" w:rsidRPr="00B51FD2" w:rsidRDefault="00B51FD2" w:rsidP="00B51FD2">
            <w:pPr>
              <w:pStyle w:val="00Dliubngbiu"/>
              <w:rPr>
                <w:color w:val="FF0000"/>
                <w:sz w:val="18"/>
                <w:szCs w:val="18"/>
              </w:rPr>
            </w:pPr>
            <w:r w:rsidRPr="00B51FD2">
              <w:rPr>
                <w:color w:val="FF0000"/>
                <w:sz w:val="18"/>
                <w:szCs w:val="18"/>
              </w:rPr>
              <w:t>2,15</w:t>
            </w:r>
          </w:p>
        </w:tc>
        <w:tc>
          <w:tcPr>
            <w:tcW w:w="364" w:type="pct"/>
            <w:tcBorders>
              <w:top w:val="nil"/>
              <w:left w:val="nil"/>
              <w:bottom w:val="single" w:sz="4" w:space="0" w:color="auto"/>
              <w:right w:val="single" w:sz="4" w:space="0" w:color="auto"/>
            </w:tcBorders>
            <w:shd w:val="clear" w:color="000000" w:fill="FFFFFF"/>
            <w:noWrap/>
            <w:vAlign w:val="bottom"/>
            <w:hideMark/>
          </w:tcPr>
          <w:p w14:paraId="740205B8"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0CA248DA"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48D180FA"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284DCFFD"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4C30D63B" w14:textId="77777777" w:rsidR="00B51FD2" w:rsidRPr="00B51FD2" w:rsidRDefault="00B51FD2" w:rsidP="00B51FD2">
            <w:pPr>
              <w:pStyle w:val="00Dliubngbiu"/>
              <w:rPr>
                <w:color w:val="FF0000"/>
                <w:sz w:val="18"/>
                <w:szCs w:val="18"/>
              </w:rPr>
            </w:pPr>
            <w:r w:rsidRPr="00B51FD2">
              <w:rPr>
                <w:color w:val="FF0000"/>
                <w:sz w:val="18"/>
                <w:szCs w:val="18"/>
              </w:rPr>
              <w:t>Ø10a200</w:t>
            </w:r>
          </w:p>
        </w:tc>
      </w:tr>
      <w:tr w:rsidR="00B51FD2" w:rsidRPr="00B51FD2" w14:paraId="66F23258" w14:textId="77777777" w:rsidTr="00B51FD2">
        <w:trPr>
          <w:divId w:val="80807360"/>
          <w:trHeight w:val="320"/>
        </w:trPr>
        <w:tc>
          <w:tcPr>
            <w:tcW w:w="321" w:type="pct"/>
            <w:tcBorders>
              <w:top w:val="nil"/>
              <w:left w:val="single" w:sz="4" w:space="0" w:color="auto"/>
              <w:bottom w:val="single" w:sz="4" w:space="0" w:color="auto"/>
              <w:right w:val="single" w:sz="4" w:space="0" w:color="auto"/>
            </w:tcBorders>
            <w:shd w:val="clear" w:color="000000" w:fill="FFFFFF"/>
            <w:noWrap/>
            <w:vAlign w:val="bottom"/>
            <w:hideMark/>
          </w:tcPr>
          <w:p w14:paraId="34528514" w14:textId="77777777" w:rsidR="00B51FD2" w:rsidRPr="00B51FD2" w:rsidRDefault="00B51FD2" w:rsidP="00B51FD2">
            <w:pPr>
              <w:pStyle w:val="00Dliubngbiu"/>
              <w:rPr>
                <w:color w:val="FFFFFF"/>
                <w:sz w:val="18"/>
                <w:szCs w:val="18"/>
              </w:rPr>
            </w:pPr>
            <w:r w:rsidRPr="00B51FD2">
              <w:rPr>
                <w:color w:val="FFFFFF"/>
                <w:sz w:val="18"/>
                <w:szCs w:val="18"/>
              </w:rPr>
              <w:t>S10</w:t>
            </w:r>
          </w:p>
        </w:tc>
        <w:tc>
          <w:tcPr>
            <w:tcW w:w="469" w:type="pct"/>
            <w:tcBorders>
              <w:top w:val="nil"/>
              <w:left w:val="nil"/>
              <w:bottom w:val="single" w:sz="4" w:space="0" w:color="auto"/>
              <w:right w:val="single" w:sz="4" w:space="0" w:color="auto"/>
            </w:tcBorders>
            <w:shd w:val="clear" w:color="000000" w:fill="FFFFFF"/>
            <w:noWrap/>
            <w:vAlign w:val="bottom"/>
            <w:hideMark/>
          </w:tcPr>
          <w:p w14:paraId="5CC81559" w14:textId="77777777" w:rsidR="00B51FD2" w:rsidRPr="00B51FD2" w:rsidRDefault="00B51FD2" w:rsidP="00B51FD2">
            <w:pPr>
              <w:pStyle w:val="00Dliubngbiu"/>
              <w:rPr>
                <w:sz w:val="18"/>
                <w:szCs w:val="18"/>
              </w:rPr>
            </w:pPr>
            <w:r w:rsidRPr="00B51FD2">
              <w:rPr>
                <w:sz w:val="18"/>
                <w:szCs w:val="18"/>
              </w:rPr>
              <w:t>MII</w:t>
            </w:r>
          </w:p>
        </w:tc>
        <w:tc>
          <w:tcPr>
            <w:tcW w:w="484" w:type="pct"/>
            <w:tcBorders>
              <w:top w:val="nil"/>
              <w:left w:val="nil"/>
              <w:bottom w:val="single" w:sz="4" w:space="0" w:color="auto"/>
              <w:right w:val="single" w:sz="4" w:space="0" w:color="auto"/>
            </w:tcBorders>
            <w:shd w:val="clear" w:color="000000" w:fill="FFFFFF"/>
            <w:noWrap/>
            <w:vAlign w:val="bottom"/>
            <w:hideMark/>
          </w:tcPr>
          <w:p w14:paraId="02E7E34F" w14:textId="77777777" w:rsidR="00B51FD2" w:rsidRPr="00B51FD2" w:rsidRDefault="00B51FD2" w:rsidP="00B51FD2">
            <w:pPr>
              <w:pStyle w:val="00Dliubngbiu"/>
              <w:rPr>
                <w:sz w:val="18"/>
                <w:szCs w:val="18"/>
              </w:rPr>
            </w:pPr>
            <w:r w:rsidRPr="00B51FD2">
              <w:rPr>
                <w:sz w:val="18"/>
                <w:szCs w:val="18"/>
              </w:rPr>
              <w:t xml:space="preserve">    0,277 </w:t>
            </w:r>
          </w:p>
        </w:tc>
        <w:tc>
          <w:tcPr>
            <w:tcW w:w="373" w:type="pct"/>
            <w:tcBorders>
              <w:top w:val="nil"/>
              <w:left w:val="nil"/>
              <w:bottom w:val="single" w:sz="4" w:space="0" w:color="auto"/>
              <w:right w:val="single" w:sz="4" w:space="0" w:color="auto"/>
            </w:tcBorders>
            <w:shd w:val="clear" w:color="000000" w:fill="FFFFFF"/>
            <w:noWrap/>
            <w:vAlign w:val="bottom"/>
            <w:hideMark/>
          </w:tcPr>
          <w:p w14:paraId="1507F75D" w14:textId="77777777" w:rsidR="00B51FD2" w:rsidRPr="00B51FD2" w:rsidRDefault="00B51FD2" w:rsidP="00B51FD2">
            <w:pPr>
              <w:pStyle w:val="00Dliubngbiu"/>
              <w:rPr>
                <w:sz w:val="18"/>
                <w:szCs w:val="18"/>
              </w:rPr>
            </w:pPr>
            <w:r w:rsidRPr="00B51FD2">
              <w:rPr>
                <w:sz w:val="18"/>
                <w:szCs w:val="18"/>
              </w:rPr>
              <w:t>0,080</w:t>
            </w:r>
          </w:p>
        </w:tc>
        <w:tc>
          <w:tcPr>
            <w:tcW w:w="284" w:type="pct"/>
            <w:tcBorders>
              <w:top w:val="nil"/>
              <w:left w:val="nil"/>
              <w:bottom w:val="single" w:sz="4" w:space="0" w:color="auto"/>
              <w:right w:val="single" w:sz="4" w:space="0" w:color="auto"/>
            </w:tcBorders>
            <w:shd w:val="clear" w:color="000000" w:fill="FFFFFF"/>
            <w:noWrap/>
            <w:vAlign w:val="bottom"/>
            <w:hideMark/>
          </w:tcPr>
          <w:p w14:paraId="6DA95DF6" w14:textId="77777777" w:rsidR="00B51FD2" w:rsidRPr="00B51FD2" w:rsidRDefault="00B51FD2" w:rsidP="00B51FD2">
            <w:pPr>
              <w:pStyle w:val="00Dliubngbiu"/>
              <w:rPr>
                <w:sz w:val="18"/>
                <w:szCs w:val="18"/>
              </w:rPr>
            </w:pPr>
            <w:r w:rsidRPr="00B51FD2">
              <w:rPr>
                <w:sz w:val="18"/>
                <w:szCs w:val="18"/>
              </w:rPr>
              <w:t>1</w:t>
            </w:r>
          </w:p>
        </w:tc>
        <w:tc>
          <w:tcPr>
            <w:tcW w:w="373" w:type="pct"/>
            <w:tcBorders>
              <w:top w:val="nil"/>
              <w:left w:val="nil"/>
              <w:bottom w:val="single" w:sz="4" w:space="0" w:color="auto"/>
              <w:right w:val="single" w:sz="4" w:space="0" w:color="auto"/>
            </w:tcBorders>
            <w:shd w:val="clear" w:color="000000" w:fill="FFFFFF"/>
            <w:noWrap/>
            <w:vAlign w:val="bottom"/>
            <w:hideMark/>
          </w:tcPr>
          <w:p w14:paraId="15869989" w14:textId="77777777" w:rsidR="00B51FD2" w:rsidRPr="00B51FD2" w:rsidRDefault="00B51FD2" w:rsidP="00B51FD2">
            <w:pPr>
              <w:pStyle w:val="00Dliubngbiu"/>
              <w:rPr>
                <w:sz w:val="18"/>
                <w:szCs w:val="18"/>
              </w:rPr>
            </w:pPr>
            <w:r w:rsidRPr="00B51FD2">
              <w:rPr>
                <w:sz w:val="18"/>
                <w:szCs w:val="18"/>
              </w:rPr>
              <w:t>0,051</w:t>
            </w:r>
          </w:p>
        </w:tc>
        <w:tc>
          <w:tcPr>
            <w:tcW w:w="373" w:type="pct"/>
            <w:tcBorders>
              <w:top w:val="nil"/>
              <w:left w:val="nil"/>
              <w:bottom w:val="single" w:sz="4" w:space="0" w:color="auto"/>
              <w:right w:val="single" w:sz="4" w:space="0" w:color="auto"/>
            </w:tcBorders>
            <w:shd w:val="clear" w:color="000000" w:fill="FFFFFF"/>
            <w:noWrap/>
            <w:vAlign w:val="bottom"/>
            <w:hideMark/>
          </w:tcPr>
          <w:p w14:paraId="67BCD749" w14:textId="77777777" w:rsidR="00B51FD2" w:rsidRPr="00B51FD2" w:rsidRDefault="00B51FD2" w:rsidP="00B51FD2">
            <w:pPr>
              <w:pStyle w:val="00Dliubngbiu"/>
              <w:rPr>
                <w:sz w:val="18"/>
                <w:szCs w:val="18"/>
              </w:rPr>
            </w:pPr>
            <w:r w:rsidRPr="00B51FD2">
              <w:rPr>
                <w:sz w:val="18"/>
                <w:szCs w:val="18"/>
              </w:rPr>
              <w:t>0,974</w:t>
            </w:r>
          </w:p>
        </w:tc>
        <w:tc>
          <w:tcPr>
            <w:tcW w:w="389" w:type="pct"/>
            <w:tcBorders>
              <w:top w:val="nil"/>
              <w:left w:val="nil"/>
              <w:bottom w:val="single" w:sz="4" w:space="0" w:color="auto"/>
              <w:right w:val="single" w:sz="4" w:space="0" w:color="auto"/>
            </w:tcBorders>
            <w:shd w:val="clear" w:color="000000" w:fill="FFFFFF"/>
            <w:noWrap/>
            <w:vAlign w:val="bottom"/>
            <w:hideMark/>
          </w:tcPr>
          <w:p w14:paraId="529C0667" w14:textId="77777777" w:rsidR="00B51FD2" w:rsidRPr="00B51FD2" w:rsidRDefault="00B51FD2" w:rsidP="00B51FD2">
            <w:pPr>
              <w:pStyle w:val="00Dliubngbiu"/>
              <w:rPr>
                <w:color w:val="FF0000"/>
                <w:sz w:val="18"/>
                <w:szCs w:val="18"/>
              </w:rPr>
            </w:pPr>
            <w:r w:rsidRPr="00B51FD2">
              <w:rPr>
                <w:color w:val="FF0000"/>
                <w:sz w:val="18"/>
                <w:szCs w:val="18"/>
              </w:rPr>
              <w:t>1,27</w:t>
            </w:r>
          </w:p>
        </w:tc>
        <w:tc>
          <w:tcPr>
            <w:tcW w:w="364" w:type="pct"/>
            <w:tcBorders>
              <w:top w:val="nil"/>
              <w:left w:val="nil"/>
              <w:bottom w:val="single" w:sz="4" w:space="0" w:color="auto"/>
              <w:right w:val="single" w:sz="4" w:space="0" w:color="auto"/>
            </w:tcBorders>
            <w:shd w:val="clear" w:color="000000" w:fill="FFFFFF"/>
            <w:noWrap/>
            <w:vAlign w:val="bottom"/>
            <w:hideMark/>
          </w:tcPr>
          <w:p w14:paraId="46AE7310" w14:textId="77777777" w:rsidR="00B51FD2" w:rsidRPr="00B51FD2" w:rsidRDefault="00B51FD2" w:rsidP="00B51FD2">
            <w:pPr>
              <w:pStyle w:val="00Dliubngbiu"/>
              <w:rPr>
                <w:sz w:val="18"/>
                <w:szCs w:val="18"/>
              </w:rPr>
            </w:pPr>
            <w:r w:rsidRPr="00B51FD2">
              <w:rPr>
                <w:sz w:val="18"/>
                <w:szCs w:val="18"/>
              </w:rPr>
              <w:t>10</w:t>
            </w:r>
          </w:p>
        </w:tc>
        <w:tc>
          <w:tcPr>
            <w:tcW w:w="386" w:type="pct"/>
            <w:tcBorders>
              <w:top w:val="nil"/>
              <w:left w:val="nil"/>
              <w:bottom w:val="single" w:sz="4" w:space="0" w:color="auto"/>
              <w:right w:val="single" w:sz="4" w:space="0" w:color="auto"/>
            </w:tcBorders>
            <w:shd w:val="clear" w:color="000000" w:fill="FFFFFF"/>
            <w:noWrap/>
            <w:vAlign w:val="bottom"/>
            <w:hideMark/>
          </w:tcPr>
          <w:p w14:paraId="2D80F7E4" w14:textId="77777777" w:rsidR="00B51FD2" w:rsidRPr="00B51FD2" w:rsidRDefault="00B51FD2" w:rsidP="00B51FD2">
            <w:pPr>
              <w:pStyle w:val="00Dliubngbiu"/>
              <w:rPr>
                <w:sz w:val="18"/>
                <w:szCs w:val="18"/>
              </w:rPr>
            </w:pPr>
            <w:r w:rsidRPr="00B51FD2">
              <w:rPr>
                <w:sz w:val="18"/>
                <w:szCs w:val="18"/>
              </w:rPr>
              <w:t>200</w:t>
            </w:r>
          </w:p>
        </w:tc>
        <w:tc>
          <w:tcPr>
            <w:tcW w:w="339" w:type="pct"/>
            <w:tcBorders>
              <w:top w:val="nil"/>
              <w:left w:val="nil"/>
              <w:bottom w:val="single" w:sz="4" w:space="0" w:color="auto"/>
              <w:right w:val="single" w:sz="4" w:space="0" w:color="auto"/>
            </w:tcBorders>
            <w:shd w:val="clear" w:color="000000" w:fill="FFFFFF"/>
            <w:noWrap/>
            <w:vAlign w:val="bottom"/>
            <w:hideMark/>
          </w:tcPr>
          <w:p w14:paraId="47B2BFD1" w14:textId="77777777" w:rsidR="00B51FD2" w:rsidRPr="00B51FD2" w:rsidRDefault="00B51FD2" w:rsidP="00B51FD2">
            <w:pPr>
              <w:pStyle w:val="00Dliubngbiu"/>
              <w:rPr>
                <w:color w:val="FF0000"/>
                <w:sz w:val="18"/>
                <w:szCs w:val="18"/>
              </w:rPr>
            </w:pPr>
            <w:r w:rsidRPr="00B51FD2">
              <w:rPr>
                <w:color w:val="FF0000"/>
                <w:sz w:val="18"/>
                <w:szCs w:val="18"/>
              </w:rPr>
              <w:t>3,93</w:t>
            </w:r>
          </w:p>
        </w:tc>
        <w:tc>
          <w:tcPr>
            <w:tcW w:w="317" w:type="pct"/>
            <w:tcBorders>
              <w:top w:val="nil"/>
              <w:left w:val="nil"/>
              <w:bottom w:val="single" w:sz="4" w:space="0" w:color="auto"/>
              <w:right w:val="single" w:sz="4" w:space="0" w:color="auto"/>
            </w:tcBorders>
            <w:shd w:val="clear" w:color="000000" w:fill="FFFFFF"/>
            <w:noWrap/>
            <w:vAlign w:val="bottom"/>
            <w:hideMark/>
          </w:tcPr>
          <w:p w14:paraId="2F759489" w14:textId="77777777" w:rsidR="00B51FD2" w:rsidRPr="00B51FD2" w:rsidRDefault="00B51FD2" w:rsidP="00B51FD2">
            <w:pPr>
              <w:pStyle w:val="00Dliubngbiu"/>
              <w:rPr>
                <w:sz w:val="18"/>
                <w:szCs w:val="18"/>
              </w:rPr>
            </w:pPr>
            <w:r w:rsidRPr="00B51FD2">
              <w:rPr>
                <w:sz w:val="18"/>
                <w:szCs w:val="18"/>
              </w:rPr>
              <w:t>0,49</w:t>
            </w:r>
          </w:p>
        </w:tc>
        <w:tc>
          <w:tcPr>
            <w:tcW w:w="530" w:type="pct"/>
            <w:tcBorders>
              <w:top w:val="nil"/>
              <w:left w:val="nil"/>
              <w:bottom w:val="single" w:sz="4" w:space="0" w:color="auto"/>
              <w:right w:val="single" w:sz="4" w:space="0" w:color="auto"/>
            </w:tcBorders>
            <w:shd w:val="clear" w:color="000000" w:fill="FFFFFF"/>
            <w:noWrap/>
            <w:vAlign w:val="bottom"/>
            <w:hideMark/>
          </w:tcPr>
          <w:p w14:paraId="4CD01CEB" w14:textId="77777777" w:rsidR="00B51FD2" w:rsidRPr="00B51FD2" w:rsidRDefault="00B51FD2" w:rsidP="00B51FD2">
            <w:pPr>
              <w:pStyle w:val="00Dliubngbiu"/>
              <w:rPr>
                <w:color w:val="FF0000"/>
                <w:sz w:val="18"/>
                <w:szCs w:val="18"/>
              </w:rPr>
            </w:pPr>
            <w:r w:rsidRPr="00B51FD2">
              <w:rPr>
                <w:color w:val="FF0000"/>
                <w:sz w:val="18"/>
                <w:szCs w:val="18"/>
              </w:rPr>
              <w:t>Ø10a200</w:t>
            </w:r>
          </w:p>
        </w:tc>
      </w:tr>
    </w:tbl>
    <w:p w14:paraId="12A0EAD3" w14:textId="71BCCE59" w:rsidR="00111619" w:rsidRPr="002107E5" w:rsidRDefault="00C5712F">
      <w:pPr>
        <w:pStyle w:val="00onvn"/>
      </w:pPr>
      <w:r>
        <w:fldChar w:fldCharType="end"/>
      </w:r>
    </w:p>
    <w:p w14:paraId="3C551B72" w14:textId="028371B2" w:rsidR="007303AC" w:rsidRPr="00111619" w:rsidRDefault="007303AC" w:rsidP="00111619">
      <w:pPr>
        <w:pStyle w:val="00onvn"/>
      </w:pPr>
    </w:p>
    <w:sectPr w:rsidR="007303AC" w:rsidRPr="00111619" w:rsidSect="005C656B">
      <w:headerReference w:type="default" r:id="rId12"/>
      <w:footerReference w:type="default" r:id="rId13"/>
      <w:pgSz w:w="11906" w:h="16838" w:code="9"/>
      <w:pgMar w:top="1701" w:right="1134" w:bottom="1701" w:left="1985"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BF5B0" w14:textId="77777777" w:rsidR="00805566" w:rsidRDefault="00805566" w:rsidP="00B708E2">
      <w:pPr>
        <w:spacing w:line="240" w:lineRule="auto"/>
      </w:pPr>
      <w:r>
        <w:separator/>
      </w:r>
    </w:p>
    <w:p w14:paraId="05CD4768" w14:textId="77777777" w:rsidR="00805566" w:rsidRDefault="00805566"/>
  </w:endnote>
  <w:endnote w:type="continuationSeparator" w:id="0">
    <w:p w14:paraId="3B2CE0C3" w14:textId="77777777" w:rsidR="00805566" w:rsidRDefault="00805566" w:rsidP="00B708E2">
      <w:pPr>
        <w:spacing w:line="240" w:lineRule="auto"/>
      </w:pPr>
      <w:r>
        <w:continuationSeparator/>
      </w:r>
    </w:p>
    <w:p w14:paraId="43B76EB5" w14:textId="77777777" w:rsidR="00805566" w:rsidRDefault="00805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NI-Avo">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92DB" w14:textId="03E1050D" w:rsidR="00721778" w:rsidRPr="008B7B64" w:rsidRDefault="00721778" w:rsidP="008B7B64">
    <w:pPr>
      <w:pBdr>
        <w:top w:val="thinThickSmallGap" w:sz="18" w:space="1" w:color="auto"/>
      </w:pBdr>
      <w:tabs>
        <w:tab w:val="center" w:pos="8931"/>
      </w:tabs>
      <w:ind w:right="139" w:firstLine="0"/>
      <w:rPr>
        <w:noProof/>
        <w:lang w:val="en-US"/>
      </w:rPr>
    </w:pPr>
    <w:r w:rsidRPr="008B7B64">
      <w:rPr>
        <w:i/>
        <w:iCs/>
        <w:lang w:val="en-US"/>
      </w:rPr>
      <w:t>SVTH: Cao Minh Thành</w:t>
    </w:r>
    <w:r>
      <w:tab/>
    </w:r>
    <w:r>
      <w:fldChar w:fldCharType="begin"/>
    </w:r>
    <w:r>
      <w:instrText xml:space="preserve"> PAGE   \* MERGEFORMAT </w:instrText>
    </w:r>
    <w:r>
      <w:fldChar w:fldCharType="separate"/>
    </w:r>
    <w:r>
      <w:t>9</w:t>
    </w:r>
    <w:r>
      <w:rPr>
        <w:noProof/>
      </w:rPr>
      <w:fldChar w:fldCharType="end"/>
    </w:r>
  </w:p>
  <w:p w14:paraId="0E35C5A9" w14:textId="77777777" w:rsidR="00721778" w:rsidRPr="00EA03FF" w:rsidRDefault="00721778" w:rsidP="008B7B64">
    <w:pPr>
      <w:tabs>
        <w:tab w:val="right" w:pos="8647"/>
      </w:tabs>
      <w:ind w:right="281"/>
      <w:rPr>
        <w:i/>
      </w:rPr>
    </w:pPr>
    <w:r>
      <w:tab/>
    </w:r>
  </w:p>
  <w:p w14:paraId="0DD5FD2F" w14:textId="77777777" w:rsidR="00721778" w:rsidRDefault="00721778" w:rsidP="008B7B64">
    <w:pPr>
      <w:ind w:firstLine="0"/>
    </w:pPr>
  </w:p>
  <w:p w14:paraId="4A7EA23F" w14:textId="77777777" w:rsidR="00721778" w:rsidRDefault="007217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65DDF" w14:textId="77777777" w:rsidR="00805566" w:rsidRDefault="00805566" w:rsidP="00B708E2">
      <w:pPr>
        <w:spacing w:line="240" w:lineRule="auto"/>
      </w:pPr>
      <w:r>
        <w:separator/>
      </w:r>
    </w:p>
    <w:p w14:paraId="2F5C2169" w14:textId="77777777" w:rsidR="00805566" w:rsidRDefault="00805566"/>
  </w:footnote>
  <w:footnote w:type="continuationSeparator" w:id="0">
    <w:p w14:paraId="00C55481" w14:textId="77777777" w:rsidR="00805566" w:rsidRDefault="00805566" w:rsidP="00B708E2">
      <w:pPr>
        <w:spacing w:line="240" w:lineRule="auto"/>
      </w:pPr>
      <w:r>
        <w:continuationSeparator/>
      </w:r>
    </w:p>
    <w:p w14:paraId="2D4795EE" w14:textId="77777777" w:rsidR="00805566" w:rsidRDefault="008055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9383" w14:textId="77777777" w:rsidR="005C656B" w:rsidRDefault="005C656B" w:rsidP="004A22BE">
    <w:pPr>
      <w:pBdr>
        <w:bottom w:val="thickThinSmallGap" w:sz="18" w:space="1" w:color="auto"/>
      </w:pBdr>
      <w:tabs>
        <w:tab w:val="left" w:pos="4170"/>
        <w:tab w:val="left" w:pos="5387"/>
        <w:tab w:val="right" w:pos="8789"/>
      </w:tabs>
      <w:ind w:right="17" w:firstLine="0"/>
      <w:rPr>
        <w:i/>
        <w:sz w:val="24"/>
        <w:lang w:val="en-US"/>
      </w:rPr>
    </w:pPr>
  </w:p>
  <w:p w14:paraId="13B98635" w14:textId="77777777" w:rsidR="005C656B" w:rsidRDefault="005C656B" w:rsidP="004A22BE">
    <w:pPr>
      <w:pBdr>
        <w:bottom w:val="thickThinSmallGap" w:sz="18" w:space="1" w:color="auto"/>
      </w:pBdr>
      <w:tabs>
        <w:tab w:val="left" w:pos="4170"/>
        <w:tab w:val="left" w:pos="5387"/>
        <w:tab w:val="right" w:pos="8789"/>
      </w:tabs>
      <w:ind w:right="17" w:firstLine="0"/>
      <w:rPr>
        <w:i/>
        <w:sz w:val="24"/>
        <w:lang w:val="en-US"/>
      </w:rPr>
    </w:pPr>
  </w:p>
  <w:p w14:paraId="44393C0E" w14:textId="77777777" w:rsidR="005C656B" w:rsidRDefault="005C656B" w:rsidP="004A22BE">
    <w:pPr>
      <w:pBdr>
        <w:bottom w:val="thickThinSmallGap" w:sz="18" w:space="1" w:color="auto"/>
      </w:pBdr>
      <w:tabs>
        <w:tab w:val="left" w:pos="4170"/>
        <w:tab w:val="left" w:pos="5387"/>
        <w:tab w:val="right" w:pos="8789"/>
      </w:tabs>
      <w:ind w:right="17" w:firstLine="0"/>
      <w:rPr>
        <w:i/>
        <w:sz w:val="24"/>
        <w:lang w:val="en-US"/>
      </w:rPr>
    </w:pPr>
  </w:p>
  <w:p w14:paraId="0B235D86" w14:textId="6B2A0A0A" w:rsidR="00721778" w:rsidRPr="004A22BE" w:rsidRDefault="00721778" w:rsidP="004A22BE">
    <w:pPr>
      <w:pBdr>
        <w:bottom w:val="thickThinSmallGap" w:sz="18" w:space="1" w:color="auto"/>
      </w:pBdr>
      <w:tabs>
        <w:tab w:val="left" w:pos="4170"/>
        <w:tab w:val="left" w:pos="5387"/>
        <w:tab w:val="right" w:pos="8789"/>
      </w:tabs>
      <w:ind w:right="17" w:firstLine="0"/>
      <w:rPr>
        <w:i/>
        <w:sz w:val="24"/>
        <w:lang w:val="en-US"/>
      </w:rPr>
    </w:pPr>
    <w:r>
      <w:rPr>
        <w:i/>
        <w:sz w:val="24"/>
        <w:lang w:val="en-US"/>
      </w:rPr>
      <w:fldChar w:fldCharType="begin"/>
    </w:r>
    <w:r>
      <w:rPr>
        <w:i/>
        <w:sz w:val="24"/>
        <w:lang w:val="en-US"/>
      </w:rPr>
      <w:instrText xml:space="preserve"> STYLEREF "001 Chương" \* MERGEFORMAT </w:instrText>
    </w:r>
    <w:r>
      <w:rPr>
        <w:i/>
        <w:sz w:val="24"/>
        <w:lang w:val="en-US"/>
      </w:rPr>
      <w:fldChar w:fldCharType="separate"/>
    </w:r>
    <w:r w:rsidR="00B51FD2" w:rsidRPr="00B51FD2">
      <w:rPr>
        <w:b/>
        <w:bCs/>
        <w:i/>
        <w:noProof/>
        <w:sz w:val="24"/>
        <w:lang w:val="en-US"/>
      </w:rPr>
      <w:t>Chương 3. Tính toán và cấu tạo sàn tầng</w:t>
    </w:r>
    <w:r w:rsidR="00B51FD2">
      <w:rPr>
        <w:i/>
        <w:noProof/>
        <w:sz w:val="24"/>
        <w:lang w:val="en-US"/>
      </w:rPr>
      <w:t xml:space="preserve"> điển hình bằng phương pháp tra ô bảng đơn</w:t>
    </w:r>
    <w:r>
      <w:rPr>
        <w:i/>
        <w:sz w:val="24"/>
        <w:lang w:val="en-US"/>
      </w:rPr>
      <w:fldChar w:fldCharType="end"/>
    </w:r>
  </w:p>
  <w:p w14:paraId="3AF99D69" w14:textId="77777777" w:rsidR="00721778" w:rsidRDefault="007217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0" type="#_x0000_t75" style="width:7.15pt;height:7.15pt" o:bullet="t">
        <v:imagedata r:id="rId1" o:title="clip_image003"/>
      </v:shape>
    </w:pict>
  </w:numPicBullet>
  <w:abstractNum w:abstractNumId="0" w15:restartNumberingAfterBreak="0">
    <w:nsid w:val="FFFFFF7C"/>
    <w:multiLevelType w:val="singleLevel"/>
    <w:tmpl w:val="99387D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4479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0EA0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CA0C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098F8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84C2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64CB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721E68"/>
    <w:lvl w:ilvl="0">
      <w:start w:val="1"/>
      <w:numFmt w:val="bullet"/>
      <w:lvlText w:val=""/>
      <w:lvlPicBulletId w:val="0"/>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E704BD6"/>
    <w:lvl w:ilvl="0">
      <w:start w:val="1"/>
      <w:numFmt w:val="bullet"/>
      <w:lvlText w:val=""/>
      <w:lvlJc w:val="left"/>
      <w:pPr>
        <w:tabs>
          <w:tab w:val="num" w:pos="928"/>
        </w:tabs>
        <w:ind w:left="928" w:hanging="360"/>
      </w:pPr>
      <w:rPr>
        <w:rFonts w:ascii="Symbol" w:hAnsi="Symbol" w:hint="default"/>
      </w:rPr>
    </w:lvl>
  </w:abstractNum>
  <w:abstractNum w:abstractNumId="9" w15:restartNumberingAfterBreak="0">
    <w:nsid w:val="008C3735"/>
    <w:multiLevelType w:val="hybridMultilevel"/>
    <w:tmpl w:val="9252E42C"/>
    <w:lvl w:ilvl="0" w:tplc="D1A2AF00">
      <w:start w:val="1"/>
      <w:numFmt w:val="bullet"/>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11" w15:restartNumberingAfterBreak="0">
    <w:nsid w:val="0B044226"/>
    <w:multiLevelType w:val="multilevel"/>
    <w:tmpl w:val="AC34DD0A"/>
    <w:name w:val="THÀNH"/>
    <w:lvl w:ilvl="0">
      <w:start w:val="1"/>
      <w:numFmt w:val="upperRoman"/>
      <w:pStyle w:val="004Tiumc4"/>
      <w:suff w:val="space"/>
      <w:lvlText w:val="PHẦN %1"/>
      <w:lvlJc w:val="left"/>
      <w:pPr>
        <w:ind w:left="357" w:hanging="360"/>
      </w:pPr>
      <w:rPr>
        <w:rFonts w:hint="default"/>
      </w:rPr>
    </w:lvl>
    <w:lvl w:ilvl="1">
      <w:start w:val="3"/>
      <w:numFmt w:val="decimal"/>
      <w:pStyle w:val="001Chng"/>
      <w:suff w:val="space"/>
      <w:lvlText w:val="CHƯƠNG %2"/>
      <w:lvlJc w:val="left"/>
      <w:pPr>
        <w:ind w:left="789" w:hanging="432"/>
      </w:pPr>
      <w:rPr>
        <w:rFonts w:hint="default"/>
        <w:vanish/>
      </w:rPr>
    </w:lvl>
    <w:lvl w:ilvl="2">
      <w:start w:val="1"/>
      <w:numFmt w:val="decimal"/>
      <w:pStyle w:val="001Tiumc1"/>
      <w:suff w:val="space"/>
      <w:lvlText w:val="%2.%3"/>
      <w:lvlJc w:val="left"/>
      <w:pPr>
        <w:ind w:left="1221" w:hanging="504"/>
      </w:pPr>
      <w:rPr>
        <w:rFonts w:hint="default"/>
      </w:rPr>
    </w:lvl>
    <w:lvl w:ilvl="3">
      <w:start w:val="1"/>
      <w:numFmt w:val="decimal"/>
      <w:pStyle w:val="002Tiumc2"/>
      <w:suff w:val="space"/>
      <w:lvlText w:val="%2.%3.%4."/>
      <w:lvlJc w:val="left"/>
      <w:pPr>
        <w:ind w:left="1725" w:hanging="648"/>
      </w:pPr>
      <w:rPr>
        <w:rFonts w:hint="default"/>
      </w:rPr>
    </w:lvl>
    <w:lvl w:ilvl="4">
      <w:start w:val="1"/>
      <w:numFmt w:val="decimal"/>
      <w:pStyle w:val="003Tiumc3"/>
      <w:suff w:val="space"/>
      <w:lvlText w:val="%2.%3.%4.%5."/>
      <w:lvlJc w:val="left"/>
      <w:pPr>
        <w:ind w:left="2229" w:hanging="792"/>
      </w:pPr>
      <w:rPr>
        <w:rFonts w:hint="default"/>
      </w:rPr>
    </w:lvl>
    <w:lvl w:ilvl="5">
      <w:start w:val="1"/>
      <w:numFmt w:val="lowerLetter"/>
      <w:pStyle w:val="004Tiumc4"/>
      <w:suff w:val="space"/>
      <w:lvlText w:val="%6."/>
      <w:lvlJc w:val="left"/>
      <w:pPr>
        <w:ind w:left="2733" w:hanging="936"/>
      </w:pPr>
      <w:rPr>
        <w:rFonts w:hint="default"/>
      </w:rPr>
    </w:lvl>
    <w:lvl w:ilvl="6">
      <w:start w:val="1"/>
      <w:numFmt w:val="decimal"/>
      <w:pStyle w:val="010Bng"/>
      <w:suff w:val="space"/>
      <w:lvlText w:val="Bảng %2.%7."/>
      <w:lvlJc w:val="left"/>
      <w:pPr>
        <w:ind w:left="-3" w:firstLine="0"/>
      </w:pPr>
      <w:rPr>
        <w:rFonts w:hint="default"/>
      </w:rPr>
    </w:lvl>
    <w:lvl w:ilvl="7">
      <w:start w:val="1"/>
      <w:numFmt w:val="decimal"/>
      <w:pStyle w:val="011Hnh"/>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2"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0C87B50"/>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63774BE"/>
    <w:multiLevelType w:val="hybridMultilevel"/>
    <w:tmpl w:val="44BEC196"/>
    <w:lvl w:ilvl="0" w:tplc="2B887A58">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271759"/>
    <w:multiLevelType w:val="hybridMultilevel"/>
    <w:tmpl w:val="DE9CBC44"/>
    <w:lvl w:ilvl="0" w:tplc="2C5899A4">
      <w:start w:val="1"/>
      <w:numFmt w:val="bullet"/>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tentative="1">
      <w:start w:val="1"/>
      <w:numFmt w:val="bullet"/>
      <w:lvlText w:val=""/>
      <w:lvlJc w:val="left"/>
      <w:pPr>
        <w:ind w:left="2880" w:hanging="360"/>
      </w:pPr>
      <w:rPr>
        <w:rFonts w:ascii="Symbol" w:hAnsi="Symbol" w:hint="default"/>
      </w:rPr>
    </w:lvl>
    <w:lvl w:ilvl="4" w:tplc="4A0AF314" w:tentative="1">
      <w:start w:val="1"/>
      <w:numFmt w:val="bullet"/>
      <w:lvlText w:val="o"/>
      <w:lvlJc w:val="left"/>
      <w:pPr>
        <w:ind w:left="3600" w:hanging="360"/>
      </w:pPr>
      <w:rPr>
        <w:rFonts w:ascii="Courier New" w:hAnsi="Courier New" w:cs="Courier New" w:hint="default"/>
      </w:rPr>
    </w:lvl>
    <w:lvl w:ilvl="5" w:tplc="CF86E98E" w:tentative="1">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16"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37B2C"/>
    <w:multiLevelType w:val="hybridMultilevel"/>
    <w:tmpl w:val="BB6A43EA"/>
    <w:lvl w:ilvl="0" w:tplc="1128A496">
      <w:start w:val="1"/>
      <w:numFmt w:val="bullet"/>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18" w15:restartNumberingAfterBreak="0">
    <w:nsid w:val="32662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71A1605"/>
    <w:multiLevelType w:val="multilevel"/>
    <w:tmpl w:val="4D4EFBD2"/>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6E3586"/>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E315F9"/>
    <w:multiLevelType w:val="multilevel"/>
    <w:tmpl w:val="DCD09CB2"/>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Text w:val="(%2.%9)"/>
      <w:lvlJc w:val="left"/>
      <w:pPr>
        <w:ind w:left="0" w:firstLine="0"/>
      </w:pPr>
      <w:rPr>
        <w:rFonts w:hint="default"/>
      </w:rPr>
    </w:lvl>
  </w:abstractNum>
  <w:abstractNum w:abstractNumId="22"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01471"/>
    <w:multiLevelType w:val="hybridMultilevel"/>
    <w:tmpl w:val="8EC48346"/>
    <w:lvl w:ilvl="0" w:tplc="0C090017">
      <w:start w:val="1"/>
      <w:numFmt w:val="bulle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24" w15:restartNumberingAfterBreak="0">
    <w:nsid w:val="4C342DB4"/>
    <w:multiLevelType w:val="multilevel"/>
    <w:tmpl w:val="AB94D636"/>
    <w:lvl w:ilvl="0">
      <w:start w:val="1"/>
      <w:numFmt w:val="upperRoman"/>
      <w:pStyle w:val="012Cngthc"/>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Restart w:val="2"/>
      <w:pStyle w:val="012Cngthc"/>
      <w:suff w:val="space"/>
      <w:lvlText w:val="(%2.%9)"/>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5" w15:restartNumberingAfterBreak="0">
    <w:nsid w:val="4C371842"/>
    <w:multiLevelType w:val="hybridMultilevel"/>
    <w:tmpl w:val="1254793E"/>
    <w:lvl w:ilvl="0" w:tplc="04090001">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82F3915"/>
    <w:multiLevelType w:val="multilevel"/>
    <w:tmpl w:val="10388726"/>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Restart w:val="2"/>
      <w:suff w:val="nothing"/>
      <w:lvlText w:val="(%2.%9)"/>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8" w15:restartNumberingAfterBreak="0">
    <w:nsid w:val="58FC088B"/>
    <w:multiLevelType w:val="hybridMultilevel"/>
    <w:tmpl w:val="4BAA187C"/>
    <w:lvl w:ilvl="0" w:tplc="C1C4077C">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9" w15:restartNumberingAfterBreak="0">
    <w:nsid w:val="5A5242FB"/>
    <w:multiLevelType w:val="multilevel"/>
    <w:tmpl w:val="10D65CC8"/>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Text w:val="(%2.%9)"/>
      <w:lvlJc w:val="left"/>
      <w:pPr>
        <w:ind w:left="0" w:firstLine="0"/>
      </w:pPr>
      <w:rPr>
        <w:rFonts w:hint="default"/>
      </w:rPr>
    </w:lvl>
  </w:abstractNum>
  <w:abstractNum w:abstractNumId="30" w15:restartNumberingAfterBreak="0">
    <w:nsid w:val="609B5924"/>
    <w:multiLevelType w:val="hybridMultilevel"/>
    <w:tmpl w:val="6E04FA26"/>
    <w:lvl w:ilvl="0" w:tplc="C61A8004">
      <w:start w:val="3"/>
      <w:numFmt w:val="bullet"/>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31" w15:restartNumberingAfterBreak="0">
    <w:nsid w:val="65F66427"/>
    <w:multiLevelType w:val="hybridMultilevel"/>
    <w:tmpl w:val="0CE28D12"/>
    <w:lvl w:ilvl="0" w:tplc="04090001">
      <w:start w:val="4"/>
      <w:numFmt w:val="bullet"/>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E944E8"/>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10"/>
  </w:num>
  <w:num w:numId="3">
    <w:abstractNumId w:val="24"/>
  </w:num>
  <w:num w:numId="4">
    <w:abstractNumId w:val="16"/>
  </w:num>
  <w:num w:numId="5">
    <w:abstractNumId w:val="14"/>
  </w:num>
  <w:num w:numId="6">
    <w:abstractNumId w:val="22"/>
  </w:num>
  <w:num w:numId="7">
    <w:abstractNumId w:val="15"/>
  </w:num>
  <w:num w:numId="8">
    <w:abstractNumId w:val="17"/>
  </w:num>
  <w:num w:numId="9">
    <w:abstractNumId w:val="31"/>
  </w:num>
  <w:num w:numId="10">
    <w:abstractNumId w:val="23"/>
  </w:num>
  <w:num w:numId="11">
    <w:abstractNumId w:val="8"/>
  </w:num>
  <w:num w:numId="12">
    <w:abstractNumId w:val="28"/>
  </w:num>
  <w:num w:numId="13">
    <w:abstractNumId w:val="26"/>
  </w:num>
  <w:num w:numId="14">
    <w:abstractNumId w:val="12"/>
  </w:num>
  <w:num w:numId="15">
    <w:abstractNumId w:val="25"/>
  </w:num>
  <w:num w:numId="16">
    <w:abstractNumId w:val="30"/>
  </w:num>
  <w:num w:numId="17">
    <w:abstractNumId w:val="9"/>
  </w:num>
  <w:num w:numId="18">
    <w:abstractNumId w:val="7"/>
  </w:num>
  <w:num w:numId="19">
    <w:abstractNumId w:val="19"/>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32"/>
  </w:num>
  <w:num w:numId="28">
    <w:abstractNumId w:val="20"/>
  </w:num>
  <w:num w:numId="29">
    <w:abstractNumId w:val="13"/>
  </w:num>
  <w:num w:numId="30">
    <w:abstractNumId w:val="21"/>
  </w:num>
  <w:num w:numId="31">
    <w:abstractNumId w:val="27"/>
  </w:num>
  <w:num w:numId="32">
    <w:abstractNumId w:val="18"/>
  </w:num>
  <w:num w:numId="33">
    <w:abstractNumId w:val="29"/>
  </w:num>
  <w:num w:numId="34">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054F0"/>
    <w:rsid w:val="00026AB7"/>
    <w:rsid w:val="00034D7D"/>
    <w:rsid w:val="00111619"/>
    <w:rsid w:val="00115F73"/>
    <w:rsid w:val="001269FC"/>
    <w:rsid w:val="00126D9C"/>
    <w:rsid w:val="001361AE"/>
    <w:rsid w:val="001364CF"/>
    <w:rsid w:val="00195633"/>
    <w:rsid w:val="001A0937"/>
    <w:rsid w:val="001A1D24"/>
    <w:rsid w:val="001A6A1E"/>
    <w:rsid w:val="0020325B"/>
    <w:rsid w:val="002633CB"/>
    <w:rsid w:val="00296AE8"/>
    <w:rsid w:val="002D6CC6"/>
    <w:rsid w:val="003274C4"/>
    <w:rsid w:val="0037217B"/>
    <w:rsid w:val="0037252D"/>
    <w:rsid w:val="003772A3"/>
    <w:rsid w:val="003A48A4"/>
    <w:rsid w:val="003B122F"/>
    <w:rsid w:val="003D1D7A"/>
    <w:rsid w:val="003E3A15"/>
    <w:rsid w:val="003E62CC"/>
    <w:rsid w:val="003F0E65"/>
    <w:rsid w:val="004205CF"/>
    <w:rsid w:val="0045207F"/>
    <w:rsid w:val="00453419"/>
    <w:rsid w:val="004728E6"/>
    <w:rsid w:val="004A22BE"/>
    <w:rsid w:val="004A4179"/>
    <w:rsid w:val="004F7DFD"/>
    <w:rsid w:val="00541E46"/>
    <w:rsid w:val="005443D7"/>
    <w:rsid w:val="00555B61"/>
    <w:rsid w:val="00581EF9"/>
    <w:rsid w:val="005C656B"/>
    <w:rsid w:val="0062551A"/>
    <w:rsid w:val="006623DF"/>
    <w:rsid w:val="006730BB"/>
    <w:rsid w:val="006933F6"/>
    <w:rsid w:val="006C2C19"/>
    <w:rsid w:val="006E2FF8"/>
    <w:rsid w:val="006E7C9C"/>
    <w:rsid w:val="00721778"/>
    <w:rsid w:val="007303AC"/>
    <w:rsid w:val="00745F16"/>
    <w:rsid w:val="00746CCF"/>
    <w:rsid w:val="00764CDE"/>
    <w:rsid w:val="007719AA"/>
    <w:rsid w:val="0080009A"/>
    <w:rsid w:val="00805566"/>
    <w:rsid w:val="00825D13"/>
    <w:rsid w:val="00871C8B"/>
    <w:rsid w:val="00875AEB"/>
    <w:rsid w:val="008937DD"/>
    <w:rsid w:val="008B7B64"/>
    <w:rsid w:val="008D64AB"/>
    <w:rsid w:val="008F6817"/>
    <w:rsid w:val="009070F4"/>
    <w:rsid w:val="00910671"/>
    <w:rsid w:val="009935FF"/>
    <w:rsid w:val="009A2060"/>
    <w:rsid w:val="009A3E89"/>
    <w:rsid w:val="009B4778"/>
    <w:rsid w:val="00A1469B"/>
    <w:rsid w:val="00A22FEE"/>
    <w:rsid w:val="00A61B77"/>
    <w:rsid w:val="00A70265"/>
    <w:rsid w:val="00A72E82"/>
    <w:rsid w:val="00A75BE8"/>
    <w:rsid w:val="00A912C6"/>
    <w:rsid w:val="00B01221"/>
    <w:rsid w:val="00B1447D"/>
    <w:rsid w:val="00B34614"/>
    <w:rsid w:val="00B51FD2"/>
    <w:rsid w:val="00B66D9C"/>
    <w:rsid w:val="00B708E2"/>
    <w:rsid w:val="00BE2085"/>
    <w:rsid w:val="00C056D2"/>
    <w:rsid w:val="00C455B0"/>
    <w:rsid w:val="00C5712F"/>
    <w:rsid w:val="00CA3441"/>
    <w:rsid w:val="00CD0E34"/>
    <w:rsid w:val="00D84645"/>
    <w:rsid w:val="00DE1DC5"/>
    <w:rsid w:val="00DF068B"/>
    <w:rsid w:val="00E00672"/>
    <w:rsid w:val="00E17D04"/>
    <w:rsid w:val="00E331E3"/>
    <w:rsid w:val="00E5144F"/>
    <w:rsid w:val="00E577EE"/>
    <w:rsid w:val="00EB5C3F"/>
    <w:rsid w:val="00EF04EC"/>
    <w:rsid w:val="00F13823"/>
    <w:rsid w:val="00F22C46"/>
    <w:rsid w:val="00F364BB"/>
    <w:rsid w:val="00F6083D"/>
    <w:rsid w:val="00F7387C"/>
    <w:rsid w:val="00F769AF"/>
    <w:rsid w:val="00FB259C"/>
    <w:rsid w:val="00FF1A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1D53"/>
  <w15:chartTrackingRefBased/>
  <w15:docId w15:val="{59FDC70D-DCF7-9D40-99BA-9F4978B3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vi-VN"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44F"/>
    <w:pPr>
      <w:jc w:val="both"/>
    </w:pPr>
  </w:style>
  <w:style w:type="paragraph" w:styleId="Heading1">
    <w:name w:val="heading 1"/>
    <w:aliases w:val="Char,Đầu ðề 1,Chương,CHUONG,Heading 1(PHAN)"/>
    <w:basedOn w:val="Normal"/>
    <w:next w:val="Normal"/>
    <w:link w:val="Heading1Char"/>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Đầu ðề 1 Char,Chương Char,CHUONG Char,Heading 1(PHAN) Char"/>
    <w:basedOn w:val="DefaultParagraphFont"/>
    <w:link w:val="Heading1"/>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C056D2"/>
    <w:pPr>
      <w:spacing w:before="40" w:after="40" w:line="240" w:lineRule="auto"/>
      <w:ind w:firstLine="0"/>
    </w:pPr>
  </w:style>
  <w:style w:type="paragraph" w:customStyle="1" w:styleId="00onvn">
    <w:name w:val="00 Đoạn văn"/>
    <w:basedOn w:val="Normal"/>
    <w:link w:val="00onvnChar"/>
    <w:qFormat/>
    <w:rsid w:val="00C056D2"/>
  </w:style>
  <w:style w:type="paragraph" w:customStyle="1" w:styleId="001Chng">
    <w:name w:val="001 Chương"/>
    <w:basedOn w:val="Normal"/>
    <w:link w:val="001ChngChar"/>
    <w:qFormat/>
    <w:rsid w:val="001364CF"/>
    <w:pPr>
      <w:numPr>
        <w:ilvl w:val="1"/>
        <w:numId w:val="1"/>
      </w:numPr>
      <w:jc w:val="center"/>
    </w:pPr>
    <w:rPr>
      <w:b/>
      <w:caps/>
    </w:rPr>
  </w:style>
  <w:style w:type="paragraph" w:customStyle="1" w:styleId="000Phn">
    <w:name w:val="000 Phần"/>
    <w:basedOn w:val="Normal"/>
    <w:link w:val="000PhnChar"/>
    <w:qFormat/>
    <w:rsid w:val="00C455B0"/>
    <w:pPr>
      <w:ind w:firstLine="0"/>
      <w:jc w:val="center"/>
    </w:pPr>
    <w:rPr>
      <w:b/>
      <w:lang w:val="en-US"/>
    </w:rPr>
  </w:style>
  <w:style w:type="character" w:customStyle="1" w:styleId="000PhnChar">
    <w:name w:val="000 Phần Char"/>
    <w:basedOn w:val="DefaultParagraphFont"/>
    <w:link w:val="000Phn"/>
    <w:rsid w:val="007303AC"/>
    <w:rPr>
      <w:b/>
      <w:lang w:val="en-US"/>
    </w:rPr>
  </w:style>
  <w:style w:type="character" w:customStyle="1" w:styleId="001ChngChar">
    <w:name w:val="001 Chương Char"/>
    <w:basedOn w:val="DefaultParagraphFont"/>
    <w:link w:val="001Chng"/>
    <w:rsid w:val="001A6A1E"/>
    <w:rPr>
      <w:b/>
      <w:caps/>
    </w:rPr>
  </w:style>
  <w:style w:type="paragraph" w:customStyle="1" w:styleId="001Tiumc1">
    <w:name w:val="001 Tiểu mục 1"/>
    <w:basedOn w:val="Normal"/>
    <w:link w:val="001Tiumc1Char"/>
    <w:qFormat/>
    <w:rsid w:val="001364CF"/>
    <w:pPr>
      <w:numPr>
        <w:ilvl w:val="2"/>
        <w:numId w:val="1"/>
      </w:numPr>
    </w:pPr>
    <w:rPr>
      <w:b/>
      <w:lang w:val="en-US"/>
    </w:rPr>
  </w:style>
  <w:style w:type="character" w:customStyle="1" w:styleId="001Tiumc1Char">
    <w:name w:val="001 Tiểu mục 1 Char"/>
    <w:basedOn w:val="DefaultParagraphFont"/>
    <w:link w:val="001Tiumc1"/>
    <w:rsid w:val="00B708E2"/>
    <w:rPr>
      <w:b/>
      <w:lang w:val="en-US"/>
    </w:rPr>
  </w:style>
  <w:style w:type="paragraph" w:customStyle="1" w:styleId="002Tiumc2">
    <w:name w:val="002 Tiểu mục 2"/>
    <w:basedOn w:val="001Tiumc1"/>
    <w:link w:val="002Tiumc2Char"/>
    <w:qFormat/>
    <w:rsid w:val="006730BB"/>
    <w:pPr>
      <w:numPr>
        <w:ilvl w:val="3"/>
      </w:numPr>
    </w:pPr>
  </w:style>
  <w:style w:type="character" w:customStyle="1" w:styleId="002Tiumc2Char">
    <w:name w:val="002 Tiểu mục 2 Char"/>
    <w:basedOn w:val="001Tiumc1Char"/>
    <w:link w:val="002Tiumc2"/>
    <w:rsid w:val="003772A3"/>
    <w:rPr>
      <w:b/>
      <w:lang w:val="en-US"/>
    </w:rPr>
  </w:style>
  <w:style w:type="paragraph" w:customStyle="1" w:styleId="003Tiumc3">
    <w:name w:val="003 Tiểu mục 3"/>
    <w:basedOn w:val="002Tiumc2"/>
    <w:link w:val="003Tiumc3Char"/>
    <w:qFormat/>
    <w:rsid w:val="006730BB"/>
    <w:pPr>
      <w:numPr>
        <w:ilvl w:val="4"/>
      </w:numPr>
    </w:pPr>
  </w:style>
  <w:style w:type="character" w:customStyle="1" w:styleId="003Tiumc3Char">
    <w:name w:val="003 Tiểu mục 3 Char"/>
    <w:basedOn w:val="002Tiumc2Char"/>
    <w:link w:val="003Tiumc3"/>
    <w:rsid w:val="003772A3"/>
    <w:rPr>
      <w:b/>
      <w:lang w:val="en-US"/>
    </w:rPr>
  </w:style>
  <w:style w:type="paragraph" w:customStyle="1" w:styleId="004Tiumc4">
    <w:name w:val="004 Tiểu mục 4"/>
    <w:basedOn w:val="003Tiumc3"/>
    <w:link w:val="004Tiumc4Char"/>
    <w:qFormat/>
    <w:rsid w:val="001364CF"/>
    <w:pPr>
      <w:numPr>
        <w:ilvl w:val="5"/>
      </w:numPr>
      <w:ind w:left="1797" w:firstLine="0"/>
    </w:pPr>
  </w:style>
  <w:style w:type="character" w:customStyle="1" w:styleId="004Tiumc4Char">
    <w:name w:val="004 Tiểu mục 4 Char"/>
    <w:basedOn w:val="003Tiumc3Char"/>
    <w:link w:val="004Tiumc4"/>
    <w:rsid w:val="001364CF"/>
    <w:rPr>
      <w:b/>
      <w:lang w:val="en-US"/>
    </w:r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customStyle="1" w:styleId="010Bng">
    <w:name w:val="010 Bảng"/>
    <w:basedOn w:val="00onvn"/>
    <w:link w:val="010BngChar"/>
    <w:qFormat/>
    <w:rsid w:val="001364CF"/>
    <w:pPr>
      <w:numPr>
        <w:ilvl w:val="6"/>
        <w:numId w:val="1"/>
      </w:numPr>
    </w:pPr>
  </w:style>
  <w:style w:type="character" w:customStyle="1" w:styleId="00onvnChar">
    <w:name w:val="00 Đoạn văn Char"/>
    <w:basedOn w:val="DefaultParagraphFont"/>
    <w:link w:val="00onvn"/>
    <w:rsid w:val="00910671"/>
  </w:style>
  <w:style w:type="character" w:customStyle="1" w:styleId="010BngChar">
    <w:name w:val="010 Bảng Char"/>
    <w:basedOn w:val="00onvnChar"/>
    <w:link w:val="010Bng"/>
    <w:rsid w:val="00910671"/>
  </w:style>
  <w:style w:type="paragraph" w:customStyle="1" w:styleId="011Hnh">
    <w:name w:val="011 Hình"/>
    <w:basedOn w:val="010Bng"/>
    <w:link w:val="011HnhChar"/>
    <w:qFormat/>
    <w:rsid w:val="00721778"/>
    <w:pPr>
      <w:numPr>
        <w:ilvl w:val="7"/>
      </w:numPr>
      <w:ind w:left="0"/>
      <w:jc w:val="center"/>
    </w:pPr>
  </w:style>
  <w:style w:type="character" w:customStyle="1" w:styleId="011HnhChar">
    <w:name w:val="011 Hình Char"/>
    <w:basedOn w:val="010BngChar"/>
    <w:link w:val="011Hnh"/>
    <w:rsid w:val="00721778"/>
  </w:style>
  <w:style w:type="paragraph" w:customStyle="1" w:styleId="012Cngthc">
    <w:name w:val="012 Công thức"/>
    <w:basedOn w:val="011Hnh"/>
    <w:link w:val="012CngthcChar"/>
    <w:qFormat/>
    <w:rsid w:val="00745F16"/>
    <w:pPr>
      <w:numPr>
        <w:ilvl w:val="8"/>
        <w:numId w:val="3"/>
      </w:numPr>
      <w:spacing w:line="240" w:lineRule="auto"/>
      <w:jc w:val="right"/>
    </w:pPr>
  </w:style>
  <w:style w:type="character" w:customStyle="1" w:styleId="012CngthcChar">
    <w:name w:val="012 Công thức Char"/>
    <w:basedOn w:val="011HnhChar"/>
    <w:link w:val="012Cngthc"/>
    <w:rsid w:val="00745F16"/>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customStyle="1" w:styleId="00aDutr">
    <w:name w:val="00a Dấu trừ"/>
    <w:basedOn w:val="Normal"/>
    <w:qFormat/>
    <w:rsid w:val="004F7DFD"/>
    <w:pPr>
      <w:numPr>
        <w:numId w:val="6"/>
      </w:numPr>
    </w:pPr>
    <w:rPr>
      <w:lang w:val="en-US"/>
    </w:rPr>
  </w:style>
  <w:style w:type="paragraph" w:customStyle="1" w:styleId="00bDucng">
    <w:name w:val="00b Dấu cộng"/>
    <w:basedOn w:val="Normal"/>
    <w:qFormat/>
    <w:rsid w:val="004F7DFD"/>
    <w:pPr>
      <w:numPr>
        <w:numId w:val="4"/>
      </w:numPr>
      <w:ind w:left="1701" w:hanging="283"/>
    </w:pPr>
    <w:rPr>
      <w:lang w:val="en-US"/>
    </w:rPr>
  </w:style>
  <w:style w:type="paragraph" w:styleId="Revision">
    <w:name w:val="Revision"/>
    <w:hidden/>
    <w:uiPriority w:val="99"/>
    <w:semiHidden/>
    <w:rsid w:val="00111619"/>
    <w:pPr>
      <w:spacing w:line="240" w:lineRule="auto"/>
      <w:ind w:firstLine="0"/>
    </w:pPr>
    <w:rPr>
      <w:rFonts w:eastAsia="Calibri" w:cs="Times New Roman"/>
      <w:szCs w:val="28"/>
      <w:lang w:val="en-US"/>
    </w:rPr>
  </w:style>
  <w:style w:type="paragraph" w:styleId="Header">
    <w:name w:val="header"/>
    <w:basedOn w:val="Normal"/>
    <w:link w:val="HeaderChar"/>
    <w:uiPriority w:val="99"/>
    <w:unhideWhenUsed/>
    <w:rsid w:val="005C656B"/>
    <w:pPr>
      <w:tabs>
        <w:tab w:val="center" w:pos="4513"/>
        <w:tab w:val="right" w:pos="9026"/>
      </w:tabs>
      <w:spacing w:line="240" w:lineRule="auto"/>
    </w:pPr>
  </w:style>
  <w:style w:type="character" w:customStyle="1" w:styleId="HeaderChar">
    <w:name w:val="Header Char"/>
    <w:basedOn w:val="DefaultParagraphFont"/>
    <w:link w:val="Header"/>
    <w:uiPriority w:val="99"/>
    <w:rsid w:val="005C656B"/>
  </w:style>
  <w:style w:type="paragraph" w:styleId="Footer">
    <w:name w:val="footer"/>
    <w:basedOn w:val="Normal"/>
    <w:link w:val="FooterChar"/>
    <w:uiPriority w:val="99"/>
    <w:unhideWhenUsed/>
    <w:rsid w:val="005C656B"/>
    <w:pPr>
      <w:tabs>
        <w:tab w:val="center" w:pos="4513"/>
        <w:tab w:val="right" w:pos="9026"/>
      </w:tabs>
      <w:spacing w:line="240" w:lineRule="auto"/>
    </w:pPr>
  </w:style>
  <w:style w:type="character" w:customStyle="1" w:styleId="FooterChar">
    <w:name w:val="Footer Char"/>
    <w:basedOn w:val="DefaultParagraphFont"/>
    <w:link w:val="Footer"/>
    <w:uiPriority w:val="99"/>
    <w:rsid w:val="005C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470">
      <w:bodyDiv w:val="1"/>
      <w:marLeft w:val="0"/>
      <w:marRight w:val="0"/>
      <w:marTop w:val="0"/>
      <w:marBottom w:val="0"/>
      <w:divBdr>
        <w:top w:val="none" w:sz="0" w:space="0" w:color="auto"/>
        <w:left w:val="none" w:sz="0" w:space="0" w:color="auto"/>
        <w:bottom w:val="none" w:sz="0" w:space="0" w:color="auto"/>
        <w:right w:val="none" w:sz="0" w:space="0" w:color="auto"/>
      </w:divBdr>
    </w:div>
    <w:div w:id="15694065">
      <w:bodyDiv w:val="1"/>
      <w:marLeft w:val="0"/>
      <w:marRight w:val="0"/>
      <w:marTop w:val="0"/>
      <w:marBottom w:val="0"/>
      <w:divBdr>
        <w:top w:val="none" w:sz="0" w:space="0" w:color="auto"/>
        <w:left w:val="none" w:sz="0" w:space="0" w:color="auto"/>
        <w:bottom w:val="none" w:sz="0" w:space="0" w:color="auto"/>
        <w:right w:val="none" w:sz="0" w:space="0" w:color="auto"/>
      </w:divBdr>
    </w:div>
    <w:div w:id="33313457">
      <w:bodyDiv w:val="1"/>
      <w:marLeft w:val="0"/>
      <w:marRight w:val="0"/>
      <w:marTop w:val="0"/>
      <w:marBottom w:val="0"/>
      <w:divBdr>
        <w:top w:val="none" w:sz="0" w:space="0" w:color="auto"/>
        <w:left w:val="none" w:sz="0" w:space="0" w:color="auto"/>
        <w:bottom w:val="none" w:sz="0" w:space="0" w:color="auto"/>
        <w:right w:val="none" w:sz="0" w:space="0" w:color="auto"/>
      </w:divBdr>
    </w:div>
    <w:div w:id="38865383">
      <w:bodyDiv w:val="1"/>
      <w:marLeft w:val="0"/>
      <w:marRight w:val="0"/>
      <w:marTop w:val="0"/>
      <w:marBottom w:val="0"/>
      <w:divBdr>
        <w:top w:val="none" w:sz="0" w:space="0" w:color="auto"/>
        <w:left w:val="none" w:sz="0" w:space="0" w:color="auto"/>
        <w:bottom w:val="none" w:sz="0" w:space="0" w:color="auto"/>
        <w:right w:val="none" w:sz="0" w:space="0" w:color="auto"/>
      </w:divBdr>
    </w:div>
    <w:div w:id="44379865">
      <w:bodyDiv w:val="1"/>
      <w:marLeft w:val="0"/>
      <w:marRight w:val="0"/>
      <w:marTop w:val="0"/>
      <w:marBottom w:val="0"/>
      <w:divBdr>
        <w:top w:val="none" w:sz="0" w:space="0" w:color="auto"/>
        <w:left w:val="none" w:sz="0" w:space="0" w:color="auto"/>
        <w:bottom w:val="none" w:sz="0" w:space="0" w:color="auto"/>
        <w:right w:val="none" w:sz="0" w:space="0" w:color="auto"/>
      </w:divBdr>
    </w:div>
    <w:div w:id="67316148">
      <w:bodyDiv w:val="1"/>
      <w:marLeft w:val="0"/>
      <w:marRight w:val="0"/>
      <w:marTop w:val="0"/>
      <w:marBottom w:val="0"/>
      <w:divBdr>
        <w:top w:val="none" w:sz="0" w:space="0" w:color="auto"/>
        <w:left w:val="none" w:sz="0" w:space="0" w:color="auto"/>
        <w:bottom w:val="none" w:sz="0" w:space="0" w:color="auto"/>
        <w:right w:val="none" w:sz="0" w:space="0" w:color="auto"/>
      </w:divBdr>
    </w:div>
    <w:div w:id="72048545">
      <w:bodyDiv w:val="1"/>
      <w:marLeft w:val="0"/>
      <w:marRight w:val="0"/>
      <w:marTop w:val="0"/>
      <w:marBottom w:val="0"/>
      <w:divBdr>
        <w:top w:val="none" w:sz="0" w:space="0" w:color="auto"/>
        <w:left w:val="none" w:sz="0" w:space="0" w:color="auto"/>
        <w:bottom w:val="none" w:sz="0" w:space="0" w:color="auto"/>
        <w:right w:val="none" w:sz="0" w:space="0" w:color="auto"/>
      </w:divBdr>
    </w:div>
    <w:div w:id="74597176">
      <w:bodyDiv w:val="1"/>
      <w:marLeft w:val="0"/>
      <w:marRight w:val="0"/>
      <w:marTop w:val="0"/>
      <w:marBottom w:val="0"/>
      <w:divBdr>
        <w:top w:val="none" w:sz="0" w:space="0" w:color="auto"/>
        <w:left w:val="none" w:sz="0" w:space="0" w:color="auto"/>
        <w:bottom w:val="none" w:sz="0" w:space="0" w:color="auto"/>
        <w:right w:val="none" w:sz="0" w:space="0" w:color="auto"/>
      </w:divBdr>
    </w:div>
    <w:div w:id="77606159">
      <w:bodyDiv w:val="1"/>
      <w:marLeft w:val="0"/>
      <w:marRight w:val="0"/>
      <w:marTop w:val="0"/>
      <w:marBottom w:val="0"/>
      <w:divBdr>
        <w:top w:val="none" w:sz="0" w:space="0" w:color="auto"/>
        <w:left w:val="none" w:sz="0" w:space="0" w:color="auto"/>
        <w:bottom w:val="none" w:sz="0" w:space="0" w:color="auto"/>
        <w:right w:val="none" w:sz="0" w:space="0" w:color="auto"/>
      </w:divBdr>
    </w:div>
    <w:div w:id="80807360">
      <w:bodyDiv w:val="1"/>
      <w:marLeft w:val="0"/>
      <w:marRight w:val="0"/>
      <w:marTop w:val="0"/>
      <w:marBottom w:val="0"/>
      <w:divBdr>
        <w:top w:val="none" w:sz="0" w:space="0" w:color="auto"/>
        <w:left w:val="none" w:sz="0" w:space="0" w:color="auto"/>
        <w:bottom w:val="none" w:sz="0" w:space="0" w:color="auto"/>
        <w:right w:val="none" w:sz="0" w:space="0" w:color="auto"/>
      </w:divBdr>
    </w:div>
    <w:div w:id="88352355">
      <w:bodyDiv w:val="1"/>
      <w:marLeft w:val="0"/>
      <w:marRight w:val="0"/>
      <w:marTop w:val="0"/>
      <w:marBottom w:val="0"/>
      <w:divBdr>
        <w:top w:val="none" w:sz="0" w:space="0" w:color="auto"/>
        <w:left w:val="none" w:sz="0" w:space="0" w:color="auto"/>
        <w:bottom w:val="none" w:sz="0" w:space="0" w:color="auto"/>
        <w:right w:val="none" w:sz="0" w:space="0" w:color="auto"/>
      </w:divBdr>
    </w:div>
    <w:div w:id="101649171">
      <w:bodyDiv w:val="1"/>
      <w:marLeft w:val="0"/>
      <w:marRight w:val="0"/>
      <w:marTop w:val="0"/>
      <w:marBottom w:val="0"/>
      <w:divBdr>
        <w:top w:val="none" w:sz="0" w:space="0" w:color="auto"/>
        <w:left w:val="none" w:sz="0" w:space="0" w:color="auto"/>
        <w:bottom w:val="none" w:sz="0" w:space="0" w:color="auto"/>
        <w:right w:val="none" w:sz="0" w:space="0" w:color="auto"/>
      </w:divBdr>
    </w:div>
    <w:div w:id="129787033">
      <w:bodyDiv w:val="1"/>
      <w:marLeft w:val="0"/>
      <w:marRight w:val="0"/>
      <w:marTop w:val="0"/>
      <w:marBottom w:val="0"/>
      <w:divBdr>
        <w:top w:val="none" w:sz="0" w:space="0" w:color="auto"/>
        <w:left w:val="none" w:sz="0" w:space="0" w:color="auto"/>
        <w:bottom w:val="none" w:sz="0" w:space="0" w:color="auto"/>
        <w:right w:val="none" w:sz="0" w:space="0" w:color="auto"/>
      </w:divBdr>
    </w:div>
    <w:div w:id="130635100">
      <w:bodyDiv w:val="1"/>
      <w:marLeft w:val="0"/>
      <w:marRight w:val="0"/>
      <w:marTop w:val="0"/>
      <w:marBottom w:val="0"/>
      <w:divBdr>
        <w:top w:val="none" w:sz="0" w:space="0" w:color="auto"/>
        <w:left w:val="none" w:sz="0" w:space="0" w:color="auto"/>
        <w:bottom w:val="none" w:sz="0" w:space="0" w:color="auto"/>
        <w:right w:val="none" w:sz="0" w:space="0" w:color="auto"/>
      </w:divBdr>
    </w:div>
    <w:div w:id="131947704">
      <w:bodyDiv w:val="1"/>
      <w:marLeft w:val="0"/>
      <w:marRight w:val="0"/>
      <w:marTop w:val="0"/>
      <w:marBottom w:val="0"/>
      <w:divBdr>
        <w:top w:val="none" w:sz="0" w:space="0" w:color="auto"/>
        <w:left w:val="none" w:sz="0" w:space="0" w:color="auto"/>
        <w:bottom w:val="none" w:sz="0" w:space="0" w:color="auto"/>
        <w:right w:val="none" w:sz="0" w:space="0" w:color="auto"/>
      </w:divBdr>
    </w:div>
    <w:div w:id="151875863">
      <w:bodyDiv w:val="1"/>
      <w:marLeft w:val="0"/>
      <w:marRight w:val="0"/>
      <w:marTop w:val="0"/>
      <w:marBottom w:val="0"/>
      <w:divBdr>
        <w:top w:val="none" w:sz="0" w:space="0" w:color="auto"/>
        <w:left w:val="none" w:sz="0" w:space="0" w:color="auto"/>
        <w:bottom w:val="none" w:sz="0" w:space="0" w:color="auto"/>
        <w:right w:val="none" w:sz="0" w:space="0" w:color="auto"/>
      </w:divBdr>
    </w:div>
    <w:div w:id="155994777">
      <w:bodyDiv w:val="1"/>
      <w:marLeft w:val="0"/>
      <w:marRight w:val="0"/>
      <w:marTop w:val="0"/>
      <w:marBottom w:val="0"/>
      <w:divBdr>
        <w:top w:val="none" w:sz="0" w:space="0" w:color="auto"/>
        <w:left w:val="none" w:sz="0" w:space="0" w:color="auto"/>
        <w:bottom w:val="none" w:sz="0" w:space="0" w:color="auto"/>
        <w:right w:val="none" w:sz="0" w:space="0" w:color="auto"/>
      </w:divBdr>
    </w:div>
    <w:div w:id="159273867">
      <w:bodyDiv w:val="1"/>
      <w:marLeft w:val="0"/>
      <w:marRight w:val="0"/>
      <w:marTop w:val="0"/>
      <w:marBottom w:val="0"/>
      <w:divBdr>
        <w:top w:val="none" w:sz="0" w:space="0" w:color="auto"/>
        <w:left w:val="none" w:sz="0" w:space="0" w:color="auto"/>
        <w:bottom w:val="none" w:sz="0" w:space="0" w:color="auto"/>
        <w:right w:val="none" w:sz="0" w:space="0" w:color="auto"/>
      </w:divBdr>
    </w:div>
    <w:div w:id="174226918">
      <w:bodyDiv w:val="1"/>
      <w:marLeft w:val="0"/>
      <w:marRight w:val="0"/>
      <w:marTop w:val="0"/>
      <w:marBottom w:val="0"/>
      <w:divBdr>
        <w:top w:val="none" w:sz="0" w:space="0" w:color="auto"/>
        <w:left w:val="none" w:sz="0" w:space="0" w:color="auto"/>
        <w:bottom w:val="none" w:sz="0" w:space="0" w:color="auto"/>
        <w:right w:val="none" w:sz="0" w:space="0" w:color="auto"/>
      </w:divBdr>
    </w:div>
    <w:div w:id="202446889">
      <w:bodyDiv w:val="1"/>
      <w:marLeft w:val="0"/>
      <w:marRight w:val="0"/>
      <w:marTop w:val="0"/>
      <w:marBottom w:val="0"/>
      <w:divBdr>
        <w:top w:val="none" w:sz="0" w:space="0" w:color="auto"/>
        <w:left w:val="none" w:sz="0" w:space="0" w:color="auto"/>
        <w:bottom w:val="none" w:sz="0" w:space="0" w:color="auto"/>
        <w:right w:val="none" w:sz="0" w:space="0" w:color="auto"/>
      </w:divBdr>
    </w:div>
    <w:div w:id="212231499">
      <w:bodyDiv w:val="1"/>
      <w:marLeft w:val="0"/>
      <w:marRight w:val="0"/>
      <w:marTop w:val="0"/>
      <w:marBottom w:val="0"/>
      <w:divBdr>
        <w:top w:val="none" w:sz="0" w:space="0" w:color="auto"/>
        <w:left w:val="none" w:sz="0" w:space="0" w:color="auto"/>
        <w:bottom w:val="none" w:sz="0" w:space="0" w:color="auto"/>
        <w:right w:val="none" w:sz="0" w:space="0" w:color="auto"/>
      </w:divBdr>
    </w:div>
    <w:div w:id="238172308">
      <w:bodyDiv w:val="1"/>
      <w:marLeft w:val="0"/>
      <w:marRight w:val="0"/>
      <w:marTop w:val="0"/>
      <w:marBottom w:val="0"/>
      <w:divBdr>
        <w:top w:val="none" w:sz="0" w:space="0" w:color="auto"/>
        <w:left w:val="none" w:sz="0" w:space="0" w:color="auto"/>
        <w:bottom w:val="none" w:sz="0" w:space="0" w:color="auto"/>
        <w:right w:val="none" w:sz="0" w:space="0" w:color="auto"/>
      </w:divBdr>
    </w:div>
    <w:div w:id="245459180">
      <w:bodyDiv w:val="1"/>
      <w:marLeft w:val="0"/>
      <w:marRight w:val="0"/>
      <w:marTop w:val="0"/>
      <w:marBottom w:val="0"/>
      <w:divBdr>
        <w:top w:val="none" w:sz="0" w:space="0" w:color="auto"/>
        <w:left w:val="none" w:sz="0" w:space="0" w:color="auto"/>
        <w:bottom w:val="none" w:sz="0" w:space="0" w:color="auto"/>
        <w:right w:val="none" w:sz="0" w:space="0" w:color="auto"/>
      </w:divBdr>
    </w:div>
    <w:div w:id="262567856">
      <w:bodyDiv w:val="1"/>
      <w:marLeft w:val="0"/>
      <w:marRight w:val="0"/>
      <w:marTop w:val="0"/>
      <w:marBottom w:val="0"/>
      <w:divBdr>
        <w:top w:val="none" w:sz="0" w:space="0" w:color="auto"/>
        <w:left w:val="none" w:sz="0" w:space="0" w:color="auto"/>
        <w:bottom w:val="none" w:sz="0" w:space="0" w:color="auto"/>
        <w:right w:val="none" w:sz="0" w:space="0" w:color="auto"/>
      </w:divBdr>
    </w:div>
    <w:div w:id="305671340">
      <w:bodyDiv w:val="1"/>
      <w:marLeft w:val="0"/>
      <w:marRight w:val="0"/>
      <w:marTop w:val="0"/>
      <w:marBottom w:val="0"/>
      <w:divBdr>
        <w:top w:val="none" w:sz="0" w:space="0" w:color="auto"/>
        <w:left w:val="none" w:sz="0" w:space="0" w:color="auto"/>
        <w:bottom w:val="none" w:sz="0" w:space="0" w:color="auto"/>
        <w:right w:val="none" w:sz="0" w:space="0" w:color="auto"/>
      </w:divBdr>
    </w:div>
    <w:div w:id="311065837">
      <w:bodyDiv w:val="1"/>
      <w:marLeft w:val="0"/>
      <w:marRight w:val="0"/>
      <w:marTop w:val="0"/>
      <w:marBottom w:val="0"/>
      <w:divBdr>
        <w:top w:val="none" w:sz="0" w:space="0" w:color="auto"/>
        <w:left w:val="none" w:sz="0" w:space="0" w:color="auto"/>
        <w:bottom w:val="none" w:sz="0" w:space="0" w:color="auto"/>
        <w:right w:val="none" w:sz="0" w:space="0" w:color="auto"/>
      </w:divBdr>
    </w:div>
    <w:div w:id="318190067">
      <w:bodyDiv w:val="1"/>
      <w:marLeft w:val="0"/>
      <w:marRight w:val="0"/>
      <w:marTop w:val="0"/>
      <w:marBottom w:val="0"/>
      <w:divBdr>
        <w:top w:val="none" w:sz="0" w:space="0" w:color="auto"/>
        <w:left w:val="none" w:sz="0" w:space="0" w:color="auto"/>
        <w:bottom w:val="none" w:sz="0" w:space="0" w:color="auto"/>
        <w:right w:val="none" w:sz="0" w:space="0" w:color="auto"/>
      </w:divBdr>
    </w:div>
    <w:div w:id="323972398">
      <w:bodyDiv w:val="1"/>
      <w:marLeft w:val="0"/>
      <w:marRight w:val="0"/>
      <w:marTop w:val="0"/>
      <w:marBottom w:val="0"/>
      <w:divBdr>
        <w:top w:val="none" w:sz="0" w:space="0" w:color="auto"/>
        <w:left w:val="none" w:sz="0" w:space="0" w:color="auto"/>
        <w:bottom w:val="none" w:sz="0" w:space="0" w:color="auto"/>
        <w:right w:val="none" w:sz="0" w:space="0" w:color="auto"/>
      </w:divBdr>
    </w:div>
    <w:div w:id="344790659">
      <w:bodyDiv w:val="1"/>
      <w:marLeft w:val="0"/>
      <w:marRight w:val="0"/>
      <w:marTop w:val="0"/>
      <w:marBottom w:val="0"/>
      <w:divBdr>
        <w:top w:val="none" w:sz="0" w:space="0" w:color="auto"/>
        <w:left w:val="none" w:sz="0" w:space="0" w:color="auto"/>
        <w:bottom w:val="none" w:sz="0" w:space="0" w:color="auto"/>
        <w:right w:val="none" w:sz="0" w:space="0" w:color="auto"/>
      </w:divBdr>
    </w:div>
    <w:div w:id="347415453">
      <w:bodyDiv w:val="1"/>
      <w:marLeft w:val="0"/>
      <w:marRight w:val="0"/>
      <w:marTop w:val="0"/>
      <w:marBottom w:val="0"/>
      <w:divBdr>
        <w:top w:val="none" w:sz="0" w:space="0" w:color="auto"/>
        <w:left w:val="none" w:sz="0" w:space="0" w:color="auto"/>
        <w:bottom w:val="none" w:sz="0" w:space="0" w:color="auto"/>
        <w:right w:val="none" w:sz="0" w:space="0" w:color="auto"/>
      </w:divBdr>
    </w:div>
    <w:div w:id="348335314">
      <w:bodyDiv w:val="1"/>
      <w:marLeft w:val="0"/>
      <w:marRight w:val="0"/>
      <w:marTop w:val="0"/>
      <w:marBottom w:val="0"/>
      <w:divBdr>
        <w:top w:val="none" w:sz="0" w:space="0" w:color="auto"/>
        <w:left w:val="none" w:sz="0" w:space="0" w:color="auto"/>
        <w:bottom w:val="none" w:sz="0" w:space="0" w:color="auto"/>
        <w:right w:val="none" w:sz="0" w:space="0" w:color="auto"/>
      </w:divBdr>
    </w:div>
    <w:div w:id="360669794">
      <w:bodyDiv w:val="1"/>
      <w:marLeft w:val="0"/>
      <w:marRight w:val="0"/>
      <w:marTop w:val="0"/>
      <w:marBottom w:val="0"/>
      <w:divBdr>
        <w:top w:val="none" w:sz="0" w:space="0" w:color="auto"/>
        <w:left w:val="none" w:sz="0" w:space="0" w:color="auto"/>
        <w:bottom w:val="none" w:sz="0" w:space="0" w:color="auto"/>
        <w:right w:val="none" w:sz="0" w:space="0" w:color="auto"/>
      </w:divBdr>
    </w:div>
    <w:div w:id="372196558">
      <w:bodyDiv w:val="1"/>
      <w:marLeft w:val="0"/>
      <w:marRight w:val="0"/>
      <w:marTop w:val="0"/>
      <w:marBottom w:val="0"/>
      <w:divBdr>
        <w:top w:val="none" w:sz="0" w:space="0" w:color="auto"/>
        <w:left w:val="none" w:sz="0" w:space="0" w:color="auto"/>
        <w:bottom w:val="none" w:sz="0" w:space="0" w:color="auto"/>
        <w:right w:val="none" w:sz="0" w:space="0" w:color="auto"/>
      </w:divBdr>
    </w:div>
    <w:div w:id="399719413">
      <w:bodyDiv w:val="1"/>
      <w:marLeft w:val="0"/>
      <w:marRight w:val="0"/>
      <w:marTop w:val="0"/>
      <w:marBottom w:val="0"/>
      <w:divBdr>
        <w:top w:val="none" w:sz="0" w:space="0" w:color="auto"/>
        <w:left w:val="none" w:sz="0" w:space="0" w:color="auto"/>
        <w:bottom w:val="none" w:sz="0" w:space="0" w:color="auto"/>
        <w:right w:val="none" w:sz="0" w:space="0" w:color="auto"/>
      </w:divBdr>
    </w:div>
    <w:div w:id="423190869">
      <w:bodyDiv w:val="1"/>
      <w:marLeft w:val="0"/>
      <w:marRight w:val="0"/>
      <w:marTop w:val="0"/>
      <w:marBottom w:val="0"/>
      <w:divBdr>
        <w:top w:val="none" w:sz="0" w:space="0" w:color="auto"/>
        <w:left w:val="none" w:sz="0" w:space="0" w:color="auto"/>
        <w:bottom w:val="none" w:sz="0" w:space="0" w:color="auto"/>
        <w:right w:val="none" w:sz="0" w:space="0" w:color="auto"/>
      </w:divBdr>
    </w:div>
    <w:div w:id="432938057">
      <w:bodyDiv w:val="1"/>
      <w:marLeft w:val="0"/>
      <w:marRight w:val="0"/>
      <w:marTop w:val="0"/>
      <w:marBottom w:val="0"/>
      <w:divBdr>
        <w:top w:val="none" w:sz="0" w:space="0" w:color="auto"/>
        <w:left w:val="none" w:sz="0" w:space="0" w:color="auto"/>
        <w:bottom w:val="none" w:sz="0" w:space="0" w:color="auto"/>
        <w:right w:val="none" w:sz="0" w:space="0" w:color="auto"/>
      </w:divBdr>
    </w:div>
    <w:div w:id="433479322">
      <w:bodyDiv w:val="1"/>
      <w:marLeft w:val="0"/>
      <w:marRight w:val="0"/>
      <w:marTop w:val="0"/>
      <w:marBottom w:val="0"/>
      <w:divBdr>
        <w:top w:val="none" w:sz="0" w:space="0" w:color="auto"/>
        <w:left w:val="none" w:sz="0" w:space="0" w:color="auto"/>
        <w:bottom w:val="none" w:sz="0" w:space="0" w:color="auto"/>
        <w:right w:val="none" w:sz="0" w:space="0" w:color="auto"/>
      </w:divBdr>
    </w:div>
    <w:div w:id="439032976">
      <w:bodyDiv w:val="1"/>
      <w:marLeft w:val="0"/>
      <w:marRight w:val="0"/>
      <w:marTop w:val="0"/>
      <w:marBottom w:val="0"/>
      <w:divBdr>
        <w:top w:val="none" w:sz="0" w:space="0" w:color="auto"/>
        <w:left w:val="none" w:sz="0" w:space="0" w:color="auto"/>
        <w:bottom w:val="none" w:sz="0" w:space="0" w:color="auto"/>
        <w:right w:val="none" w:sz="0" w:space="0" w:color="auto"/>
      </w:divBdr>
    </w:div>
    <w:div w:id="441415355">
      <w:bodyDiv w:val="1"/>
      <w:marLeft w:val="0"/>
      <w:marRight w:val="0"/>
      <w:marTop w:val="0"/>
      <w:marBottom w:val="0"/>
      <w:divBdr>
        <w:top w:val="none" w:sz="0" w:space="0" w:color="auto"/>
        <w:left w:val="none" w:sz="0" w:space="0" w:color="auto"/>
        <w:bottom w:val="none" w:sz="0" w:space="0" w:color="auto"/>
        <w:right w:val="none" w:sz="0" w:space="0" w:color="auto"/>
      </w:divBdr>
    </w:div>
    <w:div w:id="446124619">
      <w:bodyDiv w:val="1"/>
      <w:marLeft w:val="0"/>
      <w:marRight w:val="0"/>
      <w:marTop w:val="0"/>
      <w:marBottom w:val="0"/>
      <w:divBdr>
        <w:top w:val="none" w:sz="0" w:space="0" w:color="auto"/>
        <w:left w:val="none" w:sz="0" w:space="0" w:color="auto"/>
        <w:bottom w:val="none" w:sz="0" w:space="0" w:color="auto"/>
        <w:right w:val="none" w:sz="0" w:space="0" w:color="auto"/>
      </w:divBdr>
    </w:div>
    <w:div w:id="448819752">
      <w:bodyDiv w:val="1"/>
      <w:marLeft w:val="0"/>
      <w:marRight w:val="0"/>
      <w:marTop w:val="0"/>
      <w:marBottom w:val="0"/>
      <w:divBdr>
        <w:top w:val="none" w:sz="0" w:space="0" w:color="auto"/>
        <w:left w:val="none" w:sz="0" w:space="0" w:color="auto"/>
        <w:bottom w:val="none" w:sz="0" w:space="0" w:color="auto"/>
        <w:right w:val="none" w:sz="0" w:space="0" w:color="auto"/>
      </w:divBdr>
    </w:div>
    <w:div w:id="452946078">
      <w:bodyDiv w:val="1"/>
      <w:marLeft w:val="0"/>
      <w:marRight w:val="0"/>
      <w:marTop w:val="0"/>
      <w:marBottom w:val="0"/>
      <w:divBdr>
        <w:top w:val="none" w:sz="0" w:space="0" w:color="auto"/>
        <w:left w:val="none" w:sz="0" w:space="0" w:color="auto"/>
        <w:bottom w:val="none" w:sz="0" w:space="0" w:color="auto"/>
        <w:right w:val="none" w:sz="0" w:space="0" w:color="auto"/>
      </w:divBdr>
    </w:div>
    <w:div w:id="466433505">
      <w:bodyDiv w:val="1"/>
      <w:marLeft w:val="0"/>
      <w:marRight w:val="0"/>
      <w:marTop w:val="0"/>
      <w:marBottom w:val="0"/>
      <w:divBdr>
        <w:top w:val="none" w:sz="0" w:space="0" w:color="auto"/>
        <w:left w:val="none" w:sz="0" w:space="0" w:color="auto"/>
        <w:bottom w:val="none" w:sz="0" w:space="0" w:color="auto"/>
        <w:right w:val="none" w:sz="0" w:space="0" w:color="auto"/>
      </w:divBdr>
    </w:div>
    <w:div w:id="473720248">
      <w:bodyDiv w:val="1"/>
      <w:marLeft w:val="0"/>
      <w:marRight w:val="0"/>
      <w:marTop w:val="0"/>
      <w:marBottom w:val="0"/>
      <w:divBdr>
        <w:top w:val="none" w:sz="0" w:space="0" w:color="auto"/>
        <w:left w:val="none" w:sz="0" w:space="0" w:color="auto"/>
        <w:bottom w:val="none" w:sz="0" w:space="0" w:color="auto"/>
        <w:right w:val="none" w:sz="0" w:space="0" w:color="auto"/>
      </w:divBdr>
    </w:div>
    <w:div w:id="492523728">
      <w:bodyDiv w:val="1"/>
      <w:marLeft w:val="0"/>
      <w:marRight w:val="0"/>
      <w:marTop w:val="0"/>
      <w:marBottom w:val="0"/>
      <w:divBdr>
        <w:top w:val="none" w:sz="0" w:space="0" w:color="auto"/>
        <w:left w:val="none" w:sz="0" w:space="0" w:color="auto"/>
        <w:bottom w:val="none" w:sz="0" w:space="0" w:color="auto"/>
        <w:right w:val="none" w:sz="0" w:space="0" w:color="auto"/>
      </w:divBdr>
    </w:div>
    <w:div w:id="494151324">
      <w:bodyDiv w:val="1"/>
      <w:marLeft w:val="0"/>
      <w:marRight w:val="0"/>
      <w:marTop w:val="0"/>
      <w:marBottom w:val="0"/>
      <w:divBdr>
        <w:top w:val="none" w:sz="0" w:space="0" w:color="auto"/>
        <w:left w:val="none" w:sz="0" w:space="0" w:color="auto"/>
        <w:bottom w:val="none" w:sz="0" w:space="0" w:color="auto"/>
        <w:right w:val="none" w:sz="0" w:space="0" w:color="auto"/>
      </w:divBdr>
    </w:div>
    <w:div w:id="504980665">
      <w:bodyDiv w:val="1"/>
      <w:marLeft w:val="0"/>
      <w:marRight w:val="0"/>
      <w:marTop w:val="0"/>
      <w:marBottom w:val="0"/>
      <w:divBdr>
        <w:top w:val="none" w:sz="0" w:space="0" w:color="auto"/>
        <w:left w:val="none" w:sz="0" w:space="0" w:color="auto"/>
        <w:bottom w:val="none" w:sz="0" w:space="0" w:color="auto"/>
        <w:right w:val="none" w:sz="0" w:space="0" w:color="auto"/>
      </w:divBdr>
    </w:div>
    <w:div w:id="558639887">
      <w:bodyDiv w:val="1"/>
      <w:marLeft w:val="0"/>
      <w:marRight w:val="0"/>
      <w:marTop w:val="0"/>
      <w:marBottom w:val="0"/>
      <w:divBdr>
        <w:top w:val="none" w:sz="0" w:space="0" w:color="auto"/>
        <w:left w:val="none" w:sz="0" w:space="0" w:color="auto"/>
        <w:bottom w:val="none" w:sz="0" w:space="0" w:color="auto"/>
        <w:right w:val="none" w:sz="0" w:space="0" w:color="auto"/>
      </w:divBdr>
    </w:div>
    <w:div w:id="562061435">
      <w:bodyDiv w:val="1"/>
      <w:marLeft w:val="0"/>
      <w:marRight w:val="0"/>
      <w:marTop w:val="0"/>
      <w:marBottom w:val="0"/>
      <w:divBdr>
        <w:top w:val="none" w:sz="0" w:space="0" w:color="auto"/>
        <w:left w:val="none" w:sz="0" w:space="0" w:color="auto"/>
        <w:bottom w:val="none" w:sz="0" w:space="0" w:color="auto"/>
        <w:right w:val="none" w:sz="0" w:space="0" w:color="auto"/>
      </w:divBdr>
    </w:div>
    <w:div w:id="575552141">
      <w:bodyDiv w:val="1"/>
      <w:marLeft w:val="0"/>
      <w:marRight w:val="0"/>
      <w:marTop w:val="0"/>
      <w:marBottom w:val="0"/>
      <w:divBdr>
        <w:top w:val="none" w:sz="0" w:space="0" w:color="auto"/>
        <w:left w:val="none" w:sz="0" w:space="0" w:color="auto"/>
        <w:bottom w:val="none" w:sz="0" w:space="0" w:color="auto"/>
        <w:right w:val="none" w:sz="0" w:space="0" w:color="auto"/>
      </w:divBdr>
    </w:div>
    <w:div w:id="599067745">
      <w:bodyDiv w:val="1"/>
      <w:marLeft w:val="0"/>
      <w:marRight w:val="0"/>
      <w:marTop w:val="0"/>
      <w:marBottom w:val="0"/>
      <w:divBdr>
        <w:top w:val="none" w:sz="0" w:space="0" w:color="auto"/>
        <w:left w:val="none" w:sz="0" w:space="0" w:color="auto"/>
        <w:bottom w:val="none" w:sz="0" w:space="0" w:color="auto"/>
        <w:right w:val="none" w:sz="0" w:space="0" w:color="auto"/>
      </w:divBdr>
    </w:div>
    <w:div w:id="604076327">
      <w:bodyDiv w:val="1"/>
      <w:marLeft w:val="0"/>
      <w:marRight w:val="0"/>
      <w:marTop w:val="0"/>
      <w:marBottom w:val="0"/>
      <w:divBdr>
        <w:top w:val="none" w:sz="0" w:space="0" w:color="auto"/>
        <w:left w:val="none" w:sz="0" w:space="0" w:color="auto"/>
        <w:bottom w:val="none" w:sz="0" w:space="0" w:color="auto"/>
        <w:right w:val="none" w:sz="0" w:space="0" w:color="auto"/>
      </w:divBdr>
    </w:div>
    <w:div w:id="605187724">
      <w:bodyDiv w:val="1"/>
      <w:marLeft w:val="0"/>
      <w:marRight w:val="0"/>
      <w:marTop w:val="0"/>
      <w:marBottom w:val="0"/>
      <w:divBdr>
        <w:top w:val="none" w:sz="0" w:space="0" w:color="auto"/>
        <w:left w:val="none" w:sz="0" w:space="0" w:color="auto"/>
        <w:bottom w:val="none" w:sz="0" w:space="0" w:color="auto"/>
        <w:right w:val="none" w:sz="0" w:space="0" w:color="auto"/>
      </w:divBdr>
    </w:div>
    <w:div w:id="618099336">
      <w:bodyDiv w:val="1"/>
      <w:marLeft w:val="0"/>
      <w:marRight w:val="0"/>
      <w:marTop w:val="0"/>
      <w:marBottom w:val="0"/>
      <w:divBdr>
        <w:top w:val="none" w:sz="0" w:space="0" w:color="auto"/>
        <w:left w:val="none" w:sz="0" w:space="0" w:color="auto"/>
        <w:bottom w:val="none" w:sz="0" w:space="0" w:color="auto"/>
        <w:right w:val="none" w:sz="0" w:space="0" w:color="auto"/>
      </w:divBdr>
    </w:div>
    <w:div w:id="631405580">
      <w:bodyDiv w:val="1"/>
      <w:marLeft w:val="0"/>
      <w:marRight w:val="0"/>
      <w:marTop w:val="0"/>
      <w:marBottom w:val="0"/>
      <w:divBdr>
        <w:top w:val="none" w:sz="0" w:space="0" w:color="auto"/>
        <w:left w:val="none" w:sz="0" w:space="0" w:color="auto"/>
        <w:bottom w:val="none" w:sz="0" w:space="0" w:color="auto"/>
        <w:right w:val="none" w:sz="0" w:space="0" w:color="auto"/>
      </w:divBdr>
    </w:div>
    <w:div w:id="635834682">
      <w:bodyDiv w:val="1"/>
      <w:marLeft w:val="0"/>
      <w:marRight w:val="0"/>
      <w:marTop w:val="0"/>
      <w:marBottom w:val="0"/>
      <w:divBdr>
        <w:top w:val="none" w:sz="0" w:space="0" w:color="auto"/>
        <w:left w:val="none" w:sz="0" w:space="0" w:color="auto"/>
        <w:bottom w:val="none" w:sz="0" w:space="0" w:color="auto"/>
        <w:right w:val="none" w:sz="0" w:space="0" w:color="auto"/>
      </w:divBdr>
    </w:div>
    <w:div w:id="642661531">
      <w:bodyDiv w:val="1"/>
      <w:marLeft w:val="0"/>
      <w:marRight w:val="0"/>
      <w:marTop w:val="0"/>
      <w:marBottom w:val="0"/>
      <w:divBdr>
        <w:top w:val="none" w:sz="0" w:space="0" w:color="auto"/>
        <w:left w:val="none" w:sz="0" w:space="0" w:color="auto"/>
        <w:bottom w:val="none" w:sz="0" w:space="0" w:color="auto"/>
        <w:right w:val="none" w:sz="0" w:space="0" w:color="auto"/>
      </w:divBdr>
    </w:div>
    <w:div w:id="659309973">
      <w:bodyDiv w:val="1"/>
      <w:marLeft w:val="0"/>
      <w:marRight w:val="0"/>
      <w:marTop w:val="0"/>
      <w:marBottom w:val="0"/>
      <w:divBdr>
        <w:top w:val="none" w:sz="0" w:space="0" w:color="auto"/>
        <w:left w:val="none" w:sz="0" w:space="0" w:color="auto"/>
        <w:bottom w:val="none" w:sz="0" w:space="0" w:color="auto"/>
        <w:right w:val="none" w:sz="0" w:space="0" w:color="auto"/>
      </w:divBdr>
    </w:div>
    <w:div w:id="671374320">
      <w:bodyDiv w:val="1"/>
      <w:marLeft w:val="0"/>
      <w:marRight w:val="0"/>
      <w:marTop w:val="0"/>
      <w:marBottom w:val="0"/>
      <w:divBdr>
        <w:top w:val="none" w:sz="0" w:space="0" w:color="auto"/>
        <w:left w:val="none" w:sz="0" w:space="0" w:color="auto"/>
        <w:bottom w:val="none" w:sz="0" w:space="0" w:color="auto"/>
        <w:right w:val="none" w:sz="0" w:space="0" w:color="auto"/>
      </w:divBdr>
    </w:div>
    <w:div w:id="673999191">
      <w:bodyDiv w:val="1"/>
      <w:marLeft w:val="0"/>
      <w:marRight w:val="0"/>
      <w:marTop w:val="0"/>
      <w:marBottom w:val="0"/>
      <w:divBdr>
        <w:top w:val="none" w:sz="0" w:space="0" w:color="auto"/>
        <w:left w:val="none" w:sz="0" w:space="0" w:color="auto"/>
        <w:bottom w:val="none" w:sz="0" w:space="0" w:color="auto"/>
        <w:right w:val="none" w:sz="0" w:space="0" w:color="auto"/>
      </w:divBdr>
    </w:div>
    <w:div w:id="677972114">
      <w:bodyDiv w:val="1"/>
      <w:marLeft w:val="0"/>
      <w:marRight w:val="0"/>
      <w:marTop w:val="0"/>
      <w:marBottom w:val="0"/>
      <w:divBdr>
        <w:top w:val="none" w:sz="0" w:space="0" w:color="auto"/>
        <w:left w:val="none" w:sz="0" w:space="0" w:color="auto"/>
        <w:bottom w:val="none" w:sz="0" w:space="0" w:color="auto"/>
        <w:right w:val="none" w:sz="0" w:space="0" w:color="auto"/>
      </w:divBdr>
    </w:div>
    <w:div w:id="690761173">
      <w:bodyDiv w:val="1"/>
      <w:marLeft w:val="0"/>
      <w:marRight w:val="0"/>
      <w:marTop w:val="0"/>
      <w:marBottom w:val="0"/>
      <w:divBdr>
        <w:top w:val="none" w:sz="0" w:space="0" w:color="auto"/>
        <w:left w:val="none" w:sz="0" w:space="0" w:color="auto"/>
        <w:bottom w:val="none" w:sz="0" w:space="0" w:color="auto"/>
        <w:right w:val="none" w:sz="0" w:space="0" w:color="auto"/>
      </w:divBdr>
    </w:div>
    <w:div w:id="700546547">
      <w:bodyDiv w:val="1"/>
      <w:marLeft w:val="0"/>
      <w:marRight w:val="0"/>
      <w:marTop w:val="0"/>
      <w:marBottom w:val="0"/>
      <w:divBdr>
        <w:top w:val="none" w:sz="0" w:space="0" w:color="auto"/>
        <w:left w:val="none" w:sz="0" w:space="0" w:color="auto"/>
        <w:bottom w:val="none" w:sz="0" w:space="0" w:color="auto"/>
        <w:right w:val="none" w:sz="0" w:space="0" w:color="auto"/>
      </w:divBdr>
    </w:div>
    <w:div w:id="720524212">
      <w:bodyDiv w:val="1"/>
      <w:marLeft w:val="0"/>
      <w:marRight w:val="0"/>
      <w:marTop w:val="0"/>
      <w:marBottom w:val="0"/>
      <w:divBdr>
        <w:top w:val="none" w:sz="0" w:space="0" w:color="auto"/>
        <w:left w:val="none" w:sz="0" w:space="0" w:color="auto"/>
        <w:bottom w:val="none" w:sz="0" w:space="0" w:color="auto"/>
        <w:right w:val="none" w:sz="0" w:space="0" w:color="auto"/>
      </w:divBdr>
    </w:div>
    <w:div w:id="740249541">
      <w:bodyDiv w:val="1"/>
      <w:marLeft w:val="0"/>
      <w:marRight w:val="0"/>
      <w:marTop w:val="0"/>
      <w:marBottom w:val="0"/>
      <w:divBdr>
        <w:top w:val="none" w:sz="0" w:space="0" w:color="auto"/>
        <w:left w:val="none" w:sz="0" w:space="0" w:color="auto"/>
        <w:bottom w:val="none" w:sz="0" w:space="0" w:color="auto"/>
        <w:right w:val="none" w:sz="0" w:space="0" w:color="auto"/>
      </w:divBdr>
    </w:div>
    <w:div w:id="752123305">
      <w:bodyDiv w:val="1"/>
      <w:marLeft w:val="0"/>
      <w:marRight w:val="0"/>
      <w:marTop w:val="0"/>
      <w:marBottom w:val="0"/>
      <w:divBdr>
        <w:top w:val="none" w:sz="0" w:space="0" w:color="auto"/>
        <w:left w:val="none" w:sz="0" w:space="0" w:color="auto"/>
        <w:bottom w:val="none" w:sz="0" w:space="0" w:color="auto"/>
        <w:right w:val="none" w:sz="0" w:space="0" w:color="auto"/>
      </w:divBdr>
    </w:div>
    <w:div w:id="760104365">
      <w:bodyDiv w:val="1"/>
      <w:marLeft w:val="0"/>
      <w:marRight w:val="0"/>
      <w:marTop w:val="0"/>
      <w:marBottom w:val="0"/>
      <w:divBdr>
        <w:top w:val="none" w:sz="0" w:space="0" w:color="auto"/>
        <w:left w:val="none" w:sz="0" w:space="0" w:color="auto"/>
        <w:bottom w:val="none" w:sz="0" w:space="0" w:color="auto"/>
        <w:right w:val="none" w:sz="0" w:space="0" w:color="auto"/>
      </w:divBdr>
    </w:div>
    <w:div w:id="767240032">
      <w:bodyDiv w:val="1"/>
      <w:marLeft w:val="0"/>
      <w:marRight w:val="0"/>
      <w:marTop w:val="0"/>
      <w:marBottom w:val="0"/>
      <w:divBdr>
        <w:top w:val="none" w:sz="0" w:space="0" w:color="auto"/>
        <w:left w:val="none" w:sz="0" w:space="0" w:color="auto"/>
        <w:bottom w:val="none" w:sz="0" w:space="0" w:color="auto"/>
        <w:right w:val="none" w:sz="0" w:space="0" w:color="auto"/>
      </w:divBdr>
    </w:div>
    <w:div w:id="772092120">
      <w:bodyDiv w:val="1"/>
      <w:marLeft w:val="0"/>
      <w:marRight w:val="0"/>
      <w:marTop w:val="0"/>
      <w:marBottom w:val="0"/>
      <w:divBdr>
        <w:top w:val="none" w:sz="0" w:space="0" w:color="auto"/>
        <w:left w:val="none" w:sz="0" w:space="0" w:color="auto"/>
        <w:bottom w:val="none" w:sz="0" w:space="0" w:color="auto"/>
        <w:right w:val="none" w:sz="0" w:space="0" w:color="auto"/>
      </w:divBdr>
    </w:div>
    <w:div w:id="772096028">
      <w:bodyDiv w:val="1"/>
      <w:marLeft w:val="0"/>
      <w:marRight w:val="0"/>
      <w:marTop w:val="0"/>
      <w:marBottom w:val="0"/>
      <w:divBdr>
        <w:top w:val="none" w:sz="0" w:space="0" w:color="auto"/>
        <w:left w:val="none" w:sz="0" w:space="0" w:color="auto"/>
        <w:bottom w:val="none" w:sz="0" w:space="0" w:color="auto"/>
        <w:right w:val="none" w:sz="0" w:space="0" w:color="auto"/>
      </w:divBdr>
    </w:div>
    <w:div w:id="785588701">
      <w:bodyDiv w:val="1"/>
      <w:marLeft w:val="0"/>
      <w:marRight w:val="0"/>
      <w:marTop w:val="0"/>
      <w:marBottom w:val="0"/>
      <w:divBdr>
        <w:top w:val="none" w:sz="0" w:space="0" w:color="auto"/>
        <w:left w:val="none" w:sz="0" w:space="0" w:color="auto"/>
        <w:bottom w:val="none" w:sz="0" w:space="0" w:color="auto"/>
        <w:right w:val="none" w:sz="0" w:space="0" w:color="auto"/>
      </w:divBdr>
    </w:div>
    <w:div w:id="790438442">
      <w:bodyDiv w:val="1"/>
      <w:marLeft w:val="0"/>
      <w:marRight w:val="0"/>
      <w:marTop w:val="0"/>
      <w:marBottom w:val="0"/>
      <w:divBdr>
        <w:top w:val="none" w:sz="0" w:space="0" w:color="auto"/>
        <w:left w:val="none" w:sz="0" w:space="0" w:color="auto"/>
        <w:bottom w:val="none" w:sz="0" w:space="0" w:color="auto"/>
        <w:right w:val="none" w:sz="0" w:space="0" w:color="auto"/>
      </w:divBdr>
    </w:div>
    <w:div w:id="795832408">
      <w:bodyDiv w:val="1"/>
      <w:marLeft w:val="0"/>
      <w:marRight w:val="0"/>
      <w:marTop w:val="0"/>
      <w:marBottom w:val="0"/>
      <w:divBdr>
        <w:top w:val="none" w:sz="0" w:space="0" w:color="auto"/>
        <w:left w:val="none" w:sz="0" w:space="0" w:color="auto"/>
        <w:bottom w:val="none" w:sz="0" w:space="0" w:color="auto"/>
        <w:right w:val="none" w:sz="0" w:space="0" w:color="auto"/>
      </w:divBdr>
    </w:div>
    <w:div w:id="821428940">
      <w:bodyDiv w:val="1"/>
      <w:marLeft w:val="0"/>
      <w:marRight w:val="0"/>
      <w:marTop w:val="0"/>
      <w:marBottom w:val="0"/>
      <w:divBdr>
        <w:top w:val="none" w:sz="0" w:space="0" w:color="auto"/>
        <w:left w:val="none" w:sz="0" w:space="0" w:color="auto"/>
        <w:bottom w:val="none" w:sz="0" w:space="0" w:color="auto"/>
        <w:right w:val="none" w:sz="0" w:space="0" w:color="auto"/>
      </w:divBdr>
    </w:div>
    <w:div w:id="835610602">
      <w:bodyDiv w:val="1"/>
      <w:marLeft w:val="0"/>
      <w:marRight w:val="0"/>
      <w:marTop w:val="0"/>
      <w:marBottom w:val="0"/>
      <w:divBdr>
        <w:top w:val="none" w:sz="0" w:space="0" w:color="auto"/>
        <w:left w:val="none" w:sz="0" w:space="0" w:color="auto"/>
        <w:bottom w:val="none" w:sz="0" w:space="0" w:color="auto"/>
        <w:right w:val="none" w:sz="0" w:space="0" w:color="auto"/>
      </w:divBdr>
    </w:div>
    <w:div w:id="867373735">
      <w:bodyDiv w:val="1"/>
      <w:marLeft w:val="0"/>
      <w:marRight w:val="0"/>
      <w:marTop w:val="0"/>
      <w:marBottom w:val="0"/>
      <w:divBdr>
        <w:top w:val="none" w:sz="0" w:space="0" w:color="auto"/>
        <w:left w:val="none" w:sz="0" w:space="0" w:color="auto"/>
        <w:bottom w:val="none" w:sz="0" w:space="0" w:color="auto"/>
        <w:right w:val="none" w:sz="0" w:space="0" w:color="auto"/>
      </w:divBdr>
    </w:div>
    <w:div w:id="877667716">
      <w:bodyDiv w:val="1"/>
      <w:marLeft w:val="0"/>
      <w:marRight w:val="0"/>
      <w:marTop w:val="0"/>
      <w:marBottom w:val="0"/>
      <w:divBdr>
        <w:top w:val="none" w:sz="0" w:space="0" w:color="auto"/>
        <w:left w:val="none" w:sz="0" w:space="0" w:color="auto"/>
        <w:bottom w:val="none" w:sz="0" w:space="0" w:color="auto"/>
        <w:right w:val="none" w:sz="0" w:space="0" w:color="auto"/>
      </w:divBdr>
    </w:div>
    <w:div w:id="895431021">
      <w:bodyDiv w:val="1"/>
      <w:marLeft w:val="0"/>
      <w:marRight w:val="0"/>
      <w:marTop w:val="0"/>
      <w:marBottom w:val="0"/>
      <w:divBdr>
        <w:top w:val="none" w:sz="0" w:space="0" w:color="auto"/>
        <w:left w:val="none" w:sz="0" w:space="0" w:color="auto"/>
        <w:bottom w:val="none" w:sz="0" w:space="0" w:color="auto"/>
        <w:right w:val="none" w:sz="0" w:space="0" w:color="auto"/>
      </w:divBdr>
    </w:div>
    <w:div w:id="896472454">
      <w:bodyDiv w:val="1"/>
      <w:marLeft w:val="0"/>
      <w:marRight w:val="0"/>
      <w:marTop w:val="0"/>
      <w:marBottom w:val="0"/>
      <w:divBdr>
        <w:top w:val="none" w:sz="0" w:space="0" w:color="auto"/>
        <w:left w:val="none" w:sz="0" w:space="0" w:color="auto"/>
        <w:bottom w:val="none" w:sz="0" w:space="0" w:color="auto"/>
        <w:right w:val="none" w:sz="0" w:space="0" w:color="auto"/>
      </w:divBdr>
    </w:div>
    <w:div w:id="899559637">
      <w:bodyDiv w:val="1"/>
      <w:marLeft w:val="0"/>
      <w:marRight w:val="0"/>
      <w:marTop w:val="0"/>
      <w:marBottom w:val="0"/>
      <w:divBdr>
        <w:top w:val="none" w:sz="0" w:space="0" w:color="auto"/>
        <w:left w:val="none" w:sz="0" w:space="0" w:color="auto"/>
        <w:bottom w:val="none" w:sz="0" w:space="0" w:color="auto"/>
        <w:right w:val="none" w:sz="0" w:space="0" w:color="auto"/>
      </w:divBdr>
    </w:div>
    <w:div w:id="905259915">
      <w:bodyDiv w:val="1"/>
      <w:marLeft w:val="0"/>
      <w:marRight w:val="0"/>
      <w:marTop w:val="0"/>
      <w:marBottom w:val="0"/>
      <w:divBdr>
        <w:top w:val="none" w:sz="0" w:space="0" w:color="auto"/>
        <w:left w:val="none" w:sz="0" w:space="0" w:color="auto"/>
        <w:bottom w:val="none" w:sz="0" w:space="0" w:color="auto"/>
        <w:right w:val="none" w:sz="0" w:space="0" w:color="auto"/>
      </w:divBdr>
    </w:div>
    <w:div w:id="919287319">
      <w:bodyDiv w:val="1"/>
      <w:marLeft w:val="0"/>
      <w:marRight w:val="0"/>
      <w:marTop w:val="0"/>
      <w:marBottom w:val="0"/>
      <w:divBdr>
        <w:top w:val="none" w:sz="0" w:space="0" w:color="auto"/>
        <w:left w:val="none" w:sz="0" w:space="0" w:color="auto"/>
        <w:bottom w:val="none" w:sz="0" w:space="0" w:color="auto"/>
        <w:right w:val="none" w:sz="0" w:space="0" w:color="auto"/>
      </w:divBdr>
    </w:div>
    <w:div w:id="923296654">
      <w:bodyDiv w:val="1"/>
      <w:marLeft w:val="0"/>
      <w:marRight w:val="0"/>
      <w:marTop w:val="0"/>
      <w:marBottom w:val="0"/>
      <w:divBdr>
        <w:top w:val="none" w:sz="0" w:space="0" w:color="auto"/>
        <w:left w:val="none" w:sz="0" w:space="0" w:color="auto"/>
        <w:bottom w:val="none" w:sz="0" w:space="0" w:color="auto"/>
        <w:right w:val="none" w:sz="0" w:space="0" w:color="auto"/>
      </w:divBdr>
    </w:div>
    <w:div w:id="929511997">
      <w:bodyDiv w:val="1"/>
      <w:marLeft w:val="0"/>
      <w:marRight w:val="0"/>
      <w:marTop w:val="0"/>
      <w:marBottom w:val="0"/>
      <w:divBdr>
        <w:top w:val="none" w:sz="0" w:space="0" w:color="auto"/>
        <w:left w:val="none" w:sz="0" w:space="0" w:color="auto"/>
        <w:bottom w:val="none" w:sz="0" w:space="0" w:color="auto"/>
        <w:right w:val="none" w:sz="0" w:space="0" w:color="auto"/>
      </w:divBdr>
    </w:div>
    <w:div w:id="938221605">
      <w:bodyDiv w:val="1"/>
      <w:marLeft w:val="0"/>
      <w:marRight w:val="0"/>
      <w:marTop w:val="0"/>
      <w:marBottom w:val="0"/>
      <w:divBdr>
        <w:top w:val="none" w:sz="0" w:space="0" w:color="auto"/>
        <w:left w:val="none" w:sz="0" w:space="0" w:color="auto"/>
        <w:bottom w:val="none" w:sz="0" w:space="0" w:color="auto"/>
        <w:right w:val="none" w:sz="0" w:space="0" w:color="auto"/>
      </w:divBdr>
    </w:div>
    <w:div w:id="973948098">
      <w:bodyDiv w:val="1"/>
      <w:marLeft w:val="0"/>
      <w:marRight w:val="0"/>
      <w:marTop w:val="0"/>
      <w:marBottom w:val="0"/>
      <w:divBdr>
        <w:top w:val="none" w:sz="0" w:space="0" w:color="auto"/>
        <w:left w:val="none" w:sz="0" w:space="0" w:color="auto"/>
        <w:bottom w:val="none" w:sz="0" w:space="0" w:color="auto"/>
        <w:right w:val="none" w:sz="0" w:space="0" w:color="auto"/>
      </w:divBdr>
    </w:div>
    <w:div w:id="982389769">
      <w:bodyDiv w:val="1"/>
      <w:marLeft w:val="0"/>
      <w:marRight w:val="0"/>
      <w:marTop w:val="0"/>
      <w:marBottom w:val="0"/>
      <w:divBdr>
        <w:top w:val="none" w:sz="0" w:space="0" w:color="auto"/>
        <w:left w:val="none" w:sz="0" w:space="0" w:color="auto"/>
        <w:bottom w:val="none" w:sz="0" w:space="0" w:color="auto"/>
        <w:right w:val="none" w:sz="0" w:space="0" w:color="auto"/>
      </w:divBdr>
    </w:div>
    <w:div w:id="985283651">
      <w:bodyDiv w:val="1"/>
      <w:marLeft w:val="0"/>
      <w:marRight w:val="0"/>
      <w:marTop w:val="0"/>
      <w:marBottom w:val="0"/>
      <w:divBdr>
        <w:top w:val="none" w:sz="0" w:space="0" w:color="auto"/>
        <w:left w:val="none" w:sz="0" w:space="0" w:color="auto"/>
        <w:bottom w:val="none" w:sz="0" w:space="0" w:color="auto"/>
        <w:right w:val="none" w:sz="0" w:space="0" w:color="auto"/>
      </w:divBdr>
    </w:div>
    <w:div w:id="1018969763">
      <w:bodyDiv w:val="1"/>
      <w:marLeft w:val="0"/>
      <w:marRight w:val="0"/>
      <w:marTop w:val="0"/>
      <w:marBottom w:val="0"/>
      <w:divBdr>
        <w:top w:val="none" w:sz="0" w:space="0" w:color="auto"/>
        <w:left w:val="none" w:sz="0" w:space="0" w:color="auto"/>
        <w:bottom w:val="none" w:sz="0" w:space="0" w:color="auto"/>
        <w:right w:val="none" w:sz="0" w:space="0" w:color="auto"/>
      </w:divBdr>
    </w:div>
    <w:div w:id="1026566146">
      <w:bodyDiv w:val="1"/>
      <w:marLeft w:val="0"/>
      <w:marRight w:val="0"/>
      <w:marTop w:val="0"/>
      <w:marBottom w:val="0"/>
      <w:divBdr>
        <w:top w:val="none" w:sz="0" w:space="0" w:color="auto"/>
        <w:left w:val="none" w:sz="0" w:space="0" w:color="auto"/>
        <w:bottom w:val="none" w:sz="0" w:space="0" w:color="auto"/>
        <w:right w:val="none" w:sz="0" w:space="0" w:color="auto"/>
      </w:divBdr>
    </w:div>
    <w:div w:id="1040013950">
      <w:bodyDiv w:val="1"/>
      <w:marLeft w:val="0"/>
      <w:marRight w:val="0"/>
      <w:marTop w:val="0"/>
      <w:marBottom w:val="0"/>
      <w:divBdr>
        <w:top w:val="none" w:sz="0" w:space="0" w:color="auto"/>
        <w:left w:val="none" w:sz="0" w:space="0" w:color="auto"/>
        <w:bottom w:val="none" w:sz="0" w:space="0" w:color="auto"/>
        <w:right w:val="none" w:sz="0" w:space="0" w:color="auto"/>
      </w:divBdr>
    </w:div>
    <w:div w:id="1052852561">
      <w:bodyDiv w:val="1"/>
      <w:marLeft w:val="0"/>
      <w:marRight w:val="0"/>
      <w:marTop w:val="0"/>
      <w:marBottom w:val="0"/>
      <w:divBdr>
        <w:top w:val="none" w:sz="0" w:space="0" w:color="auto"/>
        <w:left w:val="none" w:sz="0" w:space="0" w:color="auto"/>
        <w:bottom w:val="none" w:sz="0" w:space="0" w:color="auto"/>
        <w:right w:val="none" w:sz="0" w:space="0" w:color="auto"/>
      </w:divBdr>
    </w:div>
    <w:div w:id="1062220247">
      <w:bodyDiv w:val="1"/>
      <w:marLeft w:val="0"/>
      <w:marRight w:val="0"/>
      <w:marTop w:val="0"/>
      <w:marBottom w:val="0"/>
      <w:divBdr>
        <w:top w:val="none" w:sz="0" w:space="0" w:color="auto"/>
        <w:left w:val="none" w:sz="0" w:space="0" w:color="auto"/>
        <w:bottom w:val="none" w:sz="0" w:space="0" w:color="auto"/>
        <w:right w:val="none" w:sz="0" w:space="0" w:color="auto"/>
      </w:divBdr>
    </w:div>
    <w:div w:id="1085105730">
      <w:bodyDiv w:val="1"/>
      <w:marLeft w:val="0"/>
      <w:marRight w:val="0"/>
      <w:marTop w:val="0"/>
      <w:marBottom w:val="0"/>
      <w:divBdr>
        <w:top w:val="none" w:sz="0" w:space="0" w:color="auto"/>
        <w:left w:val="none" w:sz="0" w:space="0" w:color="auto"/>
        <w:bottom w:val="none" w:sz="0" w:space="0" w:color="auto"/>
        <w:right w:val="none" w:sz="0" w:space="0" w:color="auto"/>
      </w:divBdr>
    </w:div>
    <w:div w:id="1091852073">
      <w:bodyDiv w:val="1"/>
      <w:marLeft w:val="0"/>
      <w:marRight w:val="0"/>
      <w:marTop w:val="0"/>
      <w:marBottom w:val="0"/>
      <w:divBdr>
        <w:top w:val="none" w:sz="0" w:space="0" w:color="auto"/>
        <w:left w:val="none" w:sz="0" w:space="0" w:color="auto"/>
        <w:bottom w:val="none" w:sz="0" w:space="0" w:color="auto"/>
        <w:right w:val="none" w:sz="0" w:space="0" w:color="auto"/>
      </w:divBdr>
    </w:div>
    <w:div w:id="1125731917">
      <w:bodyDiv w:val="1"/>
      <w:marLeft w:val="0"/>
      <w:marRight w:val="0"/>
      <w:marTop w:val="0"/>
      <w:marBottom w:val="0"/>
      <w:divBdr>
        <w:top w:val="none" w:sz="0" w:space="0" w:color="auto"/>
        <w:left w:val="none" w:sz="0" w:space="0" w:color="auto"/>
        <w:bottom w:val="none" w:sz="0" w:space="0" w:color="auto"/>
        <w:right w:val="none" w:sz="0" w:space="0" w:color="auto"/>
      </w:divBdr>
    </w:div>
    <w:div w:id="1142504062">
      <w:bodyDiv w:val="1"/>
      <w:marLeft w:val="0"/>
      <w:marRight w:val="0"/>
      <w:marTop w:val="0"/>
      <w:marBottom w:val="0"/>
      <w:divBdr>
        <w:top w:val="none" w:sz="0" w:space="0" w:color="auto"/>
        <w:left w:val="none" w:sz="0" w:space="0" w:color="auto"/>
        <w:bottom w:val="none" w:sz="0" w:space="0" w:color="auto"/>
        <w:right w:val="none" w:sz="0" w:space="0" w:color="auto"/>
      </w:divBdr>
    </w:div>
    <w:div w:id="1152522183">
      <w:bodyDiv w:val="1"/>
      <w:marLeft w:val="0"/>
      <w:marRight w:val="0"/>
      <w:marTop w:val="0"/>
      <w:marBottom w:val="0"/>
      <w:divBdr>
        <w:top w:val="none" w:sz="0" w:space="0" w:color="auto"/>
        <w:left w:val="none" w:sz="0" w:space="0" w:color="auto"/>
        <w:bottom w:val="none" w:sz="0" w:space="0" w:color="auto"/>
        <w:right w:val="none" w:sz="0" w:space="0" w:color="auto"/>
      </w:divBdr>
    </w:div>
    <w:div w:id="1176727590">
      <w:bodyDiv w:val="1"/>
      <w:marLeft w:val="0"/>
      <w:marRight w:val="0"/>
      <w:marTop w:val="0"/>
      <w:marBottom w:val="0"/>
      <w:divBdr>
        <w:top w:val="none" w:sz="0" w:space="0" w:color="auto"/>
        <w:left w:val="none" w:sz="0" w:space="0" w:color="auto"/>
        <w:bottom w:val="none" w:sz="0" w:space="0" w:color="auto"/>
        <w:right w:val="none" w:sz="0" w:space="0" w:color="auto"/>
      </w:divBdr>
    </w:div>
    <w:div w:id="1177690839">
      <w:bodyDiv w:val="1"/>
      <w:marLeft w:val="0"/>
      <w:marRight w:val="0"/>
      <w:marTop w:val="0"/>
      <w:marBottom w:val="0"/>
      <w:divBdr>
        <w:top w:val="none" w:sz="0" w:space="0" w:color="auto"/>
        <w:left w:val="none" w:sz="0" w:space="0" w:color="auto"/>
        <w:bottom w:val="none" w:sz="0" w:space="0" w:color="auto"/>
        <w:right w:val="none" w:sz="0" w:space="0" w:color="auto"/>
      </w:divBdr>
    </w:div>
    <w:div w:id="1184399043">
      <w:bodyDiv w:val="1"/>
      <w:marLeft w:val="0"/>
      <w:marRight w:val="0"/>
      <w:marTop w:val="0"/>
      <w:marBottom w:val="0"/>
      <w:divBdr>
        <w:top w:val="none" w:sz="0" w:space="0" w:color="auto"/>
        <w:left w:val="none" w:sz="0" w:space="0" w:color="auto"/>
        <w:bottom w:val="none" w:sz="0" w:space="0" w:color="auto"/>
        <w:right w:val="none" w:sz="0" w:space="0" w:color="auto"/>
      </w:divBdr>
    </w:div>
    <w:div w:id="1204098490">
      <w:bodyDiv w:val="1"/>
      <w:marLeft w:val="0"/>
      <w:marRight w:val="0"/>
      <w:marTop w:val="0"/>
      <w:marBottom w:val="0"/>
      <w:divBdr>
        <w:top w:val="none" w:sz="0" w:space="0" w:color="auto"/>
        <w:left w:val="none" w:sz="0" w:space="0" w:color="auto"/>
        <w:bottom w:val="none" w:sz="0" w:space="0" w:color="auto"/>
        <w:right w:val="none" w:sz="0" w:space="0" w:color="auto"/>
      </w:divBdr>
    </w:div>
    <w:div w:id="1210067054">
      <w:bodyDiv w:val="1"/>
      <w:marLeft w:val="0"/>
      <w:marRight w:val="0"/>
      <w:marTop w:val="0"/>
      <w:marBottom w:val="0"/>
      <w:divBdr>
        <w:top w:val="none" w:sz="0" w:space="0" w:color="auto"/>
        <w:left w:val="none" w:sz="0" w:space="0" w:color="auto"/>
        <w:bottom w:val="none" w:sz="0" w:space="0" w:color="auto"/>
        <w:right w:val="none" w:sz="0" w:space="0" w:color="auto"/>
      </w:divBdr>
    </w:div>
    <w:div w:id="1226179815">
      <w:bodyDiv w:val="1"/>
      <w:marLeft w:val="0"/>
      <w:marRight w:val="0"/>
      <w:marTop w:val="0"/>
      <w:marBottom w:val="0"/>
      <w:divBdr>
        <w:top w:val="none" w:sz="0" w:space="0" w:color="auto"/>
        <w:left w:val="none" w:sz="0" w:space="0" w:color="auto"/>
        <w:bottom w:val="none" w:sz="0" w:space="0" w:color="auto"/>
        <w:right w:val="none" w:sz="0" w:space="0" w:color="auto"/>
      </w:divBdr>
    </w:div>
    <w:div w:id="1240863662">
      <w:bodyDiv w:val="1"/>
      <w:marLeft w:val="0"/>
      <w:marRight w:val="0"/>
      <w:marTop w:val="0"/>
      <w:marBottom w:val="0"/>
      <w:divBdr>
        <w:top w:val="none" w:sz="0" w:space="0" w:color="auto"/>
        <w:left w:val="none" w:sz="0" w:space="0" w:color="auto"/>
        <w:bottom w:val="none" w:sz="0" w:space="0" w:color="auto"/>
        <w:right w:val="none" w:sz="0" w:space="0" w:color="auto"/>
      </w:divBdr>
    </w:div>
    <w:div w:id="1247495415">
      <w:bodyDiv w:val="1"/>
      <w:marLeft w:val="0"/>
      <w:marRight w:val="0"/>
      <w:marTop w:val="0"/>
      <w:marBottom w:val="0"/>
      <w:divBdr>
        <w:top w:val="none" w:sz="0" w:space="0" w:color="auto"/>
        <w:left w:val="none" w:sz="0" w:space="0" w:color="auto"/>
        <w:bottom w:val="none" w:sz="0" w:space="0" w:color="auto"/>
        <w:right w:val="none" w:sz="0" w:space="0" w:color="auto"/>
      </w:divBdr>
    </w:div>
    <w:div w:id="1248613001">
      <w:bodyDiv w:val="1"/>
      <w:marLeft w:val="0"/>
      <w:marRight w:val="0"/>
      <w:marTop w:val="0"/>
      <w:marBottom w:val="0"/>
      <w:divBdr>
        <w:top w:val="none" w:sz="0" w:space="0" w:color="auto"/>
        <w:left w:val="none" w:sz="0" w:space="0" w:color="auto"/>
        <w:bottom w:val="none" w:sz="0" w:space="0" w:color="auto"/>
        <w:right w:val="none" w:sz="0" w:space="0" w:color="auto"/>
      </w:divBdr>
    </w:div>
    <w:div w:id="1253049797">
      <w:bodyDiv w:val="1"/>
      <w:marLeft w:val="0"/>
      <w:marRight w:val="0"/>
      <w:marTop w:val="0"/>
      <w:marBottom w:val="0"/>
      <w:divBdr>
        <w:top w:val="none" w:sz="0" w:space="0" w:color="auto"/>
        <w:left w:val="none" w:sz="0" w:space="0" w:color="auto"/>
        <w:bottom w:val="none" w:sz="0" w:space="0" w:color="auto"/>
        <w:right w:val="none" w:sz="0" w:space="0" w:color="auto"/>
      </w:divBdr>
    </w:div>
    <w:div w:id="1267615092">
      <w:bodyDiv w:val="1"/>
      <w:marLeft w:val="0"/>
      <w:marRight w:val="0"/>
      <w:marTop w:val="0"/>
      <w:marBottom w:val="0"/>
      <w:divBdr>
        <w:top w:val="none" w:sz="0" w:space="0" w:color="auto"/>
        <w:left w:val="none" w:sz="0" w:space="0" w:color="auto"/>
        <w:bottom w:val="none" w:sz="0" w:space="0" w:color="auto"/>
        <w:right w:val="none" w:sz="0" w:space="0" w:color="auto"/>
      </w:divBdr>
    </w:div>
    <w:div w:id="1281037477">
      <w:bodyDiv w:val="1"/>
      <w:marLeft w:val="0"/>
      <w:marRight w:val="0"/>
      <w:marTop w:val="0"/>
      <w:marBottom w:val="0"/>
      <w:divBdr>
        <w:top w:val="none" w:sz="0" w:space="0" w:color="auto"/>
        <w:left w:val="none" w:sz="0" w:space="0" w:color="auto"/>
        <w:bottom w:val="none" w:sz="0" w:space="0" w:color="auto"/>
        <w:right w:val="none" w:sz="0" w:space="0" w:color="auto"/>
      </w:divBdr>
    </w:div>
    <w:div w:id="1281061762">
      <w:bodyDiv w:val="1"/>
      <w:marLeft w:val="0"/>
      <w:marRight w:val="0"/>
      <w:marTop w:val="0"/>
      <w:marBottom w:val="0"/>
      <w:divBdr>
        <w:top w:val="none" w:sz="0" w:space="0" w:color="auto"/>
        <w:left w:val="none" w:sz="0" w:space="0" w:color="auto"/>
        <w:bottom w:val="none" w:sz="0" w:space="0" w:color="auto"/>
        <w:right w:val="none" w:sz="0" w:space="0" w:color="auto"/>
      </w:divBdr>
    </w:div>
    <w:div w:id="1290090732">
      <w:bodyDiv w:val="1"/>
      <w:marLeft w:val="0"/>
      <w:marRight w:val="0"/>
      <w:marTop w:val="0"/>
      <w:marBottom w:val="0"/>
      <w:divBdr>
        <w:top w:val="none" w:sz="0" w:space="0" w:color="auto"/>
        <w:left w:val="none" w:sz="0" w:space="0" w:color="auto"/>
        <w:bottom w:val="none" w:sz="0" w:space="0" w:color="auto"/>
        <w:right w:val="none" w:sz="0" w:space="0" w:color="auto"/>
      </w:divBdr>
    </w:div>
    <w:div w:id="1315839118">
      <w:bodyDiv w:val="1"/>
      <w:marLeft w:val="0"/>
      <w:marRight w:val="0"/>
      <w:marTop w:val="0"/>
      <w:marBottom w:val="0"/>
      <w:divBdr>
        <w:top w:val="none" w:sz="0" w:space="0" w:color="auto"/>
        <w:left w:val="none" w:sz="0" w:space="0" w:color="auto"/>
        <w:bottom w:val="none" w:sz="0" w:space="0" w:color="auto"/>
        <w:right w:val="none" w:sz="0" w:space="0" w:color="auto"/>
      </w:divBdr>
    </w:div>
    <w:div w:id="1331718565">
      <w:bodyDiv w:val="1"/>
      <w:marLeft w:val="0"/>
      <w:marRight w:val="0"/>
      <w:marTop w:val="0"/>
      <w:marBottom w:val="0"/>
      <w:divBdr>
        <w:top w:val="none" w:sz="0" w:space="0" w:color="auto"/>
        <w:left w:val="none" w:sz="0" w:space="0" w:color="auto"/>
        <w:bottom w:val="none" w:sz="0" w:space="0" w:color="auto"/>
        <w:right w:val="none" w:sz="0" w:space="0" w:color="auto"/>
      </w:divBdr>
    </w:div>
    <w:div w:id="1363821673">
      <w:bodyDiv w:val="1"/>
      <w:marLeft w:val="0"/>
      <w:marRight w:val="0"/>
      <w:marTop w:val="0"/>
      <w:marBottom w:val="0"/>
      <w:divBdr>
        <w:top w:val="none" w:sz="0" w:space="0" w:color="auto"/>
        <w:left w:val="none" w:sz="0" w:space="0" w:color="auto"/>
        <w:bottom w:val="none" w:sz="0" w:space="0" w:color="auto"/>
        <w:right w:val="none" w:sz="0" w:space="0" w:color="auto"/>
      </w:divBdr>
    </w:div>
    <w:div w:id="1389106934">
      <w:bodyDiv w:val="1"/>
      <w:marLeft w:val="0"/>
      <w:marRight w:val="0"/>
      <w:marTop w:val="0"/>
      <w:marBottom w:val="0"/>
      <w:divBdr>
        <w:top w:val="none" w:sz="0" w:space="0" w:color="auto"/>
        <w:left w:val="none" w:sz="0" w:space="0" w:color="auto"/>
        <w:bottom w:val="none" w:sz="0" w:space="0" w:color="auto"/>
        <w:right w:val="none" w:sz="0" w:space="0" w:color="auto"/>
      </w:divBdr>
    </w:div>
    <w:div w:id="1420712154">
      <w:bodyDiv w:val="1"/>
      <w:marLeft w:val="0"/>
      <w:marRight w:val="0"/>
      <w:marTop w:val="0"/>
      <w:marBottom w:val="0"/>
      <w:divBdr>
        <w:top w:val="none" w:sz="0" w:space="0" w:color="auto"/>
        <w:left w:val="none" w:sz="0" w:space="0" w:color="auto"/>
        <w:bottom w:val="none" w:sz="0" w:space="0" w:color="auto"/>
        <w:right w:val="none" w:sz="0" w:space="0" w:color="auto"/>
      </w:divBdr>
    </w:div>
    <w:div w:id="1426226648">
      <w:bodyDiv w:val="1"/>
      <w:marLeft w:val="0"/>
      <w:marRight w:val="0"/>
      <w:marTop w:val="0"/>
      <w:marBottom w:val="0"/>
      <w:divBdr>
        <w:top w:val="none" w:sz="0" w:space="0" w:color="auto"/>
        <w:left w:val="none" w:sz="0" w:space="0" w:color="auto"/>
        <w:bottom w:val="none" w:sz="0" w:space="0" w:color="auto"/>
        <w:right w:val="none" w:sz="0" w:space="0" w:color="auto"/>
      </w:divBdr>
    </w:div>
    <w:div w:id="1430858529">
      <w:bodyDiv w:val="1"/>
      <w:marLeft w:val="0"/>
      <w:marRight w:val="0"/>
      <w:marTop w:val="0"/>
      <w:marBottom w:val="0"/>
      <w:divBdr>
        <w:top w:val="none" w:sz="0" w:space="0" w:color="auto"/>
        <w:left w:val="none" w:sz="0" w:space="0" w:color="auto"/>
        <w:bottom w:val="none" w:sz="0" w:space="0" w:color="auto"/>
        <w:right w:val="none" w:sz="0" w:space="0" w:color="auto"/>
      </w:divBdr>
    </w:div>
    <w:div w:id="1434281818">
      <w:bodyDiv w:val="1"/>
      <w:marLeft w:val="0"/>
      <w:marRight w:val="0"/>
      <w:marTop w:val="0"/>
      <w:marBottom w:val="0"/>
      <w:divBdr>
        <w:top w:val="none" w:sz="0" w:space="0" w:color="auto"/>
        <w:left w:val="none" w:sz="0" w:space="0" w:color="auto"/>
        <w:bottom w:val="none" w:sz="0" w:space="0" w:color="auto"/>
        <w:right w:val="none" w:sz="0" w:space="0" w:color="auto"/>
      </w:divBdr>
    </w:div>
    <w:div w:id="1452818425">
      <w:bodyDiv w:val="1"/>
      <w:marLeft w:val="0"/>
      <w:marRight w:val="0"/>
      <w:marTop w:val="0"/>
      <w:marBottom w:val="0"/>
      <w:divBdr>
        <w:top w:val="none" w:sz="0" w:space="0" w:color="auto"/>
        <w:left w:val="none" w:sz="0" w:space="0" w:color="auto"/>
        <w:bottom w:val="none" w:sz="0" w:space="0" w:color="auto"/>
        <w:right w:val="none" w:sz="0" w:space="0" w:color="auto"/>
      </w:divBdr>
    </w:div>
    <w:div w:id="1454669491">
      <w:bodyDiv w:val="1"/>
      <w:marLeft w:val="0"/>
      <w:marRight w:val="0"/>
      <w:marTop w:val="0"/>
      <w:marBottom w:val="0"/>
      <w:divBdr>
        <w:top w:val="none" w:sz="0" w:space="0" w:color="auto"/>
        <w:left w:val="none" w:sz="0" w:space="0" w:color="auto"/>
        <w:bottom w:val="none" w:sz="0" w:space="0" w:color="auto"/>
        <w:right w:val="none" w:sz="0" w:space="0" w:color="auto"/>
      </w:divBdr>
    </w:div>
    <w:div w:id="1457020097">
      <w:bodyDiv w:val="1"/>
      <w:marLeft w:val="0"/>
      <w:marRight w:val="0"/>
      <w:marTop w:val="0"/>
      <w:marBottom w:val="0"/>
      <w:divBdr>
        <w:top w:val="none" w:sz="0" w:space="0" w:color="auto"/>
        <w:left w:val="none" w:sz="0" w:space="0" w:color="auto"/>
        <w:bottom w:val="none" w:sz="0" w:space="0" w:color="auto"/>
        <w:right w:val="none" w:sz="0" w:space="0" w:color="auto"/>
      </w:divBdr>
    </w:div>
    <w:div w:id="1462990289">
      <w:bodyDiv w:val="1"/>
      <w:marLeft w:val="0"/>
      <w:marRight w:val="0"/>
      <w:marTop w:val="0"/>
      <w:marBottom w:val="0"/>
      <w:divBdr>
        <w:top w:val="none" w:sz="0" w:space="0" w:color="auto"/>
        <w:left w:val="none" w:sz="0" w:space="0" w:color="auto"/>
        <w:bottom w:val="none" w:sz="0" w:space="0" w:color="auto"/>
        <w:right w:val="none" w:sz="0" w:space="0" w:color="auto"/>
      </w:divBdr>
    </w:div>
    <w:div w:id="1463425685">
      <w:bodyDiv w:val="1"/>
      <w:marLeft w:val="0"/>
      <w:marRight w:val="0"/>
      <w:marTop w:val="0"/>
      <w:marBottom w:val="0"/>
      <w:divBdr>
        <w:top w:val="none" w:sz="0" w:space="0" w:color="auto"/>
        <w:left w:val="none" w:sz="0" w:space="0" w:color="auto"/>
        <w:bottom w:val="none" w:sz="0" w:space="0" w:color="auto"/>
        <w:right w:val="none" w:sz="0" w:space="0" w:color="auto"/>
      </w:divBdr>
    </w:div>
    <w:div w:id="1464694303">
      <w:bodyDiv w:val="1"/>
      <w:marLeft w:val="0"/>
      <w:marRight w:val="0"/>
      <w:marTop w:val="0"/>
      <w:marBottom w:val="0"/>
      <w:divBdr>
        <w:top w:val="none" w:sz="0" w:space="0" w:color="auto"/>
        <w:left w:val="none" w:sz="0" w:space="0" w:color="auto"/>
        <w:bottom w:val="none" w:sz="0" w:space="0" w:color="auto"/>
        <w:right w:val="none" w:sz="0" w:space="0" w:color="auto"/>
      </w:divBdr>
    </w:div>
    <w:div w:id="1476949308">
      <w:bodyDiv w:val="1"/>
      <w:marLeft w:val="0"/>
      <w:marRight w:val="0"/>
      <w:marTop w:val="0"/>
      <w:marBottom w:val="0"/>
      <w:divBdr>
        <w:top w:val="none" w:sz="0" w:space="0" w:color="auto"/>
        <w:left w:val="none" w:sz="0" w:space="0" w:color="auto"/>
        <w:bottom w:val="none" w:sz="0" w:space="0" w:color="auto"/>
        <w:right w:val="none" w:sz="0" w:space="0" w:color="auto"/>
      </w:divBdr>
    </w:div>
    <w:div w:id="1491093244">
      <w:bodyDiv w:val="1"/>
      <w:marLeft w:val="0"/>
      <w:marRight w:val="0"/>
      <w:marTop w:val="0"/>
      <w:marBottom w:val="0"/>
      <w:divBdr>
        <w:top w:val="none" w:sz="0" w:space="0" w:color="auto"/>
        <w:left w:val="none" w:sz="0" w:space="0" w:color="auto"/>
        <w:bottom w:val="none" w:sz="0" w:space="0" w:color="auto"/>
        <w:right w:val="none" w:sz="0" w:space="0" w:color="auto"/>
      </w:divBdr>
    </w:div>
    <w:div w:id="1497308401">
      <w:bodyDiv w:val="1"/>
      <w:marLeft w:val="0"/>
      <w:marRight w:val="0"/>
      <w:marTop w:val="0"/>
      <w:marBottom w:val="0"/>
      <w:divBdr>
        <w:top w:val="none" w:sz="0" w:space="0" w:color="auto"/>
        <w:left w:val="none" w:sz="0" w:space="0" w:color="auto"/>
        <w:bottom w:val="none" w:sz="0" w:space="0" w:color="auto"/>
        <w:right w:val="none" w:sz="0" w:space="0" w:color="auto"/>
      </w:divBdr>
    </w:div>
    <w:div w:id="1503549658">
      <w:bodyDiv w:val="1"/>
      <w:marLeft w:val="0"/>
      <w:marRight w:val="0"/>
      <w:marTop w:val="0"/>
      <w:marBottom w:val="0"/>
      <w:divBdr>
        <w:top w:val="none" w:sz="0" w:space="0" w:color="auto"/>
        <w:left w:val="none" w:sz="0" w:space="0" w:color="auto"/>
        <w:bottom w:val="none" w:sz="0" w:space="0" w:color="auto"/>
        <w:right w:val="none" w:sz="0" w:space="0" w:color="auto"/>
      </w:divBdr>
    </w:div>
    <w:div w:id="1519196323">
      <w:bodyDiv w:val="1"/>
      <w:marLeft w:val="0"/>
      <w:marRight w:val="0"/>
      <w:marTop w:val="0"/>
      <w:marBottom w:val="0"/>
      <w:divBdr>
        <w:top w:val="none" w:sz="0" w:space="0" w:color="auto"/>
        <w:left w:val="none" w:sz="0" w:space="0" w:color="auto"/>
        <w:bottom w:val="none" w:sz="0" w:space="0" w:color="auto"/>
        <w:right w:val="none" w:sz="0" w:space="0" w:color="auto"/>
      </w:divBdr>
    </w:div>
    <w:div w:id="1567178396">
      <w:bodyDiv w:val="1"/>
      <w:marLeft w:val="0"/>
      <w:marRight w:val="0"/>
      <w:marTop w:val="0"/>
      <w:marBottom w:val="0"/>
      <w:divBdr>
        <w:top w:val="none" w:sz="0" w:space="0" w:color="auto"/>
        <w:left w:val="none" w:sz="0" w:space="0" w:color="auto"/>
        <w:bottom w:val="none" w:sz="0" w:space="0" w:color="auto"/>
        <w:right w:val="none" w:sz="0" w:space="0" w:color="auto"/>
      </w:divBdr>
    </w:div>
    <w:div w:id="1581019899">
      <w:bodyDiv w:val="1"/>
      <w:marLeft w:val="0"/>
      <w:marRight w:val="0"/>
      <w:marTop w:val="0"/>
      <w:marBottom w:val="0"/>
      <w:divBdr>
        <w:top w:val="none" w:sz="0" w:space="0" w:color="auto"/>
        <w:left w:val="none" w:sz="0" w:space="0" w:color="auto"/>
        <w:bottom w:val="none" w:sz="0" w:space="0" w:color="auto"/>
        <w:right w:val="none" w:sz="0" w:space="0" w:color="auto"/>
      </w:divBdr>
    </w:div>
    <w:div w:id="1598099912">
      <w:bodyDiv w:val="1"/>
      <w:marLeft w:val="0"/>
      <w:marRight w:val="0"/>
      <w:marTop w:val="0"/>
      <w:marBottom w:val="0"/>
      <w:divBdr>
        <w:top w:val="none" w:sz="0" w:space="0" w:color="auto"/>
        <w:left w:val="none" w:sz="0" w:space="0" w:color="auto"/>
        <w:bottom w:val="none" w:sz="0" w:space="0" w:color="auto"/>
        <w:right w:val="none" w:sz="0" w:space="0" w:color="auto"/>
      </w:divBdr>
    </w:div>
    <w:div w:id="1620451527">
      <w:bodyDiv w:val="1"/>
      <w:marLeft w:val="0"/>
      <w:marRight w:val="0"/>
      <w:marTop w:val="0"/>
      <w:marBottom w:val="0"/>
      <w:divBdr>
        <w:top w:val="none" w:sz="0" w:space="0" w:color="auto"/>
        <w:left w:val="none" w:sz="0" w:space="0" w:color="auto"/>
        <w:bottom w:val="none" w:sz="0" w:space="0" w:color="auto"/>
        <w:right w:val="none" w:sz="0" w:space="0" w:color="auto"/>
      </w:divBdr>
    </w:div>
    <w:div w:id="1626235732">
      <w:bodyDiv w:val="1"/>
      <w:marLeft w:val="0"/>
      <w:marRight w:val="0"/>
      <w:marTop w:val="0"/>
      <w:marBottom w:val="0"/>
      <w:divBdr>
        <w:top w:val="none" w:sz="0" w:space="0" w:color="auto"/>
        <w:left w:val="none" w:sz="0" w:space="0" w:color="auto"/>
        <w:bottom w:val="none" w:sz="0" w:space="0" w:color="auto"/>
        <w:right w:val="none" w:sz="0" w:space="0" w:color="auto"/>
      </w:divBdr>
    </w:div>
    <w:div w:id="1641498201">
      <w:bodyDiv w:val="1"/>
      <w:marLeft w:val="0"/>
      <w:marRight w:val="0"/>
      <w:marTop w:val="0"/>
      <w:marBottom w:val="0"/>
      <w:divBdr>
        <w:top w:val="none" w:sz="0" w:space="0" w:color="auto"/>
        <w:left w:val="none" w:sz="0" w:space="0" w:color="auto"/>
        <w:bottom w:val="none" w:sz="0" w:space="0" w:color="auto"/>
        <w:right w:val="none" w:sz="0" w:space="0" w:color="auto"/>
      </w:divBdr>
    </w:div>
    <w:div w:id="1659266059">
      <w:bodyDiv w:val="1"/>
      <w:marLeft w:val="0"/>
      <w:marRight w:val="0"/>
      <w:marTop w:val="0"/>
      <w:marBottom w:val="0"/>
      <w:divBdr>
        <w:top w:val="none" w:sz="0" w:space="0" w:color="auto"/>
        <w:left w:val="none" w:sz="0" w:space="0" w:color="auto"/>
        <w:bottom w:val="none" w:sz="0" w:space="0" w:color="auto"/>
        <w:right w:val="none" w:sz="0" w:space="0" w:color="auto"/>
      </w:divBdr>
    </w:div>
    <w:div w:id="1663771127">
      <w:bodyDiv w:val="1"/>
      <w:marLeft w:val="0"/>
      <w:marRight w:val="0"/>
      <w:marTop w:val="0"/>
      <w:marBottom w:val="0"/>
      <w:divBdr>
        <w:top w:val="none" w:sz="0" w:space="0" w:color="auto"/>
        <w:left w:val="none" w:sz="0" w:space="0" w:color="auto"/>
        <w:bottom w:val="none" w:sz="0" w:space="0" w:color="auto"/>
        <w:right w:val="none" w:sz="0" w:space="0" w:color="auto"/>
      </w:divBdr>
    </w:div>
    <w:div w:id="1694529233">
      <w:bodyDiv w:val="1"/>
      <w:marLeft w:val="0"/>
      <w:marRight w:val="0"/>
      <w:marTop w:val="0"/>
      <w:marBottom w:val="0"/>
      <w:divBdr>
        <w:top w:val="none" w:sz="0" w:space="0" w:color="auto"/>
        <w:left w:val="none" w:sz="0" w:space="0" w:color="auto"/>
        <w:bottom w:val="none" w:sz="0" w:space="0" w:color="auto"/>
        <w:right w:val="none" w:sz="0" w:space="0" w:color="auto"/>
      </w:divBdr>
    </w:div>
    <w:div w:id="1695039641">
      <w:bodyDiv w:val="1"/>
      <w:marLeft w:val="0"/>
      <w:marRight w:val="0"/>
      <w:marTop w:val="0"/>
      <w:marBottom w:val="0"/>
      <w:divBdr>
        <w:top w:val="none" w:sz="0" w:space="0" w:color="auto"/>
        <w:left w:val="none" w:sz="0" w:space="0" w:color="auto"/>
        <w:bottom w:val="none" w:sz="0" w:space="0" w:color="auto"/>
        <w:right w:val="none" w:sz="0" w:space="0" w:color="auto"/>
      </w:divBdr>
    </w:div>
    <w:div w:id="1699238853">
      <w:bodyDiv w:val="1"/>
      <w:marLeft w:val="0"/>
      <w:marRight w:val="0"/>
      <w:marTop w:val="0"/>
      <w:marBottom w:val="0"/>
      <w:divBdr>
        <w:top w:val="none" w:sz="0" w:space="0" w:color="auto"/>
        <w:left w:val="none" w:sz="0" w:space="0" w:color="auto"/>
        <w:bottom w:val="none" w:sz="0" w:space="0" w:color="auto"/>
        <w:right w:val="none" w:sz="0" w:space="0" w:color="auto"/>
      </w:divBdr>
    </w:div>
    <w:div w:id="1728796675">
      <w:bodyDiv w:val="1"/>
      <w:marLeft w:val="0"/>
      <w:marRight w:val="0"/>
      <w:marTop w:val="0"/>
      <w:marBottom w:val="0"/>
      <w:divBdr>
        <w:top w:val="none" w:sz="0" w:space="0" w:color="auto"/>
        <w:left w:val="none" w:sz="0" w:space="0" w:color="auto"/>
        <w:bottom w:val="none" w:sz="0" w:space="0" w:color="auto"/>
        <w:right w:val="none" w:sz="0" w:space="0" w:color="auto"/>
      </w:divBdr>
    </w:div>
    <w:div w:id="1732847510">
      <w:bodyDiv w:val="1"/>
      <w:marLeft w:val="0"/>
      <w:marRight w:val="0"/>
      <w:marTop w:val="0"/>
      <w:marBottom w:val="0"/>
      <w:divBdr>
        <w:top w:val="none" w:sz="0" w:space="0" w:color="auto"/>
        <w:left w:val="none" w:sz="0" w:space="0" w:color="auto"/>
        <w:bottom w:val="none" w:sz="0" w:space="0" w:color="auto"/>
        <w:right w:val="none" w:sz="0" w:space="0" w:color="auto"/>
      </w:divBdr>
    </w:div>
    <w:div w:id="1732995701">
      <w:bodyDiv w:val="1"/>
      <w:marLeft w:val="0"/>
      <w:marRight w:val="0"/>
      <w:marTop w:val="0"/>
      <w:marBottom w:val="0"/>
      <w:divBdr>
        <w:top w:val="none" w:sz="0" w:space="0" w:color="auto"/>
        <w:left w:val="none" w:sz="0" w:space="0" w:color="auto"/>
        <w:bottom w:val="none" w:sz="0" w:space="0" w:color="auto"/>
        <w:right w:val="none" w:sz="0" w:space="0" w:color="auto"/>
      </w:divBdr>
    </w:div>
    <w:div w:id="1791976585">
      <w:bodyDiv w:val="1"/>
      <w:marLeft w:val="0"/>
      <w:marRight w:val="0"/>
      <w:marTop w:val="0"/>
      <w:marBottom w:val="0"/>
      <w:divBdr>
        <w:top w:val="none" w:sz="0" w:space="0" w:color="auto"/>
        <w:left w:val="none" w:sz="0" w:space="0" w:color="auto"/>
        <w:bottom w:val="none" w:sz="0" w:space="0" w:color="auto"/>
        <w:right w:val="none" w:sz="0" w:space="0" w:color="auto"/>
      </w:divBdr>
    </w:div>
    <w:div w:id="1796168139">
      <w:bodyDiv w:val="1"/>
      <w:marLeft w:val="0"/>
      <w:marRight w:val="0"/>
      <w:marTop w:val="0"/>
      <w:marBottom w:val="0"/>
      <w:divBdr>
        <w:top w:val="none" w:sz="0" w:space="0" w:color="auto"/>
        <w:left w:val="none" w:sz="0" w:space="0" w:color="auto"/>
        <w:bottom w:val="none" w:sz="0" w:space="0" w:color="auto"/>
        <w:right w:val="none" w:sz="0" w:space="0" w:color="auto"/>
      </w:divBdr>
    </w:div>
    <w:div w:id="1802527958">
      <w:bodyDiv w:val="1"/>
      <w:marLeft w:val="0"/>
      <w:marRight w:val="0"/>
      <w:marTop w:val="0"/>
      <w:marBottom w:val="0"/>
      <w:divBdr>
        <w:top w:val="none" w:sz="0" w:space="0" w:color="auto"/>
        <w:left w:val="none" w:sz="0" w:space="0" w:color="auto"/>
        <w:bottom w:val="none" w:sz="0" w:space="0" w:color="auto"/>
        <w:right w:val="none" w:sz="0" w:space="0" w:color="auto"/>
      </w:divBdr>
    </w:div>
    <w:div w:id="1812793001">
      <w:bodyDiv w:val="1"/>
      <w:marLeft w:val="0"/>
      <w:marRight w:val="0"/>
      <w:marTop w:val="0"/>
      <w:marBottom w:val="0"/>
      <w:divBdr>
        <w:top w:val="none" w:sz="0" w:space="0" w:color="auto"/>
        <w:left w:val="none" w:sz="0" w:space="0" w:color="auto"/>
        <w:bottom w:val="none" w:sz="0" w:space="0" w:color="auto"/>
        <w:right w:val="none" w:sz="0" w:space="0" w:color="auto"/>
      </w:divBdr>
    </w:div>
    <w:div w:id="1847816991">
      <w:bodyDiv w:val="1"/>
      <w:marLeft w:val="0"/>
      <w:marRight w:val="0"/>
      <w:marTop w:val="0"/>
      <w:marBottom w:val="0"/>
      <w:divBdr>
        <w:top w:val="none" w:sz="0" w:space="0" w:color="auto"/>
        <w:left w:val="none" w:sz="0" w:space="0" w:color="auto"/>
        <w:bottom w:val="none" w:sz="0" w:space="0" w:color="auto"/>
        <w:right w:val="none" w:sz="0" w:space="0" w:color="auto"/>
      </w:divBdr>
    </w:div>
    <w:div w:id="1848206737">
      <w:bodyDiv w:val="1"/>
      <w:marLeft w:val="0"/>
      <w:marRight w:val="0"/>
      <w:marTop w:val="0"/>
      <w:marBottom w:val="0"/>
      <w:divBdr>
        <w:top w:val="none" w:sz="0" w:space="0" w:color="auto"/>
        <w:left w:val="none" w:sz="0" w:space="0" w:color="auto"/>
        <w:bottom w:val="none" w:sz="0" w:space="0" w:color="auto"/>
        <w:right w:val="none" w:sz="0" w:space="0" w:color="auto"/>
      </w:divBdr>
    </w:div>
    <w:div w:id="1856462226">
      <w:bodyDiv w:val="1"/>
      <w:marLeft w:val="0"/>
      <w:marRight w:val="0"/>
      <w:marTop w:val="0"/>
      <w:marBottom w:val="0"/>
      <w:divBdr>
        <w:top w:val="none" w:sz="0" w:space="0" w:color="auto"/>
        <w:left w:val="none" w:sz="0" w:space="0" w:color="auto"/>
        <w:bottom w:val="none" w:sz="0" w:space="0" w:color="auto"/>
        <w:right w:val="none" w:sz="0" w:space="0" w:color="auto"/>
      </w:divBdr>
    </w:div>
    <w:div w:id="1866361084">
      <w:bodyDiv w:val="1"/>
      <w:marLeft w:val="0"/>
      <w:marRight w:val="0"/>
      <w:marTop w:val="0"/>
      <w:marBottom w:val="0"/>
      <w:divBdr>
        <w:top w:val="none" w:sz="0" w:space="0" w:color="auto"/>
        <w:left w:val="none" w:sz="0" w:space="0" w:color="auto"/>
        <w:bottom w:val="none" w:sz="0" w:space="0" w:color="auto"/>
        <w:right w:val="none" w:sz="0" w:space="0" w:color="auto"/>
      </w:divBdr>
    </w:div>
    <w:div w:id="1870873110">
      <w:bodyDiv w:val="1"/>
      <w:marLeft w:val="0"/>
      <w:marRight w:val="0"/>
      <w:marTop w:val="0"/>
      <w:marBottom w:val="0"/>
      <w:divBdr>
        <w:top w:val="none" w:sz="0" w:space="0" w:color="auto"/>
        <w:left w:val="none" w:sz="0" w:space="0" w:color="auto"/>
        <w:bottom w:val="none" w:sz="0" w:space="0" w:color="auto"/>
        <w:right w:val="none" w:sz="0" w:space="0" w:color="auto"/>
      </w:divBdr>
    </w:div>
    <w:div w:id="1888223616">
      <w:bodyDiv w:val="1"/>
      <w:marLeft w:val="0"/>
      <w:marRight w:val="0"/>
      <w:marTop w:val="0"/>
      <w:marBottom w:val="0"/>
      <w:divBdr>
        <w:top w:val="none" w:sz="0" w:space="0" w:color="auto"/>
        <w:left w:val="none" w:sz="0" w:space="0" w:color="auto"/>
        <w:bottom w:val="none" w:sz="0" w:space="0" w:color="auto"/>
        <w:right w:val="none" w:sz="0" w:space="0" w:color="auto"/>
      </w:divBdr>
    </w:div>
    <w:div w:id="1889223969">
      <w:bodyDiv w:val="1"/>
      <w:marLeft w:val="0"/>
      <w:marRight w:val="0"/>
      <w:marTop w:val="0"/>
      <w:marBottom w:val="0"/>
      <w:divBdr>
        <w:top w:val="none" w:sz="0" w:space="0" w:color="auto"/>
        <w:left w:val="none" w:sz="0" w:space="0" w:color="auto"/>
        <w:bottom w:val="none" w:sz="0" w:space="0" w:color="auto"/>
        <w:right w:val="none" w:sz="0" w:space="0" w:color="auto"/>
      </w:divBdr>
    </w:div>
    <w:div w:id="1893349490">
      <w:bodyDiv w:val="1"/>
      <w:marLeft w:val="0"/>
      <w:marRight w:val="0"/>
      <w:marTop w:val="0"/>
      <w:marBottom w:val="0"/>
      <w:divBdr>
        <w:top w:val="none" w:sz="0" w:space="0" w:color="auto"/>
        <w:left w:val="none" w:sz="0" w:space="0" w:color="auto"/>
        <w:bottom w:val="none" w:sz="0" w:space="0" w:color="auto"/>
        <w:right w:val="none" w:sz="0" w:space="0" w:color="auto"/>
      </w:divBdr>
    </w:div>
    <w:div w:id="1911453976">
      <w:bodyDiv w:val="1"/>
      <w:marLeft w:val="0"/>
      <w:marRight w:val="0"/>
      <w:marTop w:val="0"/>
      <w:marBottom w:val="0"/>
      <w:divBdr>
        <w:top w:val="none" w:sz="0" w:space="0" w:color="auto"/>
        <w:left w:val="none" w:sz="0" w:space="0" w:color="auto"/>
        <w:bottom w:val="none" w:sz="0" w:space="0" w:color="auto"/>
        <w:right w:val="none" w:sz="0" w:space="0" w:color="auto"/>
      </w:divBdr>
    </w:div>
    <w:div w:id="1920208244">
      <w:bodyDiv w:val="1"/>
      <w:marLeft w:val="0"/>
      <w:marRight w:val="0"/>
      <w:marTop w:val="0"/>
      <w:marBottom w:val="0"/>
      <w:divBdr>
        <w:top w:val="none" w:sz="0" w:space="0" w:color="auto"/>
        <w:left w:val="none" w:sz="0" w:space="0" w:color="auto"/>
        <w:bottom w:val="none" w:sz="0" w:space="0" w:color="auto"/>
        <w:right w:val="none" w:sz="0" w:space="0" w:color="auto"/>
      </w:divBdr>
    </w:div>
    <w:div w:id="1937787257">
      <w:bodyDiv w:val="1"/>
      <w:marLeft w:val="0"/>
      <w:marRight w:val="0"/>
      <w:marTop w:val="0"/>
      <w:marBottom w:val="0"/>
      <w:divBdr>
        <w:top w:val="none" w:sz="0" w:space="0" w:color="auto"/>
        <w:left w:val="none" w:sz="0" w:space="0" w:color="auto"/>
        <w:bottom w:val="none" w:sz="0" w:space="0" w:color="auto"/>
        <w:right w:val="none" w:sz="0" w:space="0" w:color="auto"/>
      </w:divBdr>
    </w:div>
    <w:div w:id="1938751989">
      <w:bodyDiv w:val="1"/>
      <w:marLeft w:val="0"/>
      <w:marRight w:val="0"/>
      <w:marTop w:val="0"/>
      <w:marBottom w:val="0"/>
      <w:divBdr>
        <w:top w:val="none" w:sz="0" w:space="0" w:color="auto"/>
        <w:left w:val="none" w:sz="0" w:space="0" w:color="auto"/>
        <w:bottom w:val="none" w:sz="0" w:space="0" w:color="auto"/>
        <w:right w:val="none" w:sz="0" w:space="0" w:color="auto"/>
      </w:divBdr>
    </w:div>
    <w:div w:id="1953782484">
      <w:bodyDiv w:val="1"/>
      <w:marLeft w:val="0"/>
      <w:marRight w:val="0"/>
      <w:marTop w:val="0"/>
      <w:marBottom w:val="0"/>
      <w:divBdr>
        <w:top w:val="none" w:sz="0" w:space="0" w:color="auto"/>
        <w:left w:val="none" w:sz="0" w:space="0" w:color="auto"/>
        <w:bottom w:val="none" w:sz="0" w:space="0" w:color="auto"/>
        <w:right w:val="none" w:sz="0" w:space="0" w:color="auto"/>
      </w:divBdr>
    </w:div>
    <w:div w:id="1971545746">
      <w:bodyDiv w:val="1"/>
      <w:marLeft w:val="0"/>
      <w:marRight w:val="0"/>
      <w:marTop w:val="0"/>
      <w:marBottom w:val="0"/>
      <w:divBdr>
        <w:top w:val="none" w:sz="0" w:space="0" w:color="auto"/>
        <w:left w:val="none" w:sz="0" w:space="0" w:color="auto"/>
        <w:bottom w:val="none" w:sz="0" w:space="0" w:color="auto"/>
        <w:right w:val="none" w:sz="0" w:space="0" w:color="auto"/>
      </w:divBdr>
    </w:div>
    <w:div w:id="1972324672">
      <w:bodyDiv w:val="1"/>
      <w:marLeft w:val="0"/>
      <w:marRight w:val="0"/>
      <w:marTop w:val="0"/>
      <w:marBottom w:val="0"/>
      <w:divBdr>
        <w:top w:val="none" w:sz="0" w:space="0" w:color="auto"/>
        <w:left w:val="none" w:sz="0" w:space="0" w:color="auto"/>
        <w:bottom w:val="none" w:sz="0" w:space="0" w:color="auto"/>
        <w:right w:val="none" w:sz="0" w:space="0" w:color="auto"/>
      </w:divBdr>
    </w:div>
    <w:div w:id="1983340610">
      <w:bodyDiv w:val="1"/>
      <w:marLeft w:val="0"/>
      <w:marRight w:val="0"/>
      <w:marTop w:val="0"/>
      <w:marBottom w:val="0"/>
      <w:divBdr>
        <w:top w:val="none" w:sz="0" w:space="0" w:color="auto"/>
        <w:left w:val="none" w:sz="0" w:space="0" w:color="auto"/>
        <w:bottom w:val="none" w:sz="0" w:space="0" w:color="auto"/>
        <w:right w:val="none" w:sz="0" w:space="0" w:color="auto"/>
      </w:divBdr>
    </w:div>
    <w:div w:id="1986203203">
      <w:bodyDiv w:val="1"/>
      <w:marLeft w:val="0"/>
      <w:marRight w:val="0"/>
      <w:marTop w:val="0"/>
      <w:marBottom w:val="0"/>
      <w:divBdr>
        <w:top w:val="none" w:sz="0" w:space="0" w:color="auto"/>
        <w:left w:val="none" w:sz="0" w:space="0" w:color="auto"/>
        <w:bottom w:val="none" w:sz="0" w:space="0" w:color="auto"/>
        <w:right w:val="none" w:sz="0" w:space="0" w:color="auto"/>
      </w:divBdr>
    </w:div>
    <w:div w:id="1998529942">
      <w:bodyDiv w:val="1"/>
      <w:marLeft w:val="0"/>
      <w:marRight w:val="0"/>
      <w:marTop w:val="0"/>
      <w:marBottom w:val="0"/>
      <w:divBdr>
        <w:top w:val="none" w:sz="0" w:space="0" w:color="auto"/>
        <w:left w:val="none" w:sz="0" w:space="0" w:color="auto"/>
        <w:bottom w:val="none" w:sz="0" w:space="0" w:color="auto"/>
        <w:right w:val="none" w:sz="0" w:space="0" w:color="auto"/>
      </w:divBdr>
    </w:div>
    <w:div w:id="2000572975">
      <w:bodyDiv w:val="1"/>
      <w:marLeft w:val="0"/>
      <w:marRight w:val="0"/>
      <w:marTop w:val="0"/>
      <w:marBottom w:val="0"/>
      <w:divBdr>
        <w:top w:val="none" w:sz="0" w:space="0" w:color="auto"/>
        <w:left w:val="none" w:sz="0" w:space="0" w:color="auto"/>
        <w:bottom w:val="none" w:sz="0" w:space="0" w:color="auto"/>
        <w:right w:val="none" w:sz="0" w:space="0" w:color="auto"/>
      </w:divBdr>
    </w:div>
    <w:div w:id="2006542429">
      <w:bodyDiv w:val="1"/>
      <w:marLeft w:val="0"/>
      <w:marRight w:val="0"/>
      <w:marTop w:val="0"/>
      <w:marBottom w:val="0"/>
      <w:divBdr>
        <w:top w:val="none" w:sz="0" w:space="0" w:color="auto"/>
        <w:left w:val="none" w:sz="0" w:space="0" w:color="auto"/>
        <w:bottom w:val="none" w:sz="0" w:space="0" w:color="auto"/>
        <w:right w:val="none" w:sz="0" w:space="0" w:color="auto"/>
      </w:divBdr>
    </w:div>
    <w:div w:id="2022471422">
      <w:bodyDiv w:val="1"/>
      <w:marLeft w:val="0"/>
      <w:marRight w:val="0"/>
      <w:marTop w:val="0"/>
      <w:marBottom w:val="0"/>
      <w:divBdr>
        <w:top w:val="none" w:sz="0" w:space="0" w:color="auto"/>
        <w:left w:val="none" w:sz="0" w:space="0" w:color="auto"/>
        <w:bottom w:val="none" w:sz="0" w:space="0" w:color="auto"/>
        <w:right w:val="none" w:sz="0" w:space="0" w:color="auto"/>
      </w:divBdr>
    </w:div>
    <w:div w:id="2026327755">
      <w:bodyDiv w:val="1"/>
      <w:marLeft w:val="0"/>
      <w:marRight w:val="0"/>
      <w:marTop w:val="0"/>
      <w:marBottom w:val="0"/>
      <w:divBdr>
        <w:top w:val="none" w:sz="0" w:space="0" w:color="auto"/>
        <w:left w:val="none" w:sz="0" w:space="0" w:color="auto"/>
        <w:bottom w:val="none" w:sz="0" w:space="0" w:color="auto"/>
        <w:right w:val="none" w:sz="0" w:space="0" w:color="auto"/>
      </w:divBdr>
    </w:div>
    <w:div w:id="2027829852">
      <w:bodyDiv w:val="1"/>
      <w:marLeft w:val="0"/>
      <w:marRight w:val="0"/>
      <w:marTop w:val="0"/>
      <w:marBottom w:val="0"/>
      <w:divBdr>
        <w:top w:val="none" w:sz="0" w:space="0" w:color="auto"/>
        <w:left w:val="none" w:sz="0" w:space="0" w:color="auto"/>
        <w:bottom w:val="none" w:sz="0" w:space="0" w:color="auto"/>
        <w:right w:val="none" w:sz="0" w:space="0" w:color="auto"/>
      </w:divBdr>
    </w:div>
    <w:div w:id="2028679064">
      <w:bodyDiv w:val="1"/>
      <w:marLeft w:val="0"/>
      <w:marRight w:val="0"/>
      <w:marTop w:val="0"/>
      <w:marBottom w:val="0"/>
      <w:divBdr>
        <w:top w:val="none" w:sz="0" w:space="0" w:color="auto"/>
        <w:left w:val="none" w:sz="0" w:space="0" w:color="auto"/>
        <w:bottom w:val="none" w:sz="0" w:space="0" w:color="auto"/>
        <w:right w:val="none" w:sz="0" w:space="0" w:color="auto"/>
      </w:divBdr>
    </w:div>
    <w:div w:id="2034989530">
      <w:bodyDiv w:val="1"/>
      <w:marLeft w:val="0"/>
      <w:marRight w:val="0"/>
      <w:marTop w:val="0"/>
      <w:marBottom w:val="0"/>
      <w:divBdr>
        <w:top w:val="none" w:sz="0" w:space="0" w:color="auto"/>
        <w:left w:val="none" w:sz="0" w:space="0" w:color="auto"/>
        <w:bottom w:val="none" w:sz="0" w:space="0" w:color="auto"/>
        <w:right w:val="none" w:sz="0" w:space="0" w:color="auto"/>
      </w:divBdr>
    </w:div>
    <w:div w:id="2055541989">
      <w:bodyDiv w:val="1"/>
      <w:marLeft w:val="0"/>
      <w:marRight w:val="0"/>
      <w:marTop w:val="0"/>
      <w:marBottom w:val="0"/>
      <w:divBdr>
        <w:top w:val="none" w:sz="0" w:space="0" w:color="auto"/>
        <w:left w:val="none" w:sz="0" w:space="0" w:color="auto"/>
        <w:bottom w:val="none" w:sz="0" w:space="0" w:color="auto"/>
        <w:right w:val="none" w:sz="0" w:space="0" w:color="auto"/>
      </w:divBdr>
    </w:div>
    <w:div w:id="2112121070">
      <w:bodyDiv w:val="1"/>
      <w:marLeft w:val="0"/>
      <w:marRight w:val="0"/>
      <w:marTop w:val="0"/>
      <w:marBottom w:val="0"/>
      <w:divBdr>
        <w:top w:val="none" w:sz="0" w:space="0" w:color="auto"/>
        <w:left w:val="none" w:sz="0" w:space="0" w:color="auto"/>
        <w:bottom w:val="none" w:sz="0" w:space="0" w:color="auto"/>
        <w:right w:val="none" w:sz="0" w:space="0" w:color="auto"/>
      </w:divBdr>
    </w:div>
    <w:div w:id="2142729117">
      <w:bodyDiv w:val="1"/>
      <w:marLeft w:val="0"/>
      <w:marRight w:val="0"/>
      <w:marTop w:val="0"/>
      <w:marBottom w:val="0"/>
      <w:divBdr>
        <w:top w:val="none" w:sz="0" w:space="0" w:color="auto"/>
        <w:left w:val="none" w:sz="0" w:space="0" w:color="auto"/>
        <w:bottom w:val="none" w:sz="0" w:space="0" w:color="auto"/>
        <w:right w:val="none" w:sz="0" w:space="0" w:color="auto"/>
      </w:divBdr>
    </w:div>
    <w:div w:id="214715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B9F52-1097-2541-A5EB-8FA30A6AB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3566</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52</cp:revision>
  <cp:lastPrinted>2021-06-16T14:24:00Z</cp:lastPrinted>
  <dcterms:created xsi:type="dcterms:W3CDTF">2021-04-20T07:06:00Z</dcterms:created>
  <dcterms:modified xsi:type="dcterms:W3CDTF">2021-07-18T21:33:00Z</dcterms:modified>
</cp:coreProperties>
</file>